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D2E90" w14:textId="0C5AECC2" w:rsidR="00E8750E" w:rsidRPr="00B04939" w:rsidDel="002075A6" w:rsidRDefault="002075A6">
      <w:pPr>
        <w:spacing w:after="0" w:line="360" w:lineRule="auto"/>
        <w:jc w:val="center"/>
        <w:rPr>
          <w:del w:id="0" w:author="03-134211-002" w:date="2024-02-19T20:16:00Z"/>
          <w:rFonts w:ascii="Times New Roman" w:eastAsia="SimSun" w:hAnsi="Times New Roman"/>
          <w:b/>
          <w:color w:val="FF0000"/>
          <w:sz w:val="28"/>
          <w:szCs w:val="24"/>
          <w:lang w:val="en-GB" w:eastAsia="zh-CN"/>
        </w:rPr>
      </w:pPr>
      <w:ins w:id="1" w:author="03-134211-002" w:date="2024-02-19T20:16:00Z">
        <w:r w:rsidRPr="00B04939">
          <w:rPr>
            <w:rFonts w:ascii="Times New Roman" w:eastAsia="SimSun" w:hAnsi="Times New Roman"/>
            <w:b/>
            <w:sz w:val="28"/>
            <w:szCs w:val="24"/>
            <w:lang w:val="en-GB" w:eastAsia="zh-CN"/>
          </w:rPr>
          <w:t>Automatic Electricity Meter Reading Based on Image Processing</w:t>
        </w:r>
      </w:ins>
      <w:del w:id="2" w:author="03-134211-002" w:date="2024-02-19T20:16:00Z">
        <w:r w:rsidR="00CD55F7" w:rsidRPr="00B04939" w:rsidDel="002075A6">
          <w:rPr>
            <w:rFonts w:ascii="Times New Roman" w:eastAsia="SimSun" w:hAnsi="Times New Roman"/>
            <w:b/>
            <w:sz w:val="28"/>
            <w:szCs w:val="24"/>
            <w:highlight w:val="yellow"/>
            <w:lang w:val="en-GB" w:eastAsia="zh-CN"/>
          </w:rPr>
          <w:delText xml:space="preserve">Title </w:delText>
        </w:r>
        <w:r w:rsidR="00CD55F7" w:rsidRPr="00B04939" w:rsidDel="002075A6">
          <w:rPr>
            <w:rFonts w:ascii="Times New Roman" w:eastAsia="SimSun" w:hAnsi="Times New Roman"/>
            <w:b/>
            <w:sz w:val="28"/>
            <w:szCs w:val="24"/>
            <w:lang w:val="en-GB" w:eastAsia="zh-CN"/>
          </w:rPr>
          <w:delText>(</w:delText>
        </w:r>
        <w:r w:rsidR="00CD55F7" w:rsidRPr="00B04939" w:rsidDel="002075A6">
          <w:rPr>
            <w:rFonts w:ascii="Times New Roman" w:eastAsia="SimSun" w:hAnsi="Times New Roman"/>
            <w:b/>
            <w:color w:val="FF0000"/>
            <w:sz w:val="28"/>
            <w:szCs w:val="24"/>
            <w:lang w:val="en-GB" w:eastAsia="zh-CN"/>
          </w:rPr>
          <w:delText>Capitalize First Letter of Each Content Word, Font Size 14,</w:delText>
        </w:r>
      </w:del>
    </w:p>
    <w:p w14:paraId="20903B4E" w14:textId="7C63665D" w:rsidR="00E8750E" w:rsidRPr="00B04939" w:rsidDel="002075A6" w:rsidRDefault="00CD55F7">
      <w:pPr>
        <w:spacing w:after="0" w:line="360" w:lineRule="auto"/>
        <w:jc w:val="center"/>
        <w:rPr>
          <w:del w:id="3" w:author="03-134211-002" w:date="2024-02-19T20:16:00Z"/>
          <w:rFonts w:ascii="Times New Roman" w:eastAsia="SimSun" w:hAnsi="Times New Roman"/>
          <w:b/>
          <w:sz w:val="28"/>
          <w:szCs w:val="24"/>
          <w:lang w:val="en-GB" w:eastAsia="zh-CN"/>
        </w:rPr>
      </w:pPr>
      <w:del w:id="4" w:author="03-134211-002" w:date="2024-02-19T20:16:00Z">
        <w:r w:rsidRPr="00B04939" w:rsidDel="002075A6">
          <w:rPr>
            <w:rFonts w:ascii="Times New Roman" w:eastAsia="SimSun" w:hAnsi="Times New Roman"/>
            <w:b/>
            <w:color w:val="FF0000"/>
            <w:sz w:val="28"/>
            <w:szCs w:val="24"/>
            <w:lang w:val="en-GB" w:eastAsia="zh-CN"/>
          </w:rPr>
          <w:delText>Times News Roman, Centred, Bold)</w:delText>
        </w:r>
        <w:r w:rsidR="004B329A" w:rsidRPr="00B04939" w:rsidDel="002075A6">
          <w:rPr>
            <w:rFonts w:ascii="Times New Roman" w:eastAsia="SimSun" w:hAnsi="Times New Roman"/>
            <w:b/>
            <w:color w:val="FF0000"/>
            <w:sz w:val="28"/>
            <w:szCs w:val="24"/>
            <w:lang w:val="en-GB" w:eastAsia="zh-CN"/>
          </w:rPr>
          <w:delText xml:space="preserve"> BizTech</w:delText>
        </w:r>
      </w:del>
    </w:p>
    <w:p w14:paraId="583FF5E1" w14:textId="77777777" w:rsidR="00E8750E" w:rsidRPr="00B04939" w:rsidRDefault="00E8750E" w:rsidP="00B04939">
      <w:pPr>
        <w:spacing w:after="0" w:line="360" w:lineRule="auto"/>
        <w:jc w:val="center"/>
        <w:rPr>
          <w:rFonts w:ascii="Times New Roman" w:eastAsia="SimSun" w:hAnsi="Times New Roman"/>
          <w:b/>
          <w:sz w:val="24"/>
          <w:szCs w:val="24"/>
          <w:lang w:val="en-GB" w:eastAsia="zh-CN"/>
        </w:rPr>
      </w:pPr>
    </w:p>
    <w:p w14:paraId="28C88AB6" w14:textId="77777777" w:rsidR="00E8750E" w:rsidRPr="00B04939" w:rsidRDefault="00E8750E">
      <w:pPr>
        <w:spacing w:after="0" w:line="360" w:lineRule="auto"/>
        <w:jc w:val="center"/>
        <w:rPr>
          <w:rFonts w:ascii="Times New Roman" w:hAnsi="Times New Roman"/>
          <w:sz w:val="48"/>
          <w:szCs w:val="48"/>
          <w:rPrChange w:id="5" w:author="Administrator" w:date="2024-02-27T12:51:00Z">
            <w:rPr>
              <w:rFonts w:asciiTheme="majorBidi" w:hAnsiTheme="majorBidi" w:cstheme="majorBidi"/>
              <w:sz w:val="48"/>
              <w:szCs w:val="48"/>
            </w:rPr>
          </w:rPrChange>
        </w:rPr>
      </w:pPr>
      <w:r w:rsidRPr="00B04939">
        <w:rPr>
          <w:rFonts w:ascii="Times New Roman" w:hAnsi="Times New Roman"/>
          <w:sz w:val="48"/>
          <w:szCs w:val="48"/>
          <w:rPrChange w:id="6" w:author="Administrator" w:date="2024-02-27T12:51:00Z">
            <w:rPr>
              <w:rFonts w:asciiTheme="majorBidi" w:hAnsiTheme="majorBidi" w:cstheme="majorBidi"/>
              <w:sz w:val="48"/>
              <w:szCs w:val="48"/>
            </w:rPr>
          </w:rPrChange>
        </w:rPr>
        <w:t>Final Year Project</w:t>
      </w:r>
    </w:p>
    <w:p w14:paraId="307E3705" w14:textId="77777777" w:rsidR="00E8750E" w:rsidRPr="00B04939" w:rsidRDefault="00E8750E">
      <w:pPr>
        <w:spacing w:after="0" w:line="360" w:lineRule="auto"/>
        <w:jc w:val="center"/>
        <w:rPr>
          <w:rFonts w:ascii="Times New Roman" w:eastAsia="SimSun" w:hAnsi="Times New Roman"/>
          <w:b/>
          <w:sz w:val="48"/>
          <w:szCs w:val="48"/>
          <w:lang w:val="en-GB" w:eastAsia="zh-CN"/>
          <w:rPrChange w:id="7" w:author="Administrator" w:date="2024-02-27T12:51:00Z">
            <w:rPr>
              <w:rFonts w:asciiTheme="majorBidi" w:eastAsia="SimSun" w:hAnsiTheme="majorBidi" w:cstheme="majorBidi"/>
              <w:b/>
              <w:sz w:val="48"/>
              <w:szCs w:val="48"/>
              <w:lang w:val="en-GB" w:eastAsia="zh-CN"/>
            </w:rPr>
          </w:rPrChange>
        </w:rPr>
      </w:pPr>
      <w:r w:rsidRPr="00B04939">
        <w:rPr>
          <w:rFonts w:ascii="Times New Roman" w:hAnsi="Times New Roman"/>
          <w:sz w:val="48"/>
          <w:szCs w:val="48"/>
          <w:rPrChange w:id="8" w:author="Administrator" w:date="2024-02-27T12:51:00Z">
            <w:rPr>
              <w:rFonts w:asciiTheme="majorBidi" w:hAnsiTheme="majorBidi" w:cstheme="majorBidi"/>
              <w:sz w:val="48"/>
              <w:szCs w:val="48"/>
            </w:rPr>
          </w:rPrChange>
        </w:rPr>
        <w:t>PROPOSAL</w:t>
      </w:r>
    </w:p>
    <w:p w14:paraId="7511788E" w14:textId="77777777" w:rsidR="00E8750E" w:rsidRPr="00B04939" w:rsidRDefault="00E8750E">
      <w:pPr>
        <w:spacing w:after="0" w:line="360" w:lineRule="auto"/>
        <w:jc w:val="center"/>
        <w:rPr>
          <w:rFonts w:ascii="Times New Roman" w:eastAsia="SimSun" w:hAnsi="Times New Roman"/>
          <w:b/>
          <w:sz w:val="24"/>
          <w:szCs w:val="24"/>
          <w:lang w:val="en-GB" w:eastAsia="zh-CN"/>
        </w:rPr>
      </w:pPr>
      <w:r w:rsidRPr="00B04939">
        <w:rPr>
          <w:rFonts w:ascii="Times New Roman" w:hAnsi="Times New Roman"/>
          <w:b/>
          <w:noProof/>
          <w:rPrChange w:id="9" w:author="Administrator" w:date="2024-02-27T12:51:00Z">
            <w:rPr>
              <w:rFonts w:ascii="Arial" w:hAnsi="Arial" w:cs="Arial"/>
              <w:b/>
              <w:noProof/>
            </w:rPr>
          </w:rPrChange>
        </w:rPr>
        <w:drawing>
          <wp:anchor distT="0" distB="0" distL="114300" distR="114300" simplePos="0" relativeHeight="251664384" behindDoc="1" locked="0" layoutInCell="1" allowOverlap="1" wp14:anchorId="7243866D" wp14:editId="2388EC80">
            <wp:simplePos x="0" y="0"/>
            <wp:positionH relativeFrom="margin">
              <wp:align>center</wp:align>
            </wp:positionH>
            <wp:positionV relativeFrom="line">
              <wp:posOffset>213360</wp:posOffset>
            </wp:positionV>
            <wp:extent cx="1202055" cy="1224915"/>
            <wp:effectExtent l="0" t="0" r="0" b="0"/>
            <wp:wrapTopAndBottom/>
            <wp:docPr id="1"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02055" cy="1224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AD333" w14:textId="77777777" w:rsidR="00E8750E" w:rsidRPr="00B04939" w:rsidRDefault="00E8750E">
      <w:pPr>
        <w:spacing w:after="0" w:line="360" w:lineRule="auto"/>
        <w:jc w:val="center"/>
        <w:rPr>
          <w:rFonts w:ascii="Times New Roman" w:eastAsia="SimSun" w:hAnsi="Times New Roman"/>
          <w:b/>
          <w:sz w:val="24"/>
          <w:szCs w:val="24"/>
          <w:lang w:val="en-GB" w:eastAsia="zh-CN"/>
        </w:rPr>
      </w:pPr>
    </w:p>
    <w:p w14:paraId="63952FDB" w14:textId="77777777" w:rsidR="00E8750E" w:rsidRPr="00B04939" w:rsidRDefault="00E8750E">
      <w:pPr>
        <w:pStyle w:val="NoSpacing"/>
        <w:spacing w:line="360" w:lineRule="auto"/>
        <w:jc w:val="center"/>
        <w:rPr>
          <w:rFonts w:ascii="Times New Roman" w:hAnsi="Times New Roman"/>
          <w:b/>
          <w:bCs/>
          <w:sz w:val="32"/>
          <w:szCs w:val="32"/>
          <w:rPrChange w:id="10" w:author="Administrator" w:date="2024-02-27T12:51:00Z">
            <w:rPr>
              <w:rFonts w:asciiTheme="majorBidi" w:hAnsiTheme="majorBidi" w:cstheme="majorBidi"/>
              <w:b/>
              <w:bCs/>
              <w:sz w:val="32"/>
              <w:szCs w:val="32"/>
            </w:rPr>
          </w:rPrChange>
        </w:rPr>
      </w:pPr>
      <w:r w:rsidRPr="00B04939">
        <w:rPr>
          <w:rFonts w:ascii="Times New Roman" w:hAnsi="Times New Roman"/>
          <w:b/>
          <w:bCs/>
          <w:sz w:val="32"/>
          <w:szCs w:val="32"/>
          <w:rPrChange w:id="11" w:author="Administrator" w:date="2024-02-27T12:51:00Z">
            <w:rPr>
              <w:rFonts w:asciiTheme="majorBidi" w:hAnsiTheme="majorBidi" w:cstheme="majorBidi"/>
              <w:b/>
              <w:bCs/>
              <w:sz w:val="32"/>
              <w:szCs w:val="32"/>
            </w:rPr>
          </w:rPrChange>
        </w:rPr>
        <w:t>Supervisor</w:t>
      </w:r>
    </w:p>
    <w:p w14:paraId="6D59C6B6" w14:textId="621A6F75" w:rsidR="00E8750E" w:rsidRPr="0008425D" w:rsidDel="002075A6" w:rsidRDefault="002075A6">
      <w:pPr>
        <w:spacing w:after="0" w:line="360" w:lineRule="auto"/>
        <w:jc w:val="center"/>
        <w:rPr>
          <w:del w:id="12" w:author="03-134211-002" w:date="2024-02-19T20:12:00Z"/>
          <w:rFonts w:ascii="Times New Roman" w:hAnsi="Times New Roman"/>
          <w:color w:val="0000FF"/>
          <w:sz w:val="28"/>
          <w:szCs w:val="28"/>
          <w:rPrChange w:id="13" w:author="Administrator" w:date="2024-02-27T13:29:00Z">
            <w:rPr>
              <w:del w:id="14" w:author="03-134211-002" w:date="2024-02-19T20:12:00Z"/>
              <w:rFonts w:asciiTheme="majorBidi" w:hAnsiTheme="majorBidi" w:cstheme="majorBidi"/>
              <w:color w:val="0000FF"/>
              <w:sz w:val="32"/>
              <w:szCs w:val="32"/>
            </w:rPr>
          </w:rPrChange>
        </w:rPr>
      </w:pPr>
      <w:ins w:id="15" w:author="03-134211-002" w:date="2024-02-19T20:12:00Z">
        <w:r w:rsidRPr="0008425D">
          <w:rPr>
            <w:rFonts w:ascii="Times New Roman" w:hAnsi="Times New Roman"/>
            <w:sz w:val="28"/>
            <w:szCs w:val="28"/>
            <w:rPrChange w:id="16" w:author="Administrator" w:date="2024-02-27T13:29:00Z">
              <w:rPr>
                <w:rFonts w:asciiTheme="majorBidi" w:hAnsiTheme="majorBidi" w:cstheme="majorBidi"/>
                <w:szCs w:val="32"/>
                <w:highlight w:val="yellow"/>
              </w:rPr>
            </w:rPrChange>
          </w:rPr>
          <w:t>NADEEM SARWAR</w:t>
        </w:r>
      </w:ins>
      <w:del w:id="17" w:author="03-134211-002" w:date="2024-02-19T20:12:00Z">
        <w:r w:rsidR="00E8750E" w:rsidRPr="0008425D" w:rsidDel="002075A6">
          <w:rPr>
            <w:rFonts w:ascii="Times New Roman" w:hAnsi="Times New Roman"/>
            <w:sz w:val="28"/>
            <w:szCs w:val="28"/>
            <w:rPrChange w:id="18" w:author="Administrator" w:date="2024-02-27T13:29:00Z">
              <w:rPr>
                <w:rFonts w:asciiTheme="majorBidi" w:hAnsiTheme="majorBidi" w:cstheme="majorBidi"/>
                <w:sz w:val="32"/>
                <w:szCs w:val="32"/>
                <w:highlight w:val="yellow"/>
              </w:rPr>
            </w:rPrChange>
          </w:rPr>
          <w:delText>SUPERVISOR NAME</w:delText>
        </w:r>
        <w:r w:rsidR="00604B39" w:rsidRPr="0008425D" w:rsidDel="002075A6">
          <w:rPr>
            <w:rFonts w:ascii="Times New Roman" w:hAnsi="Times New Roman"/>
            <w:sz w:val="28"/>
            <w:szCs w:val="28"/>
            <w:rPrChange w:id="19" w:author="Administrator" w:date="2024-02-27T13:29:00Z">
              <w:rPr>
                <w:rFonts w:asciiTheme="majorBidi" w:hAnsiTheme="majorBidi" w:cstheme="majorBidi"/>
                <w:sz w:val="32"/>
                <w:szCs w:val="32"/>
              </w:rPr>
            </w:rPrChange>
          </w:rPr>
          <w:delText xml:space="preserve"> </w:delText>
        </w:r>
        <w:r w:rsidR="00604B39" w:rsidRPr="0008425D" w:rsidDel="002075A6">
          <w:rPr>
            <w:rFonts w:ascii="Times New Roman" w:hAnsi="Times New Roman"/>
            <w:color w:val="FF0000"/>
            <w:sz w:val="28"/>
            <w:szCs w:val="28"/>
            <w:rPrChange w:id="20" w:author="Administrator" w:date="2024-02-27T13:29:00Z">
              <w:rPr>
                <w:rFonts w:asciiTheme="majorBidi" w:hAnsiTheme="majorBidi" w:cstheme="majorBidi"/>
                <w:color w:val="FF0000"/>
                <w:sz w:val="30"/>
                <w:szCs w:val="30"/>
              </w:rPr>
            </w:rPrChange>
          </w:rPr>
          <w:delText>(only write the name: no Mr./Ms./Sir etc.</w:delText>
        </w:r>
        <w:r w:rsidR="00CD55F7" w:rsidRPr="0008425D" w:rsidDel="002075A6">
          <w:rPr>
            <w:rFonts w:ascii="Times New Roman" w:hAnsi="Times New Roman"/>
            <w:color w:val="FF0000"/>
            <w:sz w:val="28"/>
            <w:szCs w:val="28"/>
            <w:rPrChange w:id="21" w:author="Administrator" w:date="2024-02-27T13:29:00Z">
              <w:rPr>
                <w:rFonts w:asciiTheme="majorBidi" w:hAnsiTheme="majorBidi" w:cstheme="majorBidi"/>
                <w:color w:val="FF0000"/>
                <w:sz w:val="30"/>
                <w:szCs w:val="30"/>
              </w:rPr>
            </w:rPrChange>
          </w:rPr>
          <w:delText xml:space="preserve"> but Dr.</w:delText>
        </w:r>
        <w:r w:rsidR="00604B39" w:rsidRPr="0008425D" w:rsidDel="002075A6">
          <w:rPr>
            <w:rFonts w:ascii="Times New Roman" w:hAnsi="Times New Roman"/>
            <w:color w:val="FF0000"/>
            <w:sz w:val="28"/>
            <w:szCs w:val="28"/>
            <w:rPrChange w:id="22" w:author="Administrator" w:date="2024-02-27T13:29:00Z">
              <w:rPr>
                <w:rFonts w:asciiTheme="majorBidi" w:hAnsiTheme="majorBidi" w:cstheme="majorBidi"/>
                <w:color w:val="FF0000"/>
                <w:sz w:val="30"/>
                <w:szCs w:val="30"/>
              </w:rPr>
            </w:rPrChange>
          </w:rPr>
          <w:delText>)</w:delText>
        </w:r>
      </w:del>
    </w:p>
    <w:p w14:paraId="28293260" w14:textId="77777777" w:rsidR="00E8750E" w:rsidRPr="00B04939" w:rsidRDefault="00E8750E">
      <w:pPr>
        <w:pStyle w:val="Style0"/>
        <w:spacing w:line="360" w:lineRule="auto"/>
        <w:jc w:val="center"/>
        <w:pPrChange w:id="23" w:author="Administrator" w:date="2024-02-27T12:54:00Z">
          <w:pPr>
            <w:pStyle w:val="Style0"/>
          </w:pPr>
        </w:pPrChange>
      </w:pPr>
    </w:p>
    <w:p w14:paraId="4F7E42E6" w14:textId="044A9219" w:rsidR="00E8750E" w:rsidRPr="0008425D" w:rsidRDefault="00E8750E">
      <w:pPr>
        <w:pStyle w:val="NoSpacing"/>
        <w:spacing w:line="360" w:lineRule="auto"/>
        <w:jc w:val="center"/>
        <w:rPr>
          <w:rFonts w:ascii="Times New Roman" w:hAnsi="Times New Roman"/>
          <w:b/>
          <w:bCs/>
          <w:sz w:val="28"/>
          <w:szCs w:val="28"/>
          <w:rPrChange w:id="24" w:author="Administrator" w:date="2024-02-27T13:29:00Z">
            <w:rPr>
              <w:rFonts w:asciiTheme="majorBidi" w:hAnsiTheme="majorBidi" w:cstheme="majorBidi"/>
              <w:b/>
              <w:bCs/>
              <w:sz w:val="32"/>
              <w:szCs w:val="32"/>
            </w:rPr>
          </w:rPrChange>
        </w:rPr>
      </w:pPr>
      <w:r w:rsidRPr="0008425D">
        <w:rPr>
          <w:rFonts w:ascii="Times New Roman" w:hAnsi="Times New Roman"/>
          <w:b/>
          <w:bCs/>
          <w:sz w:val="28"/>
          <w:szCs w:val="28"/>
          <w:rPrChange w:id="25" w:author="Administrator" w:date="2024-02-27T13:29:00Z">
            <w:rPr>
              <w:rFonts w:asciiTheme="majorBidi" w:hAnsiTheme="majorBidi" w:cstheme="majorBidi"/>
              <w:b/>
              <w:bCs/>
              <w:sz w:val="32"/>
              <w:szCs w:val="32"/>
            </w:rPr>
          </w:rPrChange>
        </w:rPr>
        <w:t>Submitted by (</w:t>
      </w:r>
      <w:r w:rsidR="00DC212E" w:rsidRPr="0008425D">
        <w:rPr>
          <w:rFonts w:ascii="Times New Roman" w:hAnsi="Times New Roman"/>
          <w:b/>
          <w:bCs/>
          <w:sz w:val="28"/>
          <w:szCs w:val="28"/>
          <w:rPrChange w:id="26" w:author="Administrator" w:date="2024-02-27T13:29:00Z">
            <w:rPr>
              <w:rFonts w:asciiTheme="majorBidi" w:hAnsiTheme="majorBidi" w:cstheme="majorBidi"/>
              <w:b/>
              <w:bCs/>
              <w:sz w:val="32"/>
              <w:szCs w:val="32"/>
            </w:rPr>
          </w:rPrChange>
        </w:rPr>
        <w:t>BSCS-</w:t>
      </w:r>
      <w:ins w:id="27" w:author="Administrator" w:date="2024-02-27T13:50:00Z">
        <w:r w:rsidR="003E6BEC">
          <w:rPr>
            <w:rFonts w:ascii="Times New Roman" w:hAnsi="Times New Roman"/>
            <w:b/>
            <w:bCs/>
            <w:sz w:val="28"/>
            <w:szCs w:val="28"/>
          </w:rPr>
          <w:t>S24-</w:t>
        </w:r>
      </w:ins>
      <w:ins w:id="28" w:author="03-134211-002" w:date="2024-02-19T20:18:00Z">
        <w:del w:id="29" w:author="Administrator" w:date="2024-02-27T13:29:00Z">
          <w:r w:rsidR="002075A6" w:rsidRPr="0008425D" w:rsidDel="0008425D">
            <w:rPr>
              <w:rFonts w:ascii="Times New Roman" w:hAnsi="Times New Roman"/>
              <w:b/>
              <w:bCs/>
              <w:sz w:val="28"/>
              <w:szCs w:val="28"/>
              <w:rPrChange w:id="30" w:author="Administrator" w:date="2024-02-27T13:29:00Z">
                <w:rPr>
                  <w:rFonts w:asciiTheme="majorBidi" w:hAnsiTheme="majorBidi" w:cstheme="majorBidi"/>
                  <w:b/>
                  <w:bCs/>
                  <w:sz w:val="32"/>
                  <w:szCs w:val="32"/>
                </w:rPr>
              </w:rPrChange>
            </w:rPr>
            <w:delText xml:space="preserve">7A </w:delText>
          </w:r>
        </w:del>
      </w:ins>
      <w:ins w:id="31" w:author="Administrator" w:date="2024-02-27T13:29:00Z">
        <w:r w:rsidR="003E6BEC">
          <w:rPr>
            <w:rFonts w:ascii="Times New Roman" w:hAnsi="Times New Roman"/>
            <w:b/>
            <w:bCs/>
            <w:sz w:val="28"/>
            <w:szCs w:val="28"/>
          </w:rPr>
          <w:t>012</w:t>
        </w:r>
      </w:ins>
      <w:del w:id="32" w:author="03-134211-002" w:date="2024-02-19T20:18:00Z">
        <w:r w:rsidR="00DC212E" w:rsidRPr="0008425D" w:rsidDel="002075A6">
          <w:rPr>
            <w:rFonts w:ascii="Times New Roman" w:hAnsi="Times New Roman"/>
            <w:b/>
            <w:bCs/>
            <w:sz w:val="28"/>
            <w:szCs w:val="28"/>
            <w:rPrChange w:id="33" w:author="Administrator" w:date="2024-02-27T13:29:00Z">
              <w:rPr>
                <w:rFonts w:asciiTheme="majorBidi" w:hAnsiTheme="majorBidi" w:cstheme="majorBidi"/>
                <w:b/>
                <w:bCs/>
                <w:sz w:val="32"/>
                <w:szCs w:val="32"/>
              </w:rPr>
            </w:rPrChange>
          </w:rPr>
          <w:delText>F20-001</w:delText>
        </w:r>
      </w:del>
      <w:r w:rsidRPr="0008425D">
        <w:rPr>
          <w:rFonts w:ascii="Times New Roman" w:hAnsi="Times New Roman"/>
          <w:b/>
          <w:bCs/>
          <w:sz w:val="28"/>
          <w:szCs w:val="28"/>
          <w:rPrChange w:id="34" w:author="Administrator" w:date="2024-02-27T13:29:00Z">
            <w:rPr>
              <w:rFonts w:asciiTheme="majorBidi" w:hAnsiTheme="majorBidi" w:cstheme="majorBidi"/>
              <w:b/>
              <w:bCs/>
              <w:sz w:val="32"/>
              <w:szCs w:val="32"/>
            </w:rPr>
          </w:rPrChang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70"/>
        <w:gridCol w:w="4490"/>
      </w:tblGrid>
      <w:tr w:rsidR="00E8750E" w:rsidRPr="0008425D" w14:paraId="5BE7A8B8" w14:textId="77777777" w:rsidTr="000B7CCF">
        <w:tc>
          <w:tcPr>
            <w:tcW w:w="4590" w:type="dxa"/>
          </w:tcPr>
          <w:p w14:paraId="39D949F9" w14:textId="50D8591C" w:rsidR="00E8750E" w:rsidRPr="0008425D" w:rsidRDefault="00E8750E">
            <w:pPr>
              <w:tabs>
                <w:tab w:val="left" w:pos="720"/>
                <w:tab w:val="left" w:pos="3600"/>
              </w:tabs>
              <w:spacing w:after="0" w:line="360" w:lineRule="auto"/>
              <w:jc w:val="right"/>
              <w:rPr>
                <w:rFonts w:ascii="Times New Roman" w:hAnsi="Times New Roman" w:cs="Times New Roman"/>
                <w:sz w:val="28"/>
                <w:szCs w:val="28"/>
                <w:rPrChange w:id="35" w:author="Administrator" w:date="2024-02-27T13:29:00Z">
                  <w:rPr>
                    <w:rFonts w:asciiTheme="majorBidi" w:hAnsiTheme="majorBidi" w:cstheme="majorBidi"/>
                    <w:sz w:val="32"/>
                    <w:szCs w:val="32"/>
                  </w:rPr>
                </w:rPrChange>
              </w:rPr>
            </w:pPr>
            <w:del w:id="36" w:author="03-134211-002" w:date="2024-02-19T20:13:00Z">
              <w:r w:rsidRPr="0008425D" w:rsidDel="002075A6">
                <w:rPr>
                  <w:rFonts w:ascii="Times New Roman" w:hAnsi="Times New Roman" w:cs="Times New Roman"/>
                  <w:sz w:val="28"/>
                  <w:szCs w:val="28"/>
                  <w:rPrChange w:id="37" w:author="Administrator" w:date="2024-02-27T13:29:00Z">
                    <w:rPr>
                      <w:rFonts w:asciiTheme="majorBidi" w:hAnsiTheme="majorBidi" w:cstheme="majorBidi"/>
                      <w:sz w:val="32"/>
                      <w:szCs w:val="32"/>
                    </w:rPr>
                  </w:rPrChange>
                </w:rPr>
                <w:delText>ENROLMENT NO.</w:delText>
              </w:r>
            </w:del>
            <w:ins w:id="38" w:author="03-134211-002" w:date="2024-02-19T20:13:00Z">
              <w:r w:rsidR="002075A6" w:rsidRPr="0008425D">
                <w:rPr>
                  <w:rFonts w:ascii="Times New Roman" w:hAnsi="Times New Roman" w:cs="Times New Roman"/>
                  <w:sz w:val="28"/>
                  <w:szCs w:val="28"/>
                  <w:rPrChange w:id="39" w:author="Administrator" w:date="2024-02-27T13:29:00Z">
                    <w:rPr>
                      <w:rFonts w:asciiTheme="majorBidi" w:hAnsiTheme="majorBidi" w:cstheme="majorBidi"/>
                      <w:sz w:val="32"/>
                      <w:szCs w:val="32"/>
                    </w:rPr>
                  </w:rPrChange>
                </w:rPr>
                <w:t>03-134211-017</w:t>
              </w:r>
            </w:ins>
          </w:p>
        </w:tc>
        <w:tc>
          <w:tcPr>
            <w:tcW w:w="270" w:type="dxa"/>
          </w:tcPr>
          <w:p w14:paraId="5FF795D2" w14:textId="77777777" w:rsidR="00E8750E" w:rsidRPr="0008425D" w:rsidRDefault="00E8750E">
            <w:pPr>
              <w:tabs>
                <w:tab w:val="left" w:pos="720"/>
                <w:tab w:val="left" w:pos="3600"/>
              </w:tabs>
              <w:spacing w:after="0" w:line="360" w:lineRule="auto"/>
              <w:jc w:val="center"/>
              <w:rPr>
                <w:rFonts w:ascii="Times New Roman" w:hAnsi="Times New Roman" w:cs="Times New Roman"/>
                <w:sz w:val="28"/>
                <w:szCs w:val="28"/>
                <w:rPrChange w:id="40" w:author="Administrator" w:date="2024-02-27T13:29:00Z">
                  <w:rPr>
                    <w:rFonts w:asciiTheme="majorBidi" w:hAnsiTheme="majorBidi" w:cstheme="majorBidi"/>
                    <w:sz w:val="32"/>
                    <w:szCs w:val="32"/>
                  </w:rPr>
                </w:rPrChange>
              </w:rPr>
            </w:pPr>
          </w:p>
        </w:tc>
        <w:tc>
          <w:tcPr>
            <w:tcW w:w="4490" w:type="dxa"/>
          </w:tcPr>
          <w:p w14:paraId="383B7441" w14:textId="7EDB67BB" w:rsidR="00E8750E" w:rsidRPr="0008425D" w:rsidRDefault="002075A6">
            <w:pPr>
              <w:tabs>
                <w:tab w:val="left" w:pos="720"/>
                <w:tab w:val="left" w:pos="3600"/>
              </w:tabs>
              <w:spacing w:after="0" w:line="360" w:lineRule="auto"/>
              <w:rPr>
                <w:rFonts w:ascii="Times New Roman" w:hAnsi="Times New Roman" w:cs="Times New Roman"/>
                <w:sz w:val="28"/>
                <w:szCs w:val="28"/>
                <w:rPrChange w:id="41" w:author="Administrator" w:date="2024-02-27T13:29:00Z">
                  <w:rPr>
                    <w:rFonts w:asciiTheme="majorBidi" w:hAnsiTheme="majorBidi" w:cstheme="majorBidi"/>
                    <w:sz w:val="32"/>
                    <w:szCs w:val="32"/>
                  </w:rPr>
                </w:rPrChange>
              </w:rPr>
            </w:pPr>
            <w:proofErr w:type="spellStart"/>
            <w:ins w:id="42" w:author="03-134211-002" w:date="2024-02-19T20:12:00Z">
              <w:r w:rsidRPr="0008425D">
                <w:rPr>
                  <w:rFonts w:ascii="Times New Roman" w:hAnsi="Times New Roman" w:cs="Times New Roman"/>
                  <w:sz w:val="28"/>
                  <w:szCs w:val="28"/>
                  <w:rPrChange w:id="43" w:author="Administrator" w:date="2024-02-27T13:29:00Z">
                    <w:rPr>
                      <w:rFonts w:asciiTheme="majorBidi" w:hAnsiTheme="majorBidi" w:cstheme="majorBidi"/>
                      <w:sz w:val="32"/>
                      <w:szCs w:val="32"/>
                    </w:rPr>
                  </w:rPrChange>
                </w:rPr>
                <w:t>Maysam</w:t>
              </w:r>
              <w:proofErr w:type="spellEnd"/>
              <w:r w:rsidRPr="0008425D">
                <w:rPr>
                  <w:rFonts w:ascii="Times New Roman" w:hAnsi="Times New Roman" w:cs="Times New Roman"/>
                  <w:sz w:val="28"/>
                  <w:szCs w:val="28"/>
                  <w:rPrChange w:id="44" w:author="Administrator" w:date="2024-02-27T13:29:00Z">
                    <w:rPr>
                      <w:rFonts w:asciiTheme="majorBidi" w:hAnsiTheme="majorBidi" w:cstheme="majorBidi"/>
                      <w:sz w:val="32"/>
                      <w:szCs w:val="32"/>
                    </w:rPr>
                  </w:rPrChange>
                </w:rPr>
                <w:t xml:space="preserve"> Hussain Ali</w:t>
              </w:r>
            </w:ins>
            <w:del w:id="45" w:author="03-134211-002" w:date="2024-02-19T20:12:00Z">
              <w:r w:rsidR="00E8750E" w:rsidRPr="0008425D" w:rsidDel="002075A6">
                <w:rPr>
                  <w:rFonts w:ascii="Times New Roman" w:hAnsi="Times New Roman" w:cs="Times New Roman"/>
                  <w:sz w:val="28"/>
                  <w:szCs w:val="28"/>
                  <w:rPrChange w:id="46" w:author="Administrator" w:date="2024-02-27T13:29:00Z">
                    <w:rPr>
                      <w:rFonts w:asciiTheme="majorBidi" w:hAnsiTheme="majorBidi" w:cstheme="majorBidi"/>
                      <w:sz w:val="32"/>
                      <w:szCs w:val="32"/>
                    </w:rPr>
                  </w:rPrChange>
                </w:rPr>
                <w:delText>1</w:delText>
              </w:r>
              <w:r w:rsidR="00E8750E" w:rsidRPr="0008425D" w:rsidDel="002075A6">
                <w:rPr>
                  <w:rFonts w:ascii="Times New Roman" w:hAnsi="Times New Roman" w:cs="Times New Roman"/>
                  <w:sz w:val="28"/>
                  <w:szCs w:val="28"/>
                  <w:vertAlign w:val="superscript"/>
                  <w:rPrChange w:id="47" w:author="Administrator" w:date="2024-02-27T13:29:00Z">
                    <w:rPr>
                      <w:rFonts w:asciiTheme="majorBidi" w:hAnsiTheme="majorBidi" w:cstheme="majorBidi"/>
                      <w:sz w:val="32"/>
                      <w:szCs w:val="32"/>
                      <w:vertAlign w:val="superscript"/>
                    </w:rPr>
                  </w:rPrChange>
                </w:rPr>
                <w:delText>ST</w:delText>
              </w:r>
              <w:r w:rsidR="00E8750E" w:rsidRPr="0008425D" w:rsidDel="002075A6">
                <w:rPr>
                  <w:rFonts w:ascii="Times New Roman" w:hAnsi="Times New Roman" w:cs="Times New Roman"/>
                  <w:sz w:val="28"/>
                  <w:szCs w:val="28"/>
                  <w:rPrChange w:id="48" w:author="Administrator" w:date="2024-02-27T13:29:00Z">
                    <w:rPr>
                      <w:rFonts w:asciiTheme="majorBidi" w:hAnsiTheme="majorBidi" w:cstheme="majorBidi"/>
                      <w:sz w:val="32"/>
                      <w:szCs w:val="32"/>
                    </w:rPr>
                  </w:rPrChange>
                </w:rPr>
                <w:delText xml:space="preserve"> STUDENT NAME</w:delText>
              </w:r>
            </w:del>
          </w:p>
        </w:tc>
      </w:tr>
      <w:tr w:rsidR="00E8750E" w:rsidRPr="0008425D" w14:paraId="745DB227" w14:textId="77777777" w:rsidTr="000B7CCF">
        <w:tc>
          <w:tcPr>
            <w:tcW w:w="4590" w:type="dxa"/>
          </w:tcPr>
          <w:p w14:paraId="61408324" w14:textId="170A14BE" w:rsidR="00E8750E" w:rsidRPr="0008425D" w:rsidRDefault="00E8750E">
            <w:pPr>
              <w:tabs>
                <w:tab w:val="left" w:pos="720"/>
                <w:tab w:val="left" w:pos="3600"/>
              </w:tabs>
              <w:spacing w:after="0" w:line="360" w:lineRule="auto"/>
              <w:jc w:val="right"/>
              <w:rPr>
                <w:rFonts w:ascii="Times New Roman" w:hAnsi="Times New Roman" w:cs="Times New Roman"/>
                <w:sz w:val="28"/>
                <w:szCs w:val="28"/>
                <w:rPrChange w:id="49" w:author="Administrator" w:date="2024-02-27T13:29:00Z">
                  <w:rPr>
                    <w:rFonts w:asciiTheme="majorBidi" w:hAnsiTheme="majorBidi" w:cstheme="majorBidi"/>
                    <w:sz w:val="32"/>
                    <w:szCs w:val="32"/>
                  </w:rPr>
                </w:rPrChange>
              </w:rPr>
            </w:pPr>
            <w:del w:id="50" w:author="03-134211-002" w:date="2024-02-19T20:12:00Z">
              <w:r w:rsidRPr="0008425D" w:rsidDel="002075A6">
                <w:rPr>
                  <w:rFonts w:ascii="Times New Roman" w:hAnsi="Times New Roman" w:cs="Times New Roman"/>
                  <w:sz w:val="28"/>
                  <w:szCs w:val="28"/>
                  <w:rPrChange w:id="51" w:author="Administrator" w:date="2024-02-27T13:29:00Z">
                    <w:rPr>
                      <w:rFonts w:asciiTheme="majorBidi" w:hAnsiTheme="majorBidi" w:cstheme="majorBidi"/>
                      <w:sz w:val="32"/>
                      <w:szCs w:val="32"/>
                    </w:rPr>
                  </w:rPrChange>
                </w:rPr>
                <w:delText>ENROLMENT NO</w:delText>
              </w:r>
            </w:del>
            <w:ins w:id="52" w:author="03-134211-002" w:date="2024-02-19T20:12:00Z">
              <w:r w:rsidR="002075A6" w:rsidRPr="0008425D">
                <w:rPr>
                  <w:rFonts w:ascii="Times New Roman" w:hAnsi="Times New Roman" w:cs="Times New Roman"/>
                  <w:sz w:val="28"/>
                  <w:szCs w:val="28"/>
                  <w:rPrChange w:id="53" w:author="Administrator" w:date="2024-02-27T13:29:00Z">
                    <w:rPr>
                      <w:rFonts w:asciiTheme="majorBidi" w:hAnsiTheme="majorBidi" w:cstheme="majorBidi"/>
                      <w:sz w:val="32"/>
                      <w:szCs w:val="32"/>
                    </w:rPr>
                  </w:rPrChange>
                </w:rPr>
                <w:t>03-134211-002</w:t>
              </w:r>
            </w:ins>
            <w:del w:id="54" w:author="03-134211-002" w:date="2024-02-19T20:12:00Z">
              <w:r w:rsidRPr="0008425D" w:rsidDel="002075A6">
                <w:rPr>
                  <w:rFonts w:ascii="Times New Roman" w:hAnsi="Times New Roman" w:cs="Times New Roman"/>
                  <w:sz w:val="28"/>
                  <w:szCs w:val="28"/>
                  <w:rPrChange w:id="55" w:author="Administrator" w:date="2024-02-27T13:29:00Z">
                    <w:rPr>
                      <w:rFonts w:asciiTheme="majorBidi" w:hAnsiTheme="majorBidi" w:cstheme="majorBidi"/>
                      <w:sz w:val="32"/>
                      <w:szCs w:val="32"/>
                    </w:rPr>
                  </w:rPrChange>
                </w:rPr>
                <w:delText>.</w:delText>
              </w:r>
            </w:del>
          </w:p>
        </w:tc>
        <w:tc>
          <w:tcPr>
            <w:tcW w:w="270" w:type="dxa"/>
          </w:tcPr>
          <w:p w14:paraId="02F3F64A" w14:textId="77777777" w:rsidR="00E8750E" w:rsidRPr="0008425D" w:rsidRDefault="00E8750E">
            <w:pPr>
              <w:tabs>
                <w:tab w:val="left" w:pos="720"/>
                <w:tab w:val="left" w:pos="3600"/>
              </w:tabs>
              <w:spacing w:after="0" w:line="360" w:lineRule="auto"/>
              <w:jc w:val="center"/>
              <w:rPr>
                <w:rFonts w:ascii="Times New Roman" w:hAnsi="Times New Roman" w:cs="Times New Roman"/>
                <w:sz w:val="28"/>
                <w:szCs w:val="28"/>
                <w:rPrChange w:id="56" w:author="Administrator" w:date="2024-02-27T13:29:00Z">
                  <w:rPr>
                    <w:rFonts w:asciiTheme="majorBidi" w:hAnsiTheme="majorBidi" w:cstheme="majorBidi"/>
                    <w:sz w:val="32"/>
                    <w:szCs w:val="32"/>
                  </w:rPr>
                </w:rPrChange>
              </w:rPr>
            </w:pPr>
          </w:p>
        </w:tc>
        <w:tc>
          <w:tcPr>
            <w:tcW w:w="4490" w:type="dxa"/>
          </w:tcPr>
          <w:p w14:paraId="643C322C" w14:textId="7CAE2DAC" w:rsidR="00E8750E" w:rsidRPr="0008425D" w:rsidRDefault="00E8750E">
            <w:pPr>
              <w:tabs>
                <w:tab w:val="left" w:pos="720"/>
                <w:tab w:val="left" w:pos="3600"/>
              </w:tabs>
              <w:spacing w:after="0" w:line="360" w:lineRule="auto"/>
              <w:rPr>
                <w:rFonts w:ascii="Times New Roman" w:hAnsi="Times New Roman" w:cs="Times New Roman"/>
                <w:sz w:val="28"/>
                <w:szCs w:val="28"/>
                <w:rPrChange w:id="57" w:author="Administrator" w:date="2024-02-27T13:29:00Z">
                  <w:rPr>
                    <w:rFonts w:asciiTheme="majorBidi" w:hAnsiTheme="majorBidi" w:cstheme="majorBidi"/>
                    <w:sz w:val="32"/>
                    <w:szCs w:val="32"/>
                  </w:rPr>
                </w:rPrChange>
              </w:rPr>
            </w:pPr>
            <w:del w:id="58" w:author="03-134211-002" w:date="2024-02-19T20:12:00Z">
              <w:r w:rsidRPr="0008425D" w:rsidDel="002075A6">
                <w:rPr>
                  <w:rFonts w:ascii="Times New Roman" w:hAnsi="Times New Roman" w:cs="Times New Roman"/>
                  <w:sz w:val="28"/>
                  <w:szCs w:val="28"/>
                  <w:rPrChange w:id="59" w:author="Administrator" w:date="2024-02-27T13:29:00Z">
                    <w:rPr>
                      <w:rFonts w:asciiTheme="majorBidi" w:hAnsiTheme="majorBidi" w:cstheme="majorBidi"/>
                      <w:sz w:val="32"/>
                      <w:szCs w:val="32"/>
                    </w:rPr>
                  </w:rPrChange>
                </w:rPr>
                <w:delText>2</w:delText>
              </w:r>
              <w:r w:rsidRPr="0008425D" w:rsidDel="002075A6">
                <w:rPr>
                  <w:rFonts w:ascii="Times New Roman" w:hAnsi="Times New Roman" w:cs="Times New Roman"/>
                  <w:sz w:val="28"/>
                  <w:szCs w:val="28"/>
                  <w:vertAlign w:val="superscript"/>
                  <w:rPrChange w:id="60" w:author="Administrator" w:date="2024-02-27T13:29:00Z">
                    <w:rPr>
                      <w:rFonts w:asciiTheme="majorBidi" w:hAnsiTheme="majorBidi" w:cstheme="majorBidi"/>
                      <w:sz w:val="32"/>
                      <w:szCs w:val="32"/>
                      <w:vertAlign w:val="superscript"/>
                    </w:rPr>
                  </w:rPrChange>
                </w:rPr>
                <w:delText>ND</w:delText>
              </w:r>
              <w:r w:rsidRPr="0008425D" w:rsidDel="002075A6">
                <w:rPr>
                  <w:rFonts w:ascii="Times New Roman" w:hAnsi="Times New Roman" w:cs="Times New Roman"/>
                  <w:sz w:val="28"/>
                  <w:szCs w:val="28"/>
                  <w:rPrChange w:id="61" w:author="Administrator" w:date="2024-02-27T13:29:00Z">
                    <w:rPr>
                      <w:rFonts w:asciiTheme="majorBidi" w:hAnsiTheme="majorBidi" w:cstheme="majorBidi"/>
                      <w:sz w:val="32"/>
                      <w:szCs w:val="32"/>
                    </w:rPr>
                  </w:rPrChange>
                </w:rPr>
                <w:delText xml:space="preserve"> STUDENT NAME</w:delText>
              </w:r>
            </w:del>
            <w:ins w:id="62" w:author="03-134211-002" w:date="2024-02-19T20:12:00Z">
              <w:r w:rsidR="002075A6" w:rsidRPr="0008425D">
                <w:rPr>
                  <w:rFonts w:ascii="Times New Roman" w:hAnsi="Times New Roman" w:cs="Times New Roman"/>
                  <w:sz w:val="28"/>
                  <w:szCs w:val="28"/>
                  <w:rPrChange w:id="63" w:author="Administrator" w:date="2024-02-27T13:29:00Z">
                    <w:rPr>
                      <w:rFonts w:asciiTheme="majorBidi" w:hAnsiTheme="majorBidi" w:cstheme="majorBidi"/>
                      <w:sz w:val="32"/>
                      <w:szCs w:val="32"/>
                    </w:rPr>
                  </w:rPrChange>
                </w:rPr>
                <w:t xml:space="preserve">Abdul </w:t>
              </w:r>
              <w:proofErr w:type="spellStart"/>
              <w:r w:rsidR="002075A6" w:rsidRPr="0008425D">
                <w:rPr>
                  <w:rFonts w:ascii="Times New Roman" w:hAnsi="Times New Roman" w:cs="Times New Roman"/>
                  <w:sz w:val="28"/>
                  <w:szCs w:val="28"/>
                  <w:rPrChange w:id="64" w:author="Administrator" w:date="2024-02-27T13:29:00Z">
                    <w:rPr>
                      <w:rFonts w:asciiTheme="majorBidi" w:hAnsiTheme="majorBidi" w:cstheme="majorBidi"/>
                      <w:sz w:val="32"/>
                      <w:szCs w:val="32"/>
                    </w:rPr>
                  </w:rPrChange>
                </w:rPr>
                <w:t>Muqeet</w:t>
              </w:r>
            </w:ins>
            <w:proofErr w:type="spellEnd"/>
          </w:p>
        </w:tc>
      </w:tr>
    </w:tbl>
    <w:p w14:paraId="1016A3F4" w14:textId="77777777" w:rsidR="00E8750E" w:rsidRPr="00B04939" w:rsidRDefault="00E8750E">
      <w:pPr>
        <w:tabs>
          <w:tab w:val="left" w:pos="720"/>
          <w:tab w:val="left" w:pos="3600"/>
        </w:tabs>
        <w:spacing w:after="0" w:line="360" w:lineRule="auto"/>
        <w:jc w:val="center"/>
        <w:rPr>
          <w:rFonts w:ascii="Times New Roman" w:eastAsia="SimSun" w:hAnsi="Times New Roman"/>
          <w:b/>
          <w:sz w:val="24"/>
          <w:szCs w:val="24"/>
          <w:lang w:val="en-GB" w:eastAsia="zh-CN"/>
        </w:rPr>
      </w:pPr>
    </w:p>
    <w:p w14:paraId="4ACDCA61" w14:textId="77777777" w:rsidR="00DC212E" w:rsidRPr="00B04939" w:rsidRDefault="00DC212E">
      <w:pPr>
        <w:tabs>
          <w:tab w:val="left" w:pos="720"/>
          <w:tab w:val="left" w:pos="3600"/>
        </w:tabs>
        <w:spacing w:after="0" w:line="360" w:lineRule="auto"/>
        <w:jc w:val="center"/>
        <w:rPr>
          <w:rFonts w:ascii="Times New Roman" w:eastAsia="SimSun" w:hAnsi="Times New Roman"/>
          <w:b/>
          <w:sz w:val="24"/>
          <w:szCs w:val="24"/>
          <w:lang w:val="en-GB" w:eastAsia="zh-CN"/>
        </w:rPr>
      </w:pPr>
    </w:p>
    <w:p w14:paraId="4F9C7186" w14:textId="21AF0D56" w:rsidR="00C46AC0" w:rsidRPr="00B04939" w:rsidRDefault="00C46AC0">
      <w:pPr>
        <w:spacing w:after="0" w:line="360" w:lineRule="auto"/>
        <w:jc w:val="center"/>
        <w:rPr>
          <w:rFonts w:ascii="Times New Roman" w:hAnsi="Times New Roman"/>
          <w:b/>
          <w:sz w:val="28"/>
          <w:szCs w:val="28"/>
          <w:rPrChange w:id="65" w:author="Administrator" w:date="2024-02-27T12:51:00Z">
            <w:rPr>
              <w:rFonts w:ascii="Cambria" w:hAnsi="Cambria" w:cstheme="majorBidi"/>
              <w:b/>
              <w:sz w:val="28"/>
              <w:szCs w:val="28"/>
            </w:rPr>
          </w:rPrChange>
        </w:rPr>
      </w:pPr>
      <w:r w:rsidRPr="00B04939">
        <w:rPr>
          <w:rFonts w:ascii="Times New Roman" w:hAnsi="Times New Roman"/>
          <w:b/>
          <w:sz w:val="28"/>
          <w:szCs w:val="28"/>
          <w:rPrChange w:id="66" w:author="Administrator" w:date="2024-02-27T12:51:00Z">
            <w:rPr>
              <w:rFonts w:ascii="Cambria" w:hAnsi="Cambria" w:cstheme="majorBidi"/>
              <w:b/>
              <w:sz w:val="28"/>
              <w:szCs w:val="28"/>
            </w:rPr>
          </w:rPrChange>
        </w:rPr>
        <w:t>Bachelor of</w:t>
      </w:r>
      <w:r w:rsidR="0030539C" w:rsidRPr="00B04939">
        <w:rPr>
          <w:rFonts w:ascii="Times New Roman" w:hAnsi="Times New Roman"/>
          <w:b/>
          <w:sz w:val="28"/>
          <w:szCs w:val="28"/>
          <w:rPrChange w:id="67" w:author="Administrator" w:date="2024-02-27T12:51:00Z">
            <w:rPr>
              <w:rFonts w:ascii="Cambria" w:hAnsi="Cambria" w:cstheme="majorBidi"/>
              <w:b/>
              <w:sz w:val="28"/>
              <w:szCs w:val="28"/>
            </w:rPr>
          </w:rPrChange>
        </w:rPr>
        <w:t xml:space="preserve"> Science in</w:t>
      </w:r>
      <w:r w:rsidRPr="00B04939">
        <w:rPr>
          <w:rFonts w:ascii="Times New Roman" w:hAnsi="Times New Roman"/>
          <w:b/>
          <w:sz w:val="28"/>
          <w:szCs w:val="28"/>
          <w:rPrChange w:id="68" w:author="Administrator" w:date="2024-02-27T12:51:00Z">
            <w:rPr>
              <w:rFonts w:ascii="Cambria" w:hAnsi="Cambria" w:cstheme="majorBidi"/>
              <w:b/>
              <w:sz w:val="28"/>
              <w:szCs w:val="28"/>
            </w:rPr>
          </w:rPrChange>
        </w:rPr>
        <w:t xml:space="preserve"> </w:t>
      </w:r>
      <w:del w:id="69" w:author="03-134211-002" w:date="2024-02-19T20:17:00Z">
        <w:r w:rsidRPr="00B04939" w:rsidDel="002075A6">
          <w:rPr>
            <w:rFonts w:ascii="Times New Roman" w:hAnsi="Times New Roman"/>
            <w:b/>
            <w:sz w:val="28"/>
            <w:szCs w:val="28"/>
            <w:highlight w:val="yellow"/>
            <w:rPrChange w:id="70" w:author="Administrator" w:date="2024-02-27T12:51:00Z">
              <w:rPr>
                <w:rFonts w:ascii="Cambria" w:hAnsi="Cambria" w:cstheme="majorBidi"/>
                <w:b/>
                <w:sz w:val="28"/>
                <w:szCs w:val="28"/>
                <w:highlight w:val="yellow"/>
              </w:rPr>
            </w:rPrChange>
          </w:rPr>
          <w:delText>Information Technology</w:delText>
        </w:r>
      </w:del>
      <w:ins w:id="71" w:author="03-134211-002" w:date="2024-02-19T20:17:00Z">
        <w:r w:rsidR="002075A6" w:rsidRPr="00B04939">
          <w:rPr>
            <w:rFonts w:ascii="Times New Roman" w:hAnsi="Times New Roman"/>
            <w:b/>
            <w:sz w:val="28"/>
            <w:szCs w:val="28"/>
            <w:rPrChange w:id="72" w:author="Administrator" w:date="2024-02-27T12:51:00Z">
              <w:rPr>
                <w:rFonts w:ascii="Cambria" w:hAnsi="Cambria" w:cstheme="majorBidi"/>
                <w:b/>
                <w:sz w:val="28"/>
                <w:szCs w:val="28"/>
              </w:rPr>
            </w:rPrChange>
          </w:rPr>
          <w:t>Com</w:t>
        </w:r>
      </w:ins>
      <w:ins w:id="73" w:author="03-134211-002" w:date="2024-02-19T20:18:00Z">
        <w:r w:rsidR="002075A6" w:rsidRPr="00B04939">
          <w:rPr>
            <w:rFonts w:ascii="Times New Roman" w:hAnsi="Times New Roman"/>
            <w:b/>
            <w:sz w:val="28"/>
            <w:szCs w:val="28"/>
            <w:rPrChange w:id="74" w:author="Administrator" w:date="2024-02-27T12:51:00Z">
              <w:rPr>
                <w:rFonts w:ascii="Cambria" w:hAnsi="Cambria" w:cstheme="majorBidi"/>
                <w:b/>
                <w:sz w:val="28"/>
                <w:szCs w:val="28"/>
              </w:rPr>
            </w:rPrChange>
          </w:rPr>
          <w:t>puter Science</w:t>
        </w:r>
      </w:ins>
      <w:r w:rsidR="00604B39" w:rsidRPr="00B04939">
        <w:rPr>
          <w:rFonts w:ascii="Times New Roman" w:hAnsi="Times New Roman"/>
          <w:b/>
          <w:sz w:val="28"/>
          <w:szCs w:val="28"/>
          <w:rPrChange w:id="75" w:author="Administrator" w:date="2024-02-27T12:51:00Z">
            <w:rPr>
              <w:rFonts w:ascii="Cambria" w:hAnsi="Cambria" w:cstheme="majorBidi"/>
              <w:b/>
              <w:sz w:val="28"/>
              <w:szCs w:val="28"/>
            </w:rPr>
          </w:rPrChange>
        </w:rPr>
        <w:t xml:space="preserve"> </w:t>
      </w:r>
      <w:del w:id="76" w:author="03-134211-002" w:date="2024-02-19T20:18:00Z">
        <w:r w:rsidR="00604B39" w:rsidRPr="00B04939" w:rsidDel="002075A6">
          <w:rPr>
            <w:rFonts w:ascii="Times New Roman" w:hAnsi="Times New Roman"/>
            <w:b/>
            <w:color w:val="FF0000"/>
            <w:sz w:val="28"/>
            <w:szCs w:val="28"/>
            <w:rPrChange w:id="77" w:author="Administrator" w:date="2024-02-27T12:51:00Z">
              <w:rPr>
                <w:rFonts w:ascii="Cambria" w:hAnsi="Cambria" w:cstheme="majorBidi"/>
                <w:b/>
                <w:color w:val="FF0000"/>
                <w:sz w:val="28"/>
                <w:szCs w:val="28"/>
              </w:rPr>
            </w:rPrChange>
          </w:rPr>
          <w:delText>( or Computer Science )</w:delText>
        </w:r>
      </w:del>
    </w:p>
    <w:p w14:paraId="3FBC1020" w14:textId="77777777" w:rsidR="00E8750E" w:rsidRPr="00B04939" w:rsidRDefault="00E8750E">
      <w:pPr>
        <w:spacing w:after="0" w:line="360" w:lineRule="auto"/>
        <w:jc w:val="center"/>
        <w:rPr>
          <w:rFonts w:ascii="Times New Roman" w:hAnsi="Times New Roman"/>
          <w:b/>
          <w:sz w:val="28"/>
          <w:szCs w:val="28"/>
          <w:rPrChange w:id="78" w:author="Administrator" w:date="2024-02-27T12:51:00Z">
            <w:rPr>
              <w:rFonts w:ascii="Cambria" w:hAnsi="Cambria" w:cstheme="majorBidi"/>
              <w:b/>
              <w:sz w:val="28"/>
              <w:szCs w:val="28"/>
            </w:rPr>
          </w:rPrChange>
        </w:rPr>
      </w:pPr>
      <w:r w:rsidRPr="00B04939">
        <w:rPr>
          <w:rFonts w:ascii="Times New Roman" w:hAnsi="Times New Roman"/>
          <w:b/>
          <w:sz w:val="28"/>
          <w:szCs w:val="28"/>
          <w:rPrChange w:id="79" w:author="Administrator" w:date="2024-02-27T12:51:00Z">
            <w:rPr>
              <w:rFonts w:ascii="Cambria" w:hAnsi="Cambria" w:cstheme="majorBidi"/>
              <w:b/>
              <w:sz w:val="28"/>
              <w:szCs w:val="28"/>
            </w:rPr>
          </w:rPrChange>
        </w:rPr>
        <w:t>Department of Computer Science</w:t>
      </w:r>
      <w:r w:rsidR="00C46AC0" w:rsidRPr="00B04939">
        <w:rPr>
          <w:rFonts w:ascii="Times New Roman" w:hAnsi="Times New Roman"/>
          <w:b/>
          <w:sz w:val="28"/>
          <w:szCs w:val="28"/>
          <w:rPrChange w:id="80" w:author="Administrator" w:date="2024-02-27T12:51:00Z">
            <w:rPr>
              <w:rFonts w:ascii="Cambria" w:hAnsi="Cambria" w:cstheme="majorBidi"/>
              <w:b/>
              <w:sz w:val="28"/>
              <w:szCs w:val="28"/>
            </w:rPr>
          </w:rPrChange>
        </w:rPr>
        <w:t>s</w:t>
      </w:r>
    </w:p>
    <w:p w14:paraId="2CC36B6D" w14:textId="77777777" w:rsidR="00C46AC0" w:rsidRPr="00B04939" w:rsidRDefault="00C46AC0">
      <w:pPr>
        <w:spacing w:after="0" w:line="360" w:lineRule="auto"/>
        <w:jc w:val="center"/>
        <w:rPr>
          <w:rFonts w:ascii="Times New Roman" w:hAnsi="Times New Roman"/>
          <w:b/>
          <w:sz w:val="28"/>
          <w:szCs w:val="28"/>
          <w:rPrChange w:id="81" w:author="Administrator" w:date="2024-02-27T12:51:00Z">
            <w:rPr>
              <w:rFonts w:ascii="Cambria" w:hAnsi="Cambria" w:cstheme="majorBidi"/>
              <w:b/>
              <w:sz w:val="28"/>
              <w:szCs w:val="28"/>
            </w:rPr>
          </w:rPrChange>
        </w:rPr>
      </w:pPr>
    </w:p>
    <w:p w14:paraId="5FFCF93B" w14:textId="77777777" w:rsidR="00E8750E" w:rsidRPr="00B04939" w:rsidRDefault="00E8750E">
      <w:pPr>
        <w:pBdr>
          <w:top w:val="single" w:sz="4" w:space="1" w:color="auto"/>
        </w:pBdr>
        <w:spacing w:after="0" w:line="360" w:lineRule="auto"/>
        <w:jc w:val="center"/>
        <w:rPr>
          <w:rFonts w:ascii="Times New Roman" w:hAnsi="Times New Roman"/>
          <w:sz w:val="28"/>
          <w:szCs w:val="28"/>
          <w:rPrChange w:id="82" w:author="Administrator" w:date="2024-02-27T12:51:00Z">
            <w:rPr>
              <w:rFonts w:ascii="Cambria" w:hAnsi="Cambria" w:cstheme="majorBidi"/>
              <w:sz w:val="28"/>
              <w:szCs w:val="28"/>
            </w:rPr>
          </w:rPrChange>
        </w:rPr>
      </w:pPr>
      <w:proofErr w:type="spellStart"/>
      <w:r w:rsidRPr="00B04939">
        <w:rPr>
          <w:rFonts w:ascii="Times New Roman" w:hAnsi="Times New Roman"/>
          <w:sz w:val="28"/>
          <w:szCs w:val="28"/>
          <w:rPrChange w:id="83" w:author="Administrator" w:date="2024-02-27T12:51:00Z">
            <w:rPr>
              <w:rFonts w:ascii="Cambria" w:hAnsi="Cambria" w:cstheme="majorBidi"/>
              <w:sz w:val="28"/>
              <w:szCs w:val="28"/>
            </w:rPr>
          </w:rPrChange>
        </w:rPr>
        <w:t>Bahria</w:t>
      </w:r>
      <w:proofErr w:type="spellEnd"/>
      <w:r w:rsidRPr="00B04939">
        <w:rPr>
          <w:rFonts w:ascii="Times New Roman" w:hAnsi="Times New Roman"/>
          <w:sz w:val="28"/>
          <w:szCs w:val="28"/>
          <w:rPrChange w:id="84" w:author="Administrator" w:date="2024-02-27T12:51:00Z">
            <w:rPr>
              <w:rFonts w:ascii="Cambria" w:hAnsi="Cambria" w:cstheme="majorBidi"/>
              <w:sz w:val="28"/>
              <w:szCs w:val="28"/>
            </w:rPr>
          </w:rPrChange>
        </w:rPr>
        <w:t xml:space="preserve"> University Lahore Campus</w:t>
      </w:r>
    </w:p>
    <w:p w14:paraId="06F234F6" w14:textId="74EDC1D0" w:rsidR="00E8750E" w:rsidRPr="00B04939" w:rsidRDefault="002075A6">
      <w:pPr>
        <w:spacing w:after="0" w:line="360" w:lineRule="auto"/>
        <w:jc w:val="center"/>
        <w:rPr>
          <w:rFonts w:ascii="Times New Roman" w:hAnsi="Times New Roman"/>
          <w:color w:val="0000FF"/>
          <w:sz w:val="28"/>
          <w:szCs w:val="28"/>
          <w:rPrChange w:id="85" w:author="Administrator" w:date="2024-02-27T12:51:00Z">
            <w:rPr>
              <w:rFonts w:ascii="Cambria" w:hAnsi="Cambria" w:cstheme="majorBidi"/>
              <w:color w:val="0000FF"/>
              <w:sz w:val="28"/>
              <w:szCs w:val="28"/>
            </w:rPr>
          </w:rPrChange>
        </w:rPr>
      </w:pPr>
      <w:ins w:id="86" w:author="03-134211-002" w:date="2024-02-19T20:17:00Z">
        <w:r w:rsidRPr="00B04939">
          <w:rPr>
            <w:rFonts w:ascii="Times New Roman" w:hAnsi="Times New Roman"/>
            <w:color w:val="000000" w:themeColor="text1"/>
            <w:sz w:val="28"/>
            <w:szCs w:val="28"/>
            <w:rPrChange w:id="87" w:author="Administrator" w:date="2024-02-27T12:51:00Z">
              <w:rPr>
                <w:rFonts w:ascii="Cambria" w:hAnsi="Cambria" w:cstheme="majorBidi"/>
                <w:color w:val="000000" w:themeColor="text1"/>
                <w:sz w:val="28"/>
                <w:szCs w:val="28"/>
              </w:rPr>
            </w:rPrChange>
          </w:rPr>
          <w:t>February 2024</w:t>
        </w:r>
      </w:ins>
      <w:del w:id="88" w:author="03-134211-002" w:date="2024-02-19T20:17:00Z">
        <w:r w:rsidR="00DC212E" w:rsidRPr="00B04939" w:rsidDel="002075A6">
          <w:rPr>
            <w:rFonts w:ascii="Times New Roman" w:hAnsi="Times New Roman"/>
            <w:color w:val="000000" w:themeColor="text1"/>
            <w:sz w:val="28"/>
            <w:szCs w:val="28"/>
            <w:rPrChange w:id="89" w:author="Administrator" w:date="2024-02-27T12:51:00Z">
              <w:rPr>
                <w:rFonts w:ascii="Cambria" w:hAnsi="Cambria" w:cstheme="majorBidi"/>
                <w:color w:val="000000" w:themeColor="text1"/>
                <w:sz w:val="28"/>
                <w:szCs w:val="28"/>
              </w:rPr>
            </w:rPrChange>
          </w:rPr>
          <w:delText>October</w:delText>
        </w:r>
        <w:r w:rsidR="00E8750E" w:rsidRPr="00B04939" w:rsidDel="002075A6">
          <w:rPr>
            <w:rFonts w:ascii="Times New Roman" w:hAnsi="Times New Roman"/>
            <w:color w:val="000000" w:themeColor="text1"/>
            <w:sz w:val="28"/>
            <w:szCs w:val="28"/>
            <w:rPrChange w:id="90" w:author="Administrator" w:date="2024-02-27T12:51:00Z">
              <w:rPr>
                <w:rFonts w:ascii="Cambria" w:hAnsi="Cambria" w:cstheme="majorBidi"/>
                <w:color w:val="000000" w:themeColor="text1"/>
                <w:sz w:val="28"/>
                <w:szCs w:val="28"/>
              </w:rPr>
            </w:rPrChange>
          </w:rPr>
          <w:delText xml:space="preserve"> 20</w:delText>
        </w:r>
        <w:r w:rsidR="00CD55F7" w:rsidRPr="00B04939" w:rsidDel="002075A6">
          <w:rPr>
            <w:rFonts w:ascii="Times New Roman" w:hAnsi="Times New Roman"/>
            <w:color w:val="000000" w:themeColor="text1"/>
            <w:sz w:val="28"/>
            <w:szCs w:val="28"/>
            <w:rPrChange w:id="91" w:author="Administrator" w:date="2024-02-27T12:51:00Z">
              <w:rPr>
                <w:rFonts w:ascii="Cambria" w:hAnsi="Cambria" w:cstheme="majorBidi"/>
                <w:color w:val="000000" w:themeColor="text1"/>
                <w:sz w:val="28"/>
                <w:szCs w:val="28"/>
              </w:rPr>
            </w:rPrChange>
          </w:rPr>
          <w:delText>20</w:delText>
        </w:r>
      </w:del>
    </w:p>
    <w:p w14:paraId="14E683C2" w14:textId="77777777" w:rsidR="00412892" w:rsidRPr="00B04939" w:rsidRDefault="00412892">
      <w:pPr>
        <w:spacing w:after="0" w:line="360" w:lineRule="auto"/>
        <w:rPr>
          <w:rFonts w:ascii="Times New Roman" w:hAnsi="Times New Roman"/>
          <w:sz w:val="28"/>
          <w:szCs w:val="28"/>
          <w:rPrChange w:id="92" w:author="Administrator" w:date="2024-02-27T12:51:00Z">
            <w:rPr>
              <w:rFonts w:ascii="Cambria" w:hAnsi="Cambria" w:cstheme="majorBidi"/>
              <w:sz w:val="28"/>
              <w:szCs w:val="28"/>
            </w:rPr>
          </w:rPrChange>
        </w:rPr>
      </w:pPr>
    </w:p>
    <w:p w14:paraId="6A595A67" w14:textId="77777777" w:rsidR="009F24B3" w:rsidRDefault="009F24B3">
      <w:pPr>
        <w:spacing w:after="0" w:line="360" w:lineRule="auto"/>
        <w:rPr>
          <w:rFonts w:ascii="Times New Roman" w:hAnsi="Times New Roman"/>
          <w:b/>
          <w:color w:val="000000"/>
          <w:sz w:val="24"/>
          <w:szCs w:val="24"/>
        </w:rPr>
        <w:sectPr w:rsidR="009F24B3" w:rsidSect="00EE3577">
          <w:headerReference w:type="default" r:id="rId9"/>
          <w:footerReference w:type="default" r:id="rId10"/>
          <w:pgSz w:w="12240" w:h="15840"/>
          <w:pgMar w:top="1440" w:right="1440" w:bottom="1440" w:left="1440" w:header="720" w:footer="720" w:gutter="0"/>
          <w:pgNumType w:fmt="lowerRoman" w:start="1"/>
          <w:cols w:space="720"/>
          <w:titlePg/>
          <w:docGrid w:linePitch="360"/>
        </w:sectPr>
        <w:pPrChange w:id="93" w:author="Administrator" w:date="2024-02-27T12:54:00Z">
          <w:pPr>
            <w:spacing w:after="0" w:line="240" w:lineRule="auto"/>
          </w:pPr>
        </w:pPrChange>
      </w:pPr>
    </w:p>
    <w:p w14:paraId="00EE12B7" w14:textId="52A37399" w:rsidR="000B7CCF" w:rsidRPr="00B04939" w:rsidRDefault="00130DA1">
      <w:pPr>
        <w:pStyle w:val="Style0"/>
        <w:spacing w:line="360" w:lineRule="auto"/>
        <w:pPrChange w:id="94" w:author="Administrator" w:date="2024-02-27T12:54:00Z">
          <w:pPr>
            <w:pStyle w:val="Style0"/>
          </w:pPr>
        </w:pPrChange>
      </w:pPr>
      <w:r w:rsidRPr="00B04939">
        <w:lastRenderedPageBreak/>
        <w:t>Version</w:t>
      </w:r>
      <w:r w:rsidR="000B7CCF" w:rsidRPr="00B04939">
        <w:t xml:space="preserve"> History</w:t>
      </w:r>
    </w:p>
    <w:tbl>
      <w:tblPr>
        <w:tblStyle w:val="TableGrid"/>
        <w:tblW w:w="0" w:type="auto"/>
        <w:tblLook w:val="04A0" w:firstRow="1" w:lastRow="0" w:firstColumn="1" w:lastColumn="0" w:noHBand="0" w:noVBand="1"/>
      </w:tblPr>
      <w:tblGrid>
        <w:gridCol w:w="1525"/>
        <w:gridCol w:w="1530"/>
        <w:gridCol w:w="6295"/>
      </w:tblGrid>
      <w:tr w:rsidR="000B7CCF" w:rsidRPr="00B04939" w14:paraId="78551C49" w14:textId="77777777" w:rsidTr="000B7CCF">
        <w:tc>
          <w:tcPr>
            <w:tcW w:w="1525" w:type="dxa"/>
          </w:tcPr>
          <w:p w14:paraId="48509C2B" w14:textId="7509ED58" w:rsidR="000B7CCF" w:rsidRPr="00B04939" w:rsidRDefault="00130DA1">
            <w:pPr>
              <w:spacing w:before="120" w:after="120" w:line="360" w:lineRule="auto"/>
              <w:jc w:val="center"/>
              <w:rPr>
                <w:rFonts w:ascii="Times New Roman" w:hAnsi="Times New Roman" w:cs="Times New Roman"/>
                <w:b/>
                <w:color w:val="000000"/>
                <w:sz w:val="24"/>
                <w:szCs w:val="24"/>
                <w:rPrChange w:id="95" w:author="Administrator" w:date="2024-02-27T12:51:00Z">
                  <w:rPr>
                    <w:rFonts w:ascii="Times New Roman" w:hAnsi="Times New Roman"/>
                    <w:b/>
                    <w:color w:val="000000"/>
                    <w:sz w:val="24"/>
                    <w:szCs w:val="24"/>
                  </w:rPr>
                </w:rPrChange>
              </w:rPr>
              <w:pPrChange w:id="96" w:author="Administrator" w:date="2024-02-27T12:54:00Z">
                <w:pPr>
                  <w:spacing w:before="120" w:after="120" w:line="240" w:lineRule="auto"/>
                  <w:jc w:val="center"/>
                </w:pPr>
              </w:pPrChange>
            </w:pPr>
            <w:r w:rsidRPr="00B04939">
              <w:rPr>
                <w:rFonts w:ascii="Times New Roman" w:hAnsi="Times New Roman"/>
                <w:b/>
                <w:color w:val="000000"/>
                <w:sz w:val="24"/>
                <w:szCs w:val="24"/>
              </w:rPr>
              <w:t>Version</w:t>
            </w:r>
          </w:p>
        </w:tc>
        <w:tc>
          <w:tcPr>
            <w:tcW w:w="1530" w:type="dxa"/>
          </w:tcPr>
          <w:p w14:paraId="57840579" w14:textId="77777777" w:rsidR="000B7CCF" w:rsidRPr="00B04939" w:rsidRDefault="000B7CCF">
            <w:pPr>
              <w:spacing w:before="120" w:after="120" w:line="360" w:lineRule="auto"/>
              <w:jc w:val="center"/>
              <w:rPr>
                <w:rFonts w:ascii="Times New Roman" w:hAnsi="Times New Roman" w:cs="Times New Roman"/>
                <w:b/>
                <w:color w:val="000000"/>
                <w:sz w:val="24"/>
                <w:szCs w:val="24"/>
                <w:rPrChange w:id="97" w:author="Administrator" w:date="2024-02-27T12:51:00Z">
                  <w:rPr>
                    <w:rFonts w:ascii="Times New Roman" w:hAnsi="Times New Roman"/>
                    <w:b/>
                    <w:color w:val="000000"/>
                    <w:sz w:val="24"/>
                    <w:szCs w:val="24"/>
                  </w:rPr>
                </w:rPrChange>
              </w:rPr>
              <w:pPrChange w:id="98" w:author="Administrator" w:date="2024-02-27T12:54:00Z">
                <w:pPr>
                  <w:spacing w:before="120" w:after="120" w:line="240" w:lineRule="auto"/>
                  <w:jc w:val="center"/>
                </w:pPr>
              </w:pPrChange>
            </w:pPr>
            <w:r w:rsidRPr="00B04939">
              <w:rPr>
                <w:rFonts w:ascii="Times New Roman" w:hAnsi="Times New Roman"/>
                <w:b/>
                <w:color w:val="000000"/>
                <w:sz w:val="24"/>
                <w:szCs w:val="24"/>
              </w:rPr>
              <w:t>Date</w:t>
            </w:r>
          </w:p>
        </w:tc>
        <w:tc>
          <w:tcPr>
            <w:tcW w:w="6295" w:type="dxa"/>
          </w:tcPr>
          <w:p w14:paraId="7ED2CED1" w14:textId="77777777" w:rsidR="000B7CCF" w:rsidRPr="00B04939" w:rsidRDefault="000B7CCF">
            <w:pPr>
              <w:spacing w:before="120" w:after="120" w:line="360" w:lineRule="auto"/>
              <w:rPr>
                <w:rFonts w:ascii="Times New Roman" w:hAnsi="Times New Roman" w:cs="Times New Roman"/>
                <w:b/>
                <w:color w:val="000000"/>
                <w:sz w:val="24"/>
                <w:szCs w:val="24"/>
                <w:rPrChange w:id="99" w:author="Administrator" w:date="2024-02-27T12:51:00Z">
                  <w:rPr>
                    <w:rFonts w:ascii="Times New Roman" w:hAnsi="Times New Roman"/>
                    <w:b/>
                    <w:color w:val="000000"/>
                    <w:sz w:val="24"/>
                    <w:szCs w:val="24"/>
                  </w:rPr>
                </w:rPrChange>
              </w:rPr>
              <w:pPrChange w:id="100" w:author="Administrator" w:date="2024-02-27T12:54:00Z">
                <w:pPr>
                  <w:spacing w:before="120" w:after="120" w:line="240" w:lineRule="auto"/>
                </w:pPr>
              </w:pPrChange>
            </w:pPr>
            <w:r w:rsidRPr="00B04939">
              <w:rPr>
                <w:rFonts w:ascii="Times New Roman" w:hAnsi="Times New Roman"/>
                <w:b/>
                <w:color w:val="000000"/>
                <w:sz w:val="24"/>
                <w:szCs w:val="24"/>
              </w:rPr>
              <w:t>Remarks</w:t>
            </w:r>
          </w:p>
        </w:tc>
      </w:tr>
      <w:tr w:rsidR="000B7CCF" w:rsidRPr="00B04939" w14:paraId="27F0064E" w14:textId="77777777" w:rsidTr="000B7CCF">
        <w:tc>
          <w:tcPr>
            <w:tcW w:w="1525" w:type="dxa"/>
          </w:tcPr>
          <w:p w14:paraId="742B202A" w14:textId="77777777" w:rsidR="000B7CCF" w:rsidRPr="00B04939" w:rsidRDefault="000B7CCF">
            <w:pPr>
              <w:spacing w:before="120" w:after="120" w:line="360" w:lineRule="auto"/>
              <w:jc w:val="center"/>
              <w:rPr>
                <w:rFonts w:ascii="Times New Roman" w:hAnsi="Times New Roman" w:cs="Times New Roman"/>
                <w:bCs/>
                <w:color w:val="000000"/>
                <w:sz w:val="24"/>
                <w:szCs w:val="24"/>
                <w:rPrChange w:id="101" w:author="Administrator" w:date="2024-02-27T12:51:00Z">
                  <w:rPr>
                    <w:rFonts w:ascii="Times New Roman" w:hAnsi="Times New Roman"/>
                    <w:bCs/>
                    <w:color w:val="000000"/>
                    <w:sz w:val="24"/>
                    <w:szCs w:val="24"/>
                  </w:rPr>
                </w:rPrChange>
              </w:rPr>
              <w:pPrChange w:id="102" w:author="Administrator" w:date="2024-02-27T12:54:00Z">
                <w:pPr>
                  <w:spacing w:before="120" w:after="120" w:line="240" w:lineRule="auto"/>
                  <w:jc w:val="center"/>
                </w:pPr>
              </w:pPrChange>
            </w:pPr>
            <w:r w:rsidRPr="00B04939">
              <w:rPr>
                <w:rFonts w:ascii="Times New Roman" w:hAnsi="Times New Roman"/>
                <w:bCs/>
                <w:color w:val="000000"/>
                <w:sz w:val="24"/>
                <w:szCs w:val="24"/>
              </w:rPr>
              <w:t>1.0</w:t>
            </w:r>
          </w:p>
        </w:tc>
        <w:tc>
          <w:tcPr>
            <w:tcW w:w="1530" w:type="dxa"/>
          </w:tcPr>
          <w:p w14:paraId="357DF101" w14:textId="7B083817" w:rsidR="000B7CCF" w:rsidRPr="00B04939" w:rsidRDefault="000B7CCF">
            <w:pPr>
              <w:spacing w:before="120" w:after="120" w:line="360" w:lineRule="auto"/>
              <w:jc w:val="center"/>
              <w:rPr>
                <w:rFonts w:ascii="Times New Roman" w:hAnsi="Times New Roman" w:cs="Times New Roman"/>
                <w:bCs/>
                <w:color w:val="000000"/>
                <w:sz w:val="24"/>
                <w:szCs w:val="24"/>
                <w:rPrChange w:id="103" w:author="Administrator" w:date="2024-02-27T12:51:00Z">
                  <w:rPr>
                    <w:rFonts w:ascii="Times New Roman" w:hAnsi="Times New Roman"/>
                    <w:bCs/>
                    <w:color w:val="000000"/>
                    <w:sz w:val="24"/>
                    <w:szCs w:val="24"/>
                  </w:rPr>
                </w:rPrChange>
              </w:rPr>
              <w:pPrChange w:id="104" w:author="Administrator" w:date="2024-02-27T12:54:00Z">
                <w:pPr>
                  <w:spacing w:before="120" w:after="120" w:line="240" w:lineRule="auto"/>
                  <w:jc w:val="center"/>
                </w:pPr>
              </w:pPrChange>
            </w:pPr>
          </w:p>
        </w:tc>
        <w:tc>
          <w:tcPr>
            <w:tcW w:w="6295" w:type="dxa"/>
          </w:tcPr>
          <w:p w14:paraId="3B93960B" w14:textId="77777777" w:rsidR="000B7CCF" w:rsidRPr="00B04939" w:rsidRDefault="000B7CCF">
            <w:pPr>
              <w:spacing w:before="120" w:after="120" w:line="360" w:lineRule="auto"/>
              <w:rPr>
                <w:rFonts w:ascii="Times New Roman" w:hAnsi="Times New Roman" w:cs="Times New Roman"/>
                <w:bCs/>
                <w:color w:val="000000"/>
                <w:sz w:val="24"/>
                <w:szCs w:val="24"/>
                <w:rPrChange w:id="105" w:author="Administrator" w:date="2024-02-27T12:51:00Z">
                  <w:rPr>
                    <w:rFonts w:ascii="Times New Roman" w:hAnsi="Times New Roman"/>
                    <w:bCs/>
                    <w:color w:val="000000"/>
                    <w:sz w:val="24"/>
                    <w:szCs w:val="24"/>
                  </w:rPr>
                </w:rPrChange>
              </w:rPr>
              <w:pPrChange w:id="106" w:author="Administrator" w:date="2024-02-27T12:54:00Z">
                <w:pPr>
                  <w:spacing w:before="120" w:after="120" w:line="240" w:lineRule="auto"/>
                </w:pPr>
              </w:pPrChange>
            </w:pPr>
            <w:r w:rsidRPr="00B04939">
              <w:rPr>
                <w:rFonts w:ascii="Times New Roman" w:hAnsi="Times New Roman"/>
                <w:bCs/>
                <w:color w:val="000000"/>
                <w:sz w:val="24"/>
                <w:szCs w:val="24"/>
              </w:rPr>
              <w:t>First Complete Submission to FYP Office</w:t>
            </w:r>
          </w:p>
        </w:tc>
      </w:tr>
      <w:tr w:rsidR="000B7CCF" w:rsidRPr="00B04939" w14:paraId="0E91A582" w14:textId="77777777" w:rsidTr="000B7CCF">
        <w:tc>
          <w:tcPr>
            <w:tcW w:w="1525" w:type="dxa"/>
          </w:tcPr>
          <w:p w14:paraId="7307E817" w14:textId="77777777" w:rsidR="000B7CCF" w:rsidRPr="00B04939" w:rsidRDefault="000B7CCF">
            <w:pPr>
              <w:spacing w:before="120" w:after="120" w:line="360" w:lineRule="auto"/>
              <w:jc w:val="center"/>
              <w:rPr>
                <w:rFonts w:ascii="Times New Roman" w:hAnsi="Times New Roman" w:cs="Times New Roman"/>
                <w:b/>
                <w:color w:val="000000"/>
                <w:sz w:val="24"/>
                <w:szCs w:val="24"/>
                <w:rPrChange w:id="107" w:author="Administrator" w:date="2024-02-27T12:51:00Z">
                  <w:rPr>
                    <w:rFonts w:ascii="Times New Roman" w:hAnsi="Times New Roman"/>
                    <w:b/>
                    <w:color w:val="000000"/>
                    <w:sz w:val="24"/>
                    <w:szCs w:val="24"/>
                  </w:rPr>
                </w:rPrChange>
              </w:rPr>
              <w:pPrChange w:id="108" w:author="Administrator" w:date="2024-02-27T12:54:00Z">
                <w:pPr>
                  <w:spacing w:before="120" w:after="120" w:line="240" w:lineRule="auto"/>
                  <w:jc w:val="center"/>
                </w:pPr>
              </w:pPrChange>
            </w:pPr>
          </w:p>
        </w:tc>
        <w:tc>
          <w:tcPr>
            <w:tcW w:w="1530" w:type="dxa"/>
          </w:tcPr>
          <w:p w14:paraId="115FC1AE" w14:textId="77777777" w:rsidR="000B7CCF" w:rsidRPr="00B04939" w:rsidRDefault="000B7CCF">
            <w:pPr>
              <w:spacing w:before="120" w:after="120" w:line="360" w:lineRule="auto"/>
              <w:jc w:val="center"/>
              <w:rPr>
                <w:rFonts w:ascii="Times New Roman" w:hAnsi="Times New Roman" w:cs="Times New Roman"/>
                <w:b/>
                <w:color w:val="000000"/>
                <w:sz w:val="24"/>
                <w:szCs w:val="24"/>
                <w:rPrChange w:id="109" w:author="Administrator" w:date="2024-02-27T12:51:00Z">
                  <w:rPr>
                    <w:rFonts w:ascii="Times New Roman" w:hAnsi="Times New Roman"/>
                    <w:b/>
                    <w:color w:val="000000"/>
                    <w:sz w:val="24"/>
                    <w:szCs w:val="24"/>
                  </w:rPr>
                </w:rPrChange>
              </w:rPr>
              <w:pPrChange w:id="110" w:author="Administrator" w:date="2024-02-27T12:54:00Z">
                <w:pPr>
                  <w:spacing w:before="120" w:after="120" w:line="240" w:lineRule="auto"/>
                  <w:jc w:val="center"/>
                </w:pPr>
              </w:pPrChange>
            </w:pPr>
          </w:p>
        </w:tc>
        <w:tc>
          <w:tcPr>
            <w:tcW w:w="6295" w:type="dxa"/>
          </w:tcPr>
          <w:p w14:paraId="2195E57D" w14:textId="77777777" w:rsidR="000B7CCF" w:rsidRPr="00B04939" w:rsidRDefault="000B7CCF">
            <w:pPr>
              <w:spacing w:before="120" w:after="120" w:line="360" w:lineRule="auto"/>
              <w:rPr>
                <w:rFonts w:ascii="Times New Roman" w:hAnsi="Times New Roman" w:cs="Times New Roman"/>
                <w:b/>
                <w:color w:val="000000"/>
                <w:sz w:val="24"/>
                <w:szCs w:val="24"/>
                <w:rPrChange w:id="111" w:author="Administrator" w:date="2024-02-27T12:51:00Z">
                  <w:rPr>
                    <w:rFonts w:ascii="Times New Roman" w:hAnsi="Times New Roman"/>
                    <w:b/>
                    <w:color w:val="000000"/>
                    <w:sz w:val="24"/>
                    <w:szCs w:val="24"/>
                  </w:rPr>
                </w:rPrChange>
              </w:rPr>
              <w:pPrChange w:id="112" w:author="Administrator" w:date="2024-02-27T12:54:00Z">
                <w:pPr>
                  <w:spacing w:before="120" w:after="120" w:line="240" w:lineRule="auto"/>
                </w:pPr>
              </w:pPrChange>
            </w:pPr>
          </w:p>
        </w:tc>
      </w:tr>
      <w:tr w:rsidR="000B7CCF" w:rsidRPr="00B04939" w14:paraId="438B44B2" w14:textId="77777777" w:rsidTr="000B7CCF">
        <w:tc>
          <w:tcPr>
            <w:tcW w:w="1525" w:type="dxa"/>
          </w:tcPr>
          <w:p w14:paraId="04872F71" w14:textId="77777777" w:rsidR="000B7CCF" w:rsidRPr="00B04939" w:rsidRDefault="000B7CCF">
            <w:pPr>
              <w:spacing w:before="120" w:after="120" w:line="360" w:lineRule="auto"/>
              <w:jc w:val="center"/>
              <w:rPr>
                <w:rFonts w:ascii="Times New Roman" w:hAnsi="Times New Roman" w:cs="Times New Roman"/>
                <w:b/>
                <w:color w:val="000000"/>
                <w:sz w:val="24"/>
                <w:szCs w:val="24"/>
                <w:rPrChange w:id="113" w:author="Administrator" w:date="2024-02-27T12:51:00Z">
                  <w:rPr>
                    <w:rFonts w:ascii="Times New Roman" w:hAnsi="Times New Roman"/>
                    <w:b/>
                    <w:color w:val="000000"/>
                    <w:sz w:val="24"/>
                    <w:szCs w:val="24"/>
                  </w:rPr>
                </w:rPrChange>
              </w:rPr>
              <w:pPrChange w:id="114" w:author="Administrator" w:date="2024-02-27T12:54:00Z">
                <w:pPr>
                  <w:spacing w:before="120" w:after="120" w:line="240" w:lineRule="auto"/>
                  <w:jc w:val="center"/>
                </w:pPr>
              </w:pPrChange>
            </w:pPr>
          </w:p>
        </w:tc>
        <w:tc>
          <w:tcPr>
            <w:tcW w:w="1530" w:type="dxa"/>
          </w:tcPr>
          <w:p w14:paraId="5133B2E7" w14:textId="77777777" w:rsidR="000B7CCF" w:rsidRPr="00B04939" w:rsidRDefault="000B7CCF">
            <w:pPr>
              <w:spacing w:before="120" w:after="120" w:line="360" w:lineRule="auto"/>
              <w:jc w:val="center"/>
              <w:rPr>
                <w:rFonts w:ascii="Times New Roman" w:hAnsi="Times New Roman" w:cs="Times New Roman"/>
                <w:b/>
                <w:color w:val="000000"/>
                <w:sz w:val="24"/>
                <w:szCs w:val="24"/>
                <w:rPrChange w:id="115" w:author="Administrator" w:date="2024-02-27T12:51:00Z">
                  <w:rPr>
                    <w:rFonts w:ascii="Times New Roman" w:hAnsi="Times New Roman"/>
                    <w:b/>
                    <w:color w:val="000000"/>
                    <w:sz w:val="24"/>
                    <w:szCs w:val="24"/>
                  </w:rPr>
                </w:rPrChange>
              </w:rPr>
              <w:pPrChange w:id="116" w:author="Administrator" w:date="2024-02-27T12:54:00Z">
                <w:pPr>
                  <w:spacing w:before="120" w:after="120" w:line="240" w:lineRule="auto"/>
                  <w:jc w:val="center"/>
                </w:pPr>
              </w:pPrChange>
            </w:pPr>
          </w:p>
        </w:tc>
        <w:tc>
          <w:tcPr>
            <w:tcW w:w="6295" w:type="dxa"/>
          </w:tcPr>
          <w:p w14:paraId="4763323E" w14:textId="77777777" w:rsidR="000B7CCF" w:rsidRPr="00B04939" w:rsidRDefault="000B7CCF">
            <w:pPr>
              <w:spacing w:before="120" w:after="120" w:line="360" w:lineRule="auto"/>
              <w:rPr>
                <w:rFonts w:ascii="Times New Roman" w:hAnsi="Times New Roman" w:cs="Times New Roman"/>
                <w:b/>
                <w:color w:val="000000"/>
                <w:sz w:val="24"/>
                <w:szCs w:val="24"/>
                <w:rPrChange w:id="117" w:author="Administrator" w:date="2024-02-27T12:51:00Z">
                  <w:rPr>
                    <w:rFonts w:ascii="Times New Roman" w:hAnsi="Times New Roman"/>
                    <w:b/>
                    <w:color w:val="000000"/>
                    <w:sz w:val="24"/>
                    <w:szCs w:val="24"/>
                  </w:rPr>
                </w:rPrChange>
              </w:rPr>
              <w:pPrChange w:id="118" w:author="Administrator" w:date="2024-02-27T12:54:00Z">
                <w:pPr>
                  <w:spacing w:before="120" w:after="120" w:line="240" w:lineRule="auto"/>
                </w:pPr>
              </w:pPrChange>
            </w:pPr>
          </w:p>
        </w:tc>
      </w:tr>
    </w:tbl>
    <w:p w14:paraId="50D74824" w14:textId="77777777" w:rsidR="000B7CCF" w:rsidRPr="00B04939" w:rsidRDefault="000B7CCF">
      <w:pPr>
        <w:spacing w:after="0" w:line="360" w:lineRule="auto"/>
        <w:rPr>
          <w:rFonts w:ascii="Times New Roman" w:eastAsiaTheme="majorEastAsia" w:hAnsi="Times New Roman"/>
          <w:color w:val="000000" w:themeColor="text1"/>
          <w:sz w:val="32"/>
          <w:szCs w:val="32"/>
          <w:rPrChange w:id="119" w:author="Administrator" w:date="2024-02-27T12:51:00Z">
            <w:rPr>
              <w:rFonts w:asciiTheme="majorBidi" w:eastAsiaTheme="majorEastAsia" w:hAnsiTheme="majorBidi" w:cstheme="majorBidi"/>
              <w:color w:val="000000" w:themeColor="text1"/>
              <w:sz w:val="32"/>
              <w:szCs w:val="32"/>
            </w:rPr>
          </w:rPrChange>
        </w:rPr>
        <w:pPrChange w:id="120" w:author="Administrator" w:date="2024-02-27T12:54:00Z">
          <w:pPr>
            <w:spacing w:after="0" w:line="240" w:lineRule="auto"/>
          </w:pPr>
        </w:pPrChange>
      </w:pPr>
      <w:r w:rsidRPr="00B04939">
        <w:rPr>
          <w:rFonts w:ascii="Times New Roman" w:hAnsi="Times New Roman"/>
          <w:rPrChange w:id="121" w:author="Administrator" w:date="2024-02-27T12:51:00Z">
            <w:rPr/>
          </w:rPrChange>
        </w:rPr>
        <w:br w:type="page"/>
      </w:r>
    </w:p>
    <w:p w14:paraId="6DF760FF" w14:textId="77777777" w:rsidR="00602BFA" w:rsidRPr="0008425D" w:rsidDel="002008EC" w:rsidRDefault="00602BFA">
      <w:pPr>
        <w:pStyle w:val="Style0"/>
        <w:spacing w:line="360" w:lineRule="auto"/>
        <w:rPr>
          <w:del w:id="122" w:author="03-134211-002" w:date="2024-02-25T13:15:00Z"/>
          <w:sz w:val="28"/>
          <w:szCs w:val="28"/>
          <w:rPrChange w:id="123" w:author="Administrator" w:date="2024-02-27T13:29:00Z">
            <w:rPr>
              <w:del w:id="124" w:author="03-134211-002" w:date="2024-02-25T13:15:00Z"/>
            </w:rPr>
          </w:rPrChange>
        </w:rPr>
        <w:pPrChange w:id="125" w:author="Administrator" w:date="2024-02-27T13:29:00Z">
          <w:pPr>
            <w:pStyle w:val="Style0"/>
          </w:pPr>
        </w:pPrChange>
      </w:pPr>
      <w:r w:rsidRPr="0008425D">
        <w:rPr>
          <w:sz w:val="28"/>
          <w:szCs w:val="28"/>
          <w:rPrChange w:id="126" w:author="Administrator" w:date="2024-02-27T13:29:00Z">
            <w:rPr/>
          </w:rPrChange>
        </w:rPr>
        <w:lastRenderedPageBreak/>
        <w:t>Abstract</w:t>
      </w:r>
    </w:p>
    <w:p w14:paraId="210389B8" w14:textId="17420153" w:rsidR="006C7502" w:rsidRPr="00B04939" w:rsidDel="0008425D" w:rsidRDefault="006C7502">
      <w:pPr>
        <w:pStyle w:val="Style0"/>
        <w:spacing w:line="360" w:lineRule="auto"/>
        <w:rPr>
          <w:ins w:id="127" w:author="03-134211-002" w:date="2024-02-19T20:24:00Z"/>
          <w:del w:id="128" w:author="Administrator" w:date="2024-02-27T13:29:00Z"/>
          <w:lang w:eastAsia="zh-CN"/>
          <w:rPrChange w:id="129" w:author="Administrator" w:date="2024-02-27T12:51:00Z">
            <w:rPr>
              <w:ins w:id="130" w:author="03-134211-002" w:date="2024-02-19T20:24:00Z"/>
              <w:del w:id="131" w:author="Administrator" w:date="2024-02-27T13:29:00Z"/>
              <w:lang w:eastAsia="zh-CN"/>
            </w:rPr>
          </w:rPrChange>
        </w:rPr>
        <w:pPrChange w:id="132" w:author="Administrator" w:date="2024-02-27T13:29:00Z">
          <w:pPr/>
        </w:pPrChange>
      </w:pPr>
    </w:p>
    <w:p w14:paraId="4A2DAB87" w14:textId="151D52F0" w:rsidR="006C7502" w:rsidRPr="00B04939" w:rsidRDefault="006C7502">
      <w:pPr>
        <w:spacing w:line="360" w:lineRule="auto"/>
        <w:rPr>
          <w:ins w:id="133" w:author="03-134211-002" w:date="2024-02-19T20:22:00Z"/>
          <w:rFonts w:ascii="Times New Roman" w:hAnsi="Times New Roman"/>
          <w:lang w:eastAsia="zh-CN"/>
          <w:rPrChange w:id="134" w:author="Administrator" w:date="2024-02-27T12:51:00Z">
            <w:rPr>
              <w:ins w:id="135" w:author="03-134211-002" w:date="2024-02-19T20:22:00Z"/>
              <w:lang w:eastAsia="zh-CN"/>
            </w:rPr>
          </w:rPrChange>
        </w:rPr>
        <w:pPrChange w:id="136" w:author="Administrator" w:date="2024-02-27T13:29:00Z">
          <w:pPr/>
        </w:pPrChange>
      </w:pPr>
      <w:ins w:id="137" w:author="03-134211-002" w:date="2024-02-19T20:22:00Z">
        <w:del w:id="138" w:author="Administrator" w:date="2024-02-27T13:29:00Z">
          <w:r w:rsidRPr="00B04939" w:rsidDel="0008425D">
            <w:rPr>
              <w:rFonts w:ascii="Times New Roman" w:hAnsi="Times New Roman"/>
              <w:lang w:eastAsia="zh-CN"/>
              <w:rPrChange w:id="139" w:author="Administrator" w:date="2024-02-27T12:51:00Z">
                <w:rPr>
                  <w:lang w:eastAsia="zh-CN"/>
                </w:rPr>
              </w:rPrChange>
            </w:rPr>
            <w:delText xml:space="preserve"> </w:delText>
          </w:r>
        </w:del>
      </w:ins>
    </w:p>
    <w:p w14:paraId="04A9B4A2" w14:textId="3AE0D798" w:rsidR="005365FE" w:rsidRPr="00B04939" w:rsidRDefault="005365FE">
      <w:pPr>
        <w:spacing w:line="240" w:lineRule="auto"/>
        <w:jc w:val="both"/>
        <w:rPr>
          <w:ins w:id="140" w:author="Administrator" w:date="2024-02-27T11:28:00Z"/>
          <w:rFonts w:ascii="Times New Roman" w:hAnsi="Times New Roman"/>
          <w:sz w:val="24"/>
          <w:szCs w:val="24"/>
          <w:lang w:eastAsia="zh-CN"/>
          <w:rPrChange w:id="141" w:author="Administrator" w:date="2024-02-27T12:51:00Z">
            <w:rPr>
              <w:ins w:id="142" w:author="Administrator" w:date="2024-02-27T11:28:00Z"/>
              <w:rFonts w:ascii="Times New Roman" w:hAnsi="Times New Roman"/>
              <w:lang w:eastAsia="zh-CN"/>
            </w:rPr>
          </w:rPrChange>
        </w:rPr>
        <w:pPrChange w:id="143" w:author="Administrator" w:date="2024-02-27T13:30:00Z">
          <w:pPr/>
        </w:pPrChange>
      </w:pPr>
      <w:ins w:id="144" w:author="Administrator" w:date="2024-02-27T11:28:00Z">
        <w:r w:rsidRPr="00B04939">
          <w:rPr>
            <w:rFonts w:ascii="Times New Roman" w:hAnsi="Times New Roman"/>
            <w:sz w:val="24"/>
            <w:szCs w:val="24"/>
            <w:lang w:eastAsia="zh-CN"/>
            <w:rPrChange w:id="145" w:author="Administrator" w:date="2024-02-27T12:51:00Z">
              <w:rPr>
                <w:rFonts w:ascii="Times New Roman" w:hAnsi="Times New Roman"/>
                <w:lang w:eastAsia="zh-CN"/>
              </w:rPr>
            </w:rPrChange>
          </w:rPr>
          <w:t>Electricity meter reading is a critical yet time-consuming task that often involves manual data collection. The current manual process poses several challenges, including human errors, inefficiency, and the potential for data tampering. Moreover, it becomes increasingly challenging in densely populated areas or locations with difficult accessibility. This project addresses the need for a more efficient and accurate method for electricity meter reading. The significance of automating this process lies in streamlining operations, reducing errors, and ensuring fair billing for consumers. By leveraging image processing techniques, we aim to develop a solution that not only enhances the reliability of meter readings but also contributes to the overall modernization of utility management systems.</w:t>
        </w:r>
      </w:ins>
    </w:p>
    <w:p w14:paraId="346A66D1" w14:textId="5EBBA68D" w:rsidR="005365FE" w:rsidRPr="00B04939" w:rsidRDefault="005365FE">
      <w:pPr>
        <w:spacing w:line="240" w:lineRule="auto"/>
        <w:jc w:val="both"/>
        <w:rPr>
          <w:ins w:id="146" w:author="Administrator" w:date="2024-02-27T11:28:00Z"/>
          <w:rFonts w:ascii="Times New Roman" w:hAnsi="Times New Roman"/>
          <w:sz w:val="24"/>
          <w:szCs w:val="24"/>
          <w:lang w:eastAsia="zh-CN"/>
          <w:rPrChange w:id="147" w:author="Administrator" w:date="2024-02-27T12:51:00Z">
            <w:rPr>
              <w:ins w:id="148" w:author="Administrator" w:date="2024-02-27T11:28:00Z"/>
              <w:rFonts w:ascii="Times New Roman" w:hAnsi="Times New Roman"/>
              <w:lang w:eastAsia="zh-CN"/>
            </w:rPr>
          </w:rPrChange>
        </w:rPr>
        <w:pPrChange w:id="149" w:author="Administrator" w:date="2024-02-27T13:30:00Z">
          <w:pPr/>
        </w:pPrChange>
      </w:pPr>
      <w:ins w:id="150" w:author="Administrator" w:date="2024-02-27T11:28:00Z">
        <w:r w:rsidRPr="00B04939">
          <w:rPr>
            <w:rFonts w:ascii="Times New Roman" w:hAnsi="Times New Roman"/>
            <w:sz w:val="24"/>
            <w:szCs w:val="24"/>
            <w:lang w:eastAsia="zh-CN"/>
            <w:rPrChange w:id="151" w:author="Administrator" w:date="2024-02-27T12:51:00Z">
              <w:rPr>
                <w:rFonts w:ascii="Times New Roman" w:hAnsi="Times New Roman"/>
                <w:lang w:eastAsia="zh-CN"/>
              </w:rPr>
            </w:rPrChange>
          </w:rPr>
          <w:t>Our proposed solution involves the utilization of advanced image processing technologies to automate electricity meter reading. We plan to employ state-of-the-art algorithms and machine learning models such as RCNN (Region-based Convolutional Neural Networks), YOLO V4 (You Only Look Once version 4), Fast OCR (Optical Character Recognition), and techniques tailored for handling Small Objects in images. These algorithms will enable us to analyze images of electricity meters and extract accurate readings. The project will utilize image recognition and pattern matching techniques to identify and interpret the meter digits, overcoming challenges such as varying lighting conditions and meter designs. By integrating these technologies, we aim to create a robust system capable of handling diverse meter types and delivering real-time, accurate readings. This not only improves operational efficiency for utility providers but also ensures a fair and transparent billing process for consumers, contributing to the advancement of smart utility management systems.</w:t>
        </w:r>
      </w:ins>
    </w:p>
    <w:p w14:paraId="70F734AB" w14:textId="77777777" w:rsidR="005365FE" w:rsidRPr="00B04939" w:rsidRDefault="005365FE">
      <w:pPr>
        <w:spacing w:line="360" w:lineRule="auto"/>
        <w:rPr>
          <w:ins w:id="152" w:author="Administrator" w:date="2024-02-27T11:28:00Z"/>
          <w:rFonts w:ascii="Times New Roman" w:hAnsi="Times New Roman"/>
          <w:lang w:eastAsia="zh-CN"/>
        </w:rPr>
        <w:pPrChange w:id="153" w:author="Administrator" w:date="2024-02-27T12:54:00Z">
          <w:pPr/>
        </w:pPrChange>
      </w:pPr>
    </w:p>
    <w:p w14:paraId="56AC6EAB" w14:textId="77777777" w:rsidR="005365FE" w:rsidRPr="00B04939" w:rsidRDefault="005365FE">
      <w:pPr>
        <w:spacing w:line="360" w:lineRule="auto"/>
        <w:rPr>
          <w:ins w:id="154" w:author="Administrator" w:date="2024-02-27T11:28:00Z"/>
          <w:rFonts w:ascii="Times New Roman" w:hAnsi="Times New Roman"/>
          <w:lang w:eastAsia="zh-CN"/>
        </w:rPr>
        <w:pPrChange w:id="155" w:author="Administrator" w:date="2024-02-27T12:54:00Z">
          <w:pPr/>
        </w:pPrChange>
      </w:pPr>
    </w:p>
    <w:p w14:paraId="301E7B5A" w14:textId="77777777" w:rsidR="005365FE" w:rsidRPr="00B04939" w:rsidRDefault="005365FE">
      <w:pPr>
        <w:spacing w:line="360" w:lineRule="auto"/>
        <w:rPr>
          <w:ins w:id="156" w:author="Administrator" w:date="2024-02-27T11:28:00Z"/>
          <w:rFonts w:ascii="Times New Roman" w:hAnsi="Times New Roman"/>
          <w:lang w:eastAsia="zh-CN"/>
        </w:rPr>
        <w:pPrChange w:id="157" w:author="Administrator" w:date="2024-02-27T12:54:00Z">
          <w:pPr/>
        </w:pPrChange>
      </w:pPr>
    </w:p>
    <w:p w14:paraId="38C3B8BD" w14:textId="0C7DAFA7" w:rsidR="006C7502" w:rsidRPr="00B04939" w:rsidDel="005365FE" w:rsidRDefault="006C7502">
      <w:pPr>
        <w:spacing w:line="360" w:lineRule="auto"/>
        <w:jc w:val="both"/>
        <w:rPr>
          <w:ins w:id="158" w:author="03-134211-002" w:date="2024-02-19T20:24:00Z"/>
          <w:del w:id="159" w:author="Administrator" w:date="2024-02-27T11:28:00Z"/>
          <w:rFonts w:ascii="Times New Roman" w:hAnsi="Times New Roman"/>
          <w:lang w:eastAsia="zh-CN"/>
        </w:rPr>
        <w:pPrChange w:id="160" w:author="Administrator" w:date="2024-02-27T12:54:00Z">
          <w:pPr/>
        </w:pPrChange>
      </w:pPr>
      <w:ins w:id="161" w:author="03-134211-002" w:date="2024-02-19T20:22:00Z">
        <w:del w:id="162" w:author="Administrator" w:date="2024-02-27T11:28:00Z">
          <w:r w:rsidRPr="00B04939" w:rsidDel="005365FE">
            <w:rPr>
              <w:rFonts w:ascii="Times New Roman" w:hAnsi="Times New Roman"/>
              <w:lang w:eastAsia="zh-CN"/>
              <w:rPrChange w:id="163" w:author="Administrator" w:date="2024-02-27T12:51:00Z">
                <w:rPr>
                  <w:lang w:eastAsia="zh-CN"/>
                </w:rPr>
              </w:rPrChange>
            </w:rPr>
            <w:delText>Electricity meter reading is a critical yet time-consuming task that often involves manual data collection. The current manual process poses several challenges, including human errors, inefficiency, and the potential for data tampering. Moreover, it becomes increasingly challenging in densely populated areas or locations with difficult accessibility. This project addresses the need for a more efficient and accurate method for electricity meter reading. The significance of automating this process lies in streamlining operations, reducing errors, and ensuring fair billing for consumers. By leveraging image processing techniques, we aim to develop a solution that not only enhances the reliability of meter readings but also contributes to the overall modernization of utility management systems.</w:delText>
          </w:r>
        </w:del>
      </w:ins>
    </w:p>
    <w:p w14:paraId="04060434" w14:textId="4CC856BC" w:rsidR="006C7502" w:rsidRPr="00B04939" w:rsidDel="005365FE" w:rsidRDefault="006C7502">
      <w:pPr>
        <w:spacing w:line="360" w:lineRule="auto"/>
        <w:rPr>
          <w:ins w:id="164" w:author="03-134211-002" w:date="2024-02-19T20:22:00Z"/>
          <w:del w:id="165" w:author="Administrator" w:date="2024-02-27T11:28:00Z"/>
          <w:rFonts w:ascii="Times New Roman" w:hAnsi="Times New Roman"/>
          <w:lang w:eastAsia="zh-CN"/>
          <w:rPrChange w:id="166" w:author="Administrator" w:date="2024-02-27T12:51:00Z">
            <w:rPr>
              <w:ins w:id="167" w:author="03-134211-002" w:date="2024-02-19T20:22:00Z"/>
              <w:del w:id="168" w:author="Administrator" w:date="2024-02-27T11:28:00Z"/>
              <w:lang w:eastAsia="zh-CN"/>
            </w:rPr>
          </w:rPrChange>
        </w:rPr>
        <w:pPrChange w:id="169" w:author="Administrator" w:date="2024-02-27T12:54:00Z">
          <w:pPr/>
        </w:pPrChange>
      </w:pPr>
    </w:p>
    <w:p w14:paraId="4792F849" w14:textId="12BA0049" w:rsidR="006C7502" w:rsidRPr="00B04939" w:rsidDel="005365FE" w:rsidRDefault="006C7502">
      <w:pPr>
        <w:spacing w:line="360" w:lineRule="auto"/>
        <w:jc w:val="both"/>
        <w:rPr>
          <w:ins w:id="170" w:author="03-134211-002" w:date="2024-02-19T20:22:00Z"/>
          <w:del w:id="171" w:author="Administrator" w:date="2024-02-27T11:28:00Z"/>
          <w:lang w:eastAsia="zh-CN"/>
          <w:rPrChange w:id="172" w:author="Administrator" w:date="2024-02-27T12:51:00Z">
            <w:rPr>
              <w:ins w:id="173" w:author="03-134211-002" w:date="2024-02-19T20:22:00Z"/>
              <w:del w:id="174" w:author="Administrator" w:date="2024-02-27T11:28:00Z"/>
              <w:lang w:eastAsia="zh-CN"/>
            </w:rPr>
          </w:rPrChange>
        </w:rPr>
        <w:pPrChange w:id="175" w:author="Administrator" w:date="2024-02-27T12:54:00Z">
          <w:pPr>
            <w:pStyle w:val="Style0"/>
          </w:pPr>
        </w:pPrChange>
      </w:pPr>
      <w:ins w:id="176" w:author="03-134211-002" w:date="2024-02-19T20:22:00Z">
        <w:del w:id="177" w:author="Administrator" w:date="2024-02-27T11:28:00Z">
          <w:r w:rsidRPr="00B04939" w:rsidDel="005365FE">
            <w:rPr>
              <w:rFonts w:ascii="Times New Roman" w:hAnsi="Times New Roman"/>
              <w:lang w:eastAsia="zh-CN"/>
              <w:rPrChange w:id="178" w:author="Administrator" w:date="2024-02-27T12:51:00Z">
                <w:rPr>
                  <w:lang w:eastAsia="zh-CN"/>
                </w:rPr>
              </w:rPrChange>
            </w:rPr>
            <w:delText>Our proposed solution involves the utilization of advanced image processing technologies to automate electricity meter reading. We plan to employ state-of-the-art algorithms and machine learning models to analyze images of electricity meters and extract accurate readings. The project will utilize image recognition and pattern matching techniques to identify and interpret the meter digits, overcoming challenges such as varying lighting conditions and meter designs. By integrating these technologies, we aim to create a robust system capable of handling diverse meter types and delivering real-time, accurate readings. This not only improves operational efficiency for utility providers but also ensures a fair and transparent billing process for consumers, contributing to the advancement of smart utility management systems.</w:delText>
          </w:r>
        </w:del>
      </w:ins>
    </w:p>
    <w:p w14:paraId="46510142" w14:textId="1ED9E357" w:rsidR="00602BFA" w:rsidRPr="00B04939" w:rsidDel="006C7502" w:rsidRDefault="00B34A41">
      <w:pPr>
        <w:spacing w:after="0" w:line="360" w:lineRule="auto"/>
        <w:jc w:val="both"/>
        <w:rPr>
          <w:del w:id="179" w:author="03-134211-002" w:date="2024-02-19T20:22:00Z"/>
          <w:rFonts w:ascii="Times New Roman" w:eastAsia="SimSun" w:hAnsi="Times New Roman"/>
          <w:sz w:val="24"/>
          <w:szCs w:val="24"/>
          <w:lang w:val="en-GB" w:eastAsia="zh-CN"/>
        </w:rPr>
      </w:pPr>
      <w:del w:id="180" w:author="03-134211-002" w:date="2024-02-19T20:22:00Z">
        <w:r w:rsidRPr="00B04939" w:rsidDel="006C7502">
          <w:rPr>
            <w:rFonts w:ascii="Times New Roman" w:eastAsia="SimSun" w:hAnsi="Times New Roman"/>
            <w:color w:val="0000FF"/>
            <w:sz w:val="24"/>
            <w:szCs w:val="24"/>
            <w:lang w:val="en-GB" w:eastAsia="zh-CN"/>
          </w:rPr>
          <w:delText xml:space="preserve">Write your abstract in two paragraphs (1) “PROBLEM and SIGNIFICANCE” para, and (2) “METHOD/TOOL/TECHNOLOGY and SOLUTION” para. </w:delText>
        </w:r>
        <w:r w:rsidR="00C46AC0" w:rsidRPr="00B04939" w:rsidDel="006C7502">
          <w:rPr>
            <w:rFonts w:ascii="Times New Roman" w:eastAsia="SimSun" w:hAnsi="Times New Roman"/>
            <w:sz w:val="24"/>
            <w:szCs w:val="24"/>
            <w:lang w:val="en-GB" w:eastAsia="zh-CN"/>
          </w:rPr>
          <w:delText>Proposal should be submitted in English, on single sided A4 papers; normally with a 12 point font Times New Roman; s</w:delText>
        </w:r>
        <w:r w:rsidR="00602BFA" w:rsidRPr="00B04939" w:rsidDel="006C7502">
          <w:rPr>
            <w:rFonts w:ascii="Times New Roman" w:eastAsia="SimSun" w:hAnsi="Times New Roman"/>
            <w:sz w:val="24"/>
            <w:szCs w:val="24"/>
            <w:lang w:val="en-GB" w:eastAsia="zh-CN"/>
          </w:rPr>
          <w:delText>pacing between title of subsection and first line of text is 1.5 lines.  The first paragraph in a subsection should align with left margin.  General alignment for texts in paragraph should be “justified”.</w:delText>
        </w:r>
      </w:del>
    </w:p>
    <w:p w14:paraId="2CAA2D19" w14:textId="3CF473C1" w:rsidR="00602BFA" w:rsidRPr="00B04939" w:rsidDel="006C7502" w:rsidRDefault="00602BFA">
      <w:pPr>
        <w:spacing w:after="0" w:line="360" w:lineRule="auto"/>
        <w:ind w:firstLine="720"/>
        <w:jc w:val="both"/>
        <w:rPr>
          <w:del w:id="181" w:author="03-134211-002" w:date="2024-02-19T20:22:00Z"/>
          <w:rFonts w:ascii="Times New Roman" w:eastAsia="SimSun" w:hAnsi="Times New Roman"/>
          <w:sz w:val="24"/>
          <w:szCs w:val="24"/>
          <w:lang w:val="en-GB" w:eastAsia="zh-CN"/>
        </w:rPr>
      </w:pPr>
      <w:del w:id="182" w:author="03-134211-002" w:date="2024-02-19T20:22:00Z">
        <w:r w:rsidRPr="00B04939" w:rsidDel="006C7502">
          <w:rPr>
            <w:rFonts w:ascii="Times New Roman" w:eastAsia="SimSun" w:hAnsi="Times New Roman"/>
            <w:sz w:val="24"/>
            <w:szCs w:val="24"/>
            <w:lang w:val="en-GB" w:eastAsia="zh-CN"/>
          </w:rPr>
          <w:delText>Spacing between paragraphs is 1.5 lines.  Subsequence paragraphs should be indented 1.27 cm (0.5 inch) from the left margin.  General alignment for texts in paragraph should be “justified”.</w:delText>
        </w:r>
      </w:del>
    </w:p>
    <w:p w14:paraId="1790F60B" w14:textId="5DBD0DB5" w:rsidR="00602BFA" w:rsidRPr="00B04939" w:rsidDel="006C7502" w:rsidRDefault="00602BFA">
      <w:pPr>
        <w:spacing w:after="0" w:line="360" w:lineRule="auto"/>
        <w:ind w:firstLine="720"/>
        <w:jc w:val="both"/>
        <w:rPr>
          <w:del w:id="183" w:author="03-134211-002" w:date="2024-02-19T20:22:00Z"/>
          <w:rFonts w:ascii="Times New Roman" w:eastAsia="SimSun" w:hAnsi="Times New Roman"/>
          <w:sz w:val="24"/>
          <w:szCs w:val="24"/>
          <w:lang w:val="en-GB" w:eastAsia="zh-CN"/>
        </w:rPr>
      </w:pPr>
      <w:del w:id="184" w:author="03-134211-002" w:date="2024-02-19T20:22:00Z">
        <w:r w:rsidRPr="00B04939" w:rsidDel="006C7502">
          <w:rPr>
            <w:rFonts w:ascii="Times New Roman" w:eastAsia="SimSun" w:hAnsi="Times New Roman"/>
            <w:sz w:val="24"/>
            <w:szCs w:val="24"/>
            <w:lang w:val="en-GB" w:eastAsia="zh-CN"/>
          </w:rPr>
          <w:delText xml:space="preserve">It should contain </w:delText>
        </w:r>
        <w:r w:rsidRPr="00B04939" w:rsidDel="006C7502">
          <w:rPr>
            <w:rFonts w:ascii="Times New Roman" w:eastAsia="SimSun" w:hAnsi="Times New Roman"/>
            <w:strike/>
            <w:sz w:val="24"/>
            <w:szCs w:val="24"/>
            <w:lang w:val="en-GB" w:eastAsia="zh-CN"/>
          </w:rPr>
          <w:delText xml:space="preserve">WHAT, WHY, and HOW of your project described in form of a single paragraph having </w:delText>
        </w:r>
        <w:r w:rsidRPr="00B04939" w:rsidDel="006C7502">
          <w:rPr>
            <w:rFonts w:ascii="Times New Roman" w:eastAsia="SimSun" w:hAnsi="Times New Roman"/>
            <w:sz w:val="24"/>
            <w:szCs w:val="24"/>
            <w:lang w:val="en-GB" w:eastAsia="zh-CN"/>
          </w:rPr>
          <w:delText>100 to 200 words.</w:delText>
        </w:r>
      </w:del>
    </w:p>
    <w:p w14:paraId="2F3BD54B" w14:textId="77777777" w:rsidR="0080129D" w:rsidRPr="00B04939" w:rsidRDefault="0080129D">
      <w:pPr>
        <w:spacing w:after="0" w:line="360" w:lineRule="auto"/>
        <w:rPr>
          <w:rFonts w:ascii="Times New Roman" w:hAnsi="Times New Roman"/>
          <w:rPrChange w:id="185" w:author="Administrator" w:date="2024-02-27T12:51:00Z">
            <w:rPr/>
          </w:rPrChange>
        </w:rPr>
        <w:pPrChange w:id="186" w:author="Administrator" w:date="2024-02-27T12:54:00Z">
          <w:pPr>
            <w:spacing w:after="0" w:line="240" w:lineRule="auto"/>
          </w:pPr>
        </w:pPrChange>
      </w:pPr>
    </w:p>
    <w:p w14:paraId="25727B29" w14:textId="77777777" w:rsidR="0080129D" w:rsidRPr="00B04939" w:rsidRDefault="0080129D">
      <w:pPr>
        <w:spacing w:after="0" w:line="360" w:lineRule="auto"/>
        <w:rPr>
          <w:rFonts w:ascii="Times New Roman" w:hAnsi="Times New Roman"/>
          <w:rPrChange w:id="187" w:author="Administrator" w:date="2024-02-27T12:51:00Z">
            <w:rPr/>
          </w:rPrChange>
        </w:rPr>
        <w:pPrChange w:id="188" w:author="Administrator" w:date="2024-02-27T12:54:00Z">
          <w:pPr>
            <w:spacing w:after="0" w:line="240" w:lineRule="auto"/>
          </w:pPr>
        </w:pPrChange>
      </w:pPr>
    </w:p>
    <w:p w14:paraId="33EB905D" w14:textId="77777777" w:rsidR="0080129D" w:rsidRPr="00B04939" w:rsidRDefault="0080129D">
      <w:pPr>
        <w:spacing w:after="0" w:line="360" w:lineRule="auto"/>
        <w:rPr>
          <w:rFonts w:ascii="Times New Roman" w:hAnsi="Times New Roman"/>
          <w:rPrChange w:id="189" w:author="Administrator" w:date="2024-02-27T12:51:00Z">
            <w:rPr/>
          </w:rPrChange>
        </w:rPr>
        <w:pPrChange w:id="190" w:author="Administrator" w:date="2024-02-27T12:54:00Z">
          <w:pPr>
            <w:spacing w:after="0" w:line="240" w:lineRule="auto"/>
          </w:pPr>
        </w:pPrChange>
      </w:pPr>
    </w:p>
    <w:p w14:paraId="6F0E09A9" w14:textId="77777777" w:rsidR="0080129D" w:rsidRPr="00B04939" w:rsidRDefault="0080129D">
      <w:pPr>
        <w:spacing w:after="0" w:line="360" w:lineRule="auto"/>
        <w:rPr>
          <w:rFonts w:ascii="Times New Roman" w:hAnsi="Times New Roman"/>
          <w:rPrChange w:id="191" w:author="Administrator" w:date="2024-02-27T12:51:00Z">
            <w:rPr/>
          </w:rPrChange>
        </w:rPr>
        <w:pPrChange w:id="192" w:author="Administrator" w:date="2024-02-27T12:54:00Z">
          <w:pPr>
            <w:spacing w:after="0" w:line="240" w:lineRule="auto"/>
          </w:pPr>
        </w:pPrChange>
      </w:pPr>
    </w:p>
    <w:p w14:paraId="08959C59" w14:textId="77777777" w:rsidR="0080129D" w:rsidRPr="00B04939" w:rsidRDefault="0080129D">
      <w:pPr>
        <w:spacing w:after="0" w:line="360" w:lineRule="auto"/>
        <w:rPr>
          <w:rFonts w:ascii="Times New Roman" w:hAnsi="Times New Roman"/>
          <w:rPrChange w:id="193" w:author="Administrator" w:date="2024-02-27T12:51:00Z">
            <w:rPr/>
          </w:rPrChange>
        </w:rPr>
        <w:pPrChange w:id="194" w:author="Administrator" w:date="2024-02-27T12:54:00Z">
          <w:pPr>
            <w:spacing w:after="0" w:line="240" w:lineRule="auto"/>
          </w:pPr>
        </w:pPrChange>
      </w:pPr>
    </w:p>
    <w:p w14:paraId="6E9BB0DC" w14:textId="77777777" w:rsidR="0080129D" w:rsidRPr="00B04939" w:rsidRDefault="0080129D">
      <w:pPr>
        <w:spacing w:after="0" w:line="360" w:lineRule="auto"/>
        <w:rPr>
          <w:rFonts w:ascii="Times New Roman" w:hAnsi="Times New Roman"/>
          <w:rPrChange w:id="195" w:author="Administrator" w:date="2024-02-27T12:51:00Z">
            <w:rPr/>
          </w:rPrChange>
        </w:rPr>
        <w:pPrChange w:id="196" w:author="Administrator" w:date="2024-02-27T12:54:00Z">
          <w:pPr>
            <w:spacing w:after="0" w:line="240" w:lineRule="auto"/>
          </w:pPr>
        </w:pPrChange>
      </w:pPr>
    </w:p>
    <w:p w14:paraId="65DCE068" w14:textId="77777777" w:rsidR="0080129D" w:rsidRPr="00B04939" w:rsidRDefault="0080129D">
      <w:pPr>
        <w:spacing w:after="0" w:line="360" w:lineRule="auto"/>
        <w:rPr>
          <w:rFonts w:ascii="Times New Roman" w:hAnsi="Times New Roman"/>
          <w:rPrChange w:id="197" w:author="Administrator" w:date="2024-02-27T12:51:00Z">
            <w:rPr/>
          </w:rPrChange>
        </w:rPr>
        <w:pPrChange w:id="198" w:author="Administrator" w:date="2024-02-27T12:54:00Z">
          <w:pPr>
            <w:spacing w:after="0" w:line="240" w:lineRule="auto"/>
          </w:pPr>
        </w:pPrChange>
      </w:pPr>
    </w:p>
    <w:p w14:paraId="6599D29E" w14:textId="77777777" w:rsidR="0080129D" w:rsidRPr="00B04939" w:rsidRDefault="0080129D">
      <w:pPr>
        <w:spacing w:after="0" w:line="360" w:lineRule="auto"/>
        <w:rPr>
          <w:rFonts w:ascii="Times New Roman" w:hAnsi="Times New Roman"/>
          <w:rPrChange w:id="199" w:author="Administrator" w:date="2024-02-27T12:51:00Z">
            <w:rPr/>
          </w:rPrChange>
        </w:rPr>
        <w:pPrChange w:id="200" w:author="Administrator" w:date="2024-02-27T12:54:00Z">
          <w:pPr>
            <w:spacing w:after="0" w:line="240" w:lineRule="auto"/>
          </w:pPr>
        </w:pPrChange>
      </w:pPr>
    </w:p>
    <w:p w14:paraId="5931D342" w14:textId="77777777" w:rsidR="0080129D" w:rsidRPr="00B04939" w:rsidRDefault="0080129D">
      <w:pPr>
        <w:spacing w:after="0" w:line="360" w:lineRule="auto"/>
        <w:rPr>
          <w:rFonts w:ascii="Times New Roman" w:hAnsi="Times New Roman"/>
          <w:rPrChange w:id="201" w:author="Administrator" w:date="2024-02-27T12:51:00Z">
            <w:rPr/>
          </w:rPrChange>
        </w:rPr>
        <w:pPrChange w:id="202" w:author="Administrator" w:date="2024-02-27T12:54:00Z">
          <w:pPr>
            <w:spacing w:after="0" w:line="240" w:lineRule="auto"/>
          </w:pPr>
        </w:pPrChange>
      </w:pPr>
    </w:p>
    <w:p w14:paraId="67827F57" w14:textId="77777777" w:rsidR="0080129D" w:rsidRPr="00B04939" w:rsidRDefault="0080129D">
      <w:pPr>
        <w:spacing w:after="0" w:line="360" w:lineRule="auto"/>
        <w:rPr>
          <w:rFonts w:ascii="Times New Roman" w:hAnsi="Times New Roman"/>
          <w:rPrChange w:id="203" w:author="Administrator" w:date="2024-02-27T12:51:00Z">
            <w:rPr/>
          </w:rPrChange>
        </w:rPr>
        <w:pPrChange w:id="204" w:author="Administrator" w:date="2024-02-27T12:54:00Z">
          <w:pPr>
            <w:spacing w:after="0" w:line="240" w:lineRule="auto"/>
          </w:pPr>
        </w:pPrChange>
      </w:pPr>
    </w:p>
    <w:p w14:paraId="145C09D2" w14:textId="77777777" w:rsidR="0080129D" w:rsidRPr="00B04939" w:rsidRDefault="0080129D">
      <w:pPr>
        <w:spacing w:after="0" w:line="360" w:lineRule="auto"/>
        <w:rPr>
          <w:rFonts w:ascii="Times New Roman" w:hAnsi="Times New Roman"/>
          <w:rPrChange w:id="205" w:author="Administrator" w:date="2024-02-27T12:51:00Z">
            <w:rPr/>
          </w:rPrChange>
        </w:rPr>
        <w:pPrChange w:id="206" w:author="Administrator" w:date="2024-02-27T12:54:00Z">
          <w:pPr>
            <w:spacing w:after="0" w:line="240" w:lineRule="auto"/>
          </w:pPr>
        </w:pPrChange>
      </w:pPr>
    </w:p>
    <w:p w14:paraId="29F16F45" w14:textId="77777777" w:rsidR="0080129D" w:rsidRPr="00B04939" w:rsidDel="00B04939" w:rsidRDefault="0080129D">
      <w:pPr>
        <w:spacing w:after="0" w:line="360" w:lineRule="auto"/>
        <w:rPr>
          <w:del w:id="207" w:author="Administrator" w:date="2024-02-27T12:51:00Z"/>
          <w:rFonts w:ascii="Times New Roman" w:hAnsi="Times New Roman"/>
          <w:rPrChange w:id="208" w:author="Administrator" w:date="2024-02-27T12:51:00Z">
            <w:rPr>
              <w:del w:id="209" w:author="Administrator" w:date="2024-02-27T12:51:00Z"/>
            </w:rPr>
          </w:rPrChange>
        </w:rPr>
        <w:pPrChange w:id="210" w:author="Administrator" w:date="2024-02-27T12:54:00Z">
          <w:pPr>
            <w:spacing w:after="0" w:line="240" w:lineRule="auto"/>
          </w:pPr>
        </w:pPrChange>
      </w:pPr>
    </w:p>
    <w:p w14:paraId="2E466376" w14:textId="77777777" w:rsidR="0080129D" w:rsidRPr="00B04939" w:rsidDel="00B04939" w:rsidRDefault="0080129D">
      <w:pPr>
        <w:spacing w:after="0" w:line="360" w:lineRule="auto"/>
        <w:rPr>
          <w:del w:id="211" w:author="Administrator" w:date="2024-02-27T12:51:00Z"/>
          <w:rFonts w:ascii="Times New Roman" w:hAnsi="Times New Roman"/>
          <w:rPrChange w:id="212" w:author="Administrator" w:date="2024-02-27T12:51:00Z">
            <w:rPr>
              <w:del w:id="213" w:author="Administrator" w:date="2024-02-27T12:51:00Z"/>
            </w:rPr>
          </w:rPrChange>
        </w:rPr>
        <w:pPrChange w:id="214" w:author="Administrator" w:date="2024-02-27T12:54:00Z">
          <w:pPr>
            <w:spacing w:after="0" w:line="240" w:lineRule="auto"/>
          </w:pPr>
        </w:pPrChange>
      </w:pPr>
    </w:p>
    <w:p w14:paraId="5D6284F3" w14:textId="77777777" w:rsidR="0080129D" w:rsidRPr="00B04939" w:rsidDel="00B04939" w:rsidRDefault="0080129D">
      <w:pPr>
        <w:spacing w:after="0" w:line="360" w:lineRule="auto"/>
        <w:rPr>
          <w:del w:id="215" w:author="Administrator" w:date="2024-02-27T12:51:00Z"/>
          <w:rFonts w:ascii="Times New Roman" w:hAnsi="Times New Roman"/>
          <w:rPrChange w:id="216" w:author="Administrator" w:date="2024-02-27T12:51:00Z">
            <w:rPr>
              <w:del w:id="217" w:author="Administrator" w:date="2024-02-27T12:51:00Z"/>
            </w:rPr>
          </w:rPrChange>
        </w:rPr>
        <w:pPrChange w:id="218" w:author="Administrator" w:date="2024-02-27T12:54:00Z">
          <w:pPr>
            <w:spacing w:after="0" w:line="240" w:lineRule="auto"/>
          </w:pPr>
        </w:pPrChange>
      </w:pPr>
    </w:p>
    <w:p w14:paraId="27934B60" w14:textId="77777777" w:rsidR="0080129D" w:rsidRPr="00B04939" w:rsidDel="00B04939" w:rsidRDefault="0080129D">
      <w:pPr>
        <w:spacing w:after="0" w:line="360" w:lineRule="auto"/>
        <w:rPr>
          <w:del w:id="219" w:author="Administrator" w:date="2024-02-27T12:51:00Z"/>
          <w:rFonts w:ascii="Times New Roman" w:hAnsi="Times New Roman"/>
          <w:rPrChange w:id="220" w:author="Administrator" w:date="2024-02-27T12:51:00Z">
            <w:rPr>
              <w:del w:id="221" w:author="Administrator" w:date="2024-02-27T12:51:00Z"/>
            </w:rPr>
          </w:rPrChange>
        </w:rPr>
        <w:pPrChange w:id="222" w:author="Administrator" w:date="2024-02-27T12:54:00Z">
          <w:pPr>
            <w:spacing w:after="0" w:line="240" w:lineRule="auto"/>
          </w:pPr>
        </w:pPrChange>
      </w:pPr>
    </w:p>
    <w:p w14:paraId="58BF6755" w14:textId="77777777" w:rsidR="0080129D" w:rsidRPr="00B04939" w:rsidDel="00B04939" w:rsidRDefault="0080129D">
      <w:pPr>
        <w:spacing w:after="0" w:line="360" w:lineRule="auto"/>
        <w:rPr>
          <w:del w:id="223" w:author="Administrator" w:date="2024-02-27T12:51:00Z"/>
          <w:rFonts w:ascii="Times New Roman" w:hAnsi="Times New Roman"/>
          <w:rPrChange w:id="224" w:author="Administrator" w:date="2024-02-27T12:51:00Z">
            <w:rPr>
              <w:del w:id="225" w:author="Administrator" w:date="2024-02-27T12:51:00Z"/>
            </w:rPr>
          </w:rPrChange>
        </w:rPr>
        <w:pPrChange w:id="226" w:author="Administrator" w:date="2024-02-27T12:54:00Z">
          <w:pPr>
            <w:spacing w:after="0" w:line="240" w:lineRule="auto"/>
          </w:pPr>
        </w:pPrChange>
      </w:pPr>
    </w:p>
    <w:p w14:paraId="41EC1054" w14:textId="77777777" w:rsidR="0080129D" w:rsidRPr="00B04939" w:rsidDel="00B04939" w:rsidRDefault="0080129D">
      <w:pPr>
        <w:spacing w:after="0" w:line="360" w:lineRule="auto"/>
        <w:rPr>
          <w:del w:id="227" w:author="Administrator" w:date="2024-02-27T12:51:00Z"/>
          <w:rFonts w:ascii="Times New Roman" w:hAnsi="Times New Roman"/>
          <w:rPrChange w:id="228" w:author="Administrator" w:date="2024-02-27T12:51:00Z">
            <w:rPr>
              <w:del w:id="229" w:author="Administrator" w:date="2024-02-27T12:51:00Z"/>
            </w:rPr>
          </w:rPrChange>
        </w:rPr>
        <w:pPrChange w:id="230" w:author="Administrator" w:date="2024-02-27T12:54:00Z">
          <w:pPr>
            <w:spacing w:after="0" w:line="240" w:lineRule="auto"/>
          </w:pPr>
        </w:pPrChange>
      </w:pPr>
    </w:p>
    <w:p w14:paraId="183B484D" w14:textId="77777777" w:rsidR="004C1BAB" w:rsidRPr="004C1BAB" w:rsidRDefault="004C1BAB" w:rsidP="004C1BAB">
      <w:pPr>
        <w:spacing w:after="0" w:line="360" w:lineRule="auto"/>
        <w:rPr>
          <w:rFonts w:ascii="Times New Roman" w:hAnsi="Times New Roman"/>
          <w:rPrChange w:id="231" w:author="Administrator" w:date="2024-02-27T12:51:00Z">
            <w:rPr/>
          </w:rPrChange>
        </w:rPr>
        <w:sectPr w:rsidR="004C1BAB" w:rsidRPr="004C1BAB" w:rsidSect="00EE3577">
          <w:footerReference w:type="default" r:id="rId11"/>
          <w:pgSz w:w="12240" w:h="15840"/>
          <w:pgMar w:top="1440" w:right="1440" w:bottom="1440" w:left="1440" w:header="720" w:footer="720" w:gutter="0"/>
          <w:pgNumType w:fmt="lowerRoman" w:start="1"/>
          <w:cols w:space="720"/>
          <w:docGrid w:linePitch="360"/>
        </w:sectPr>
        <w:pPrChange w:id="232" w:author="Administrator" w:date="2024-02-27T12:54:00Z">
          <w:pPr>
            <w:spacing w:after="0" w:line="240" w:lineRule="auto"/>
          </w:pPr>
        </w:pPrChange>
      </w:pPr>
    </w:p>
    <w:sdt>
      <w:sdtPr>
        <w:rPr>
          <w:rFonts w:ascii="Times New Roman" w:hAnsi="Times New Roman"/>
        </w:rPr>
        <w:id w:val="1993907210"/>
        <w:docPartObj>
          <w:docPartGallery w:val="Table of Contents"/>
          <w:docPartUnique/>
        </w:docPartObj>
      </w:sdtPr>
      <w:sdtEndPr>
        <w:rPr>
          <w:b/>
          <w:bCs/>
          <w:noProof/>
          <w:sz w:val="24"/>
          <w:szCs w:val="24"/>
        </w:rPr>
      </w:sdtEndPr>
      <w:sdtContent>
        <w:p w14:paraId="35516706" w14:textId="77777777" w:rsidR="00E8750E" w:rsidRPr="0008425D" w:rsidRDefault="00E8750E">
          <w:pPr>
            <w:spacing w:line="360" w:lineRule="auto"/>
            <w:rPr>
              <w:rStyle w:val="Style0Char"/>
              <w:sz w:val="28"/>
              <w:szCs w:val="28"/>
              <w:rPrChange w:id="233" w:author="Administrator" w:date="2024-02-27T13:31:00Z">
                <w:rPr>
                  <w:rStyle w:val="Style0Char"/>
                </w:rPr>
              </w:rPrChange>
            </w:rPr>
            <w:pPrChange w:id="234" w:author="Administrator" w:date="2024-02-27T12:54:00Z">
              <w:pPr/>
            </w:pPrChange>
          </w:pPr>
          <w:r w:rsidRPr="0008425D">
            <w:rPr>
              <w:rStyle w:val="Style0Char"/>
              <w:sz w:val="28"/>
              <w:szCs w:val="28"/>
              <w:rPrChange w:id="235" w:author="Administrator" w:date="2024-02-27T13:31:00Z">
                <w:rPr>
                  <w:rStyle w:val="Style0Char"/>
                </w:rPr>
              </w:rPrChange>
            </w:rPr>
            <w:t>Table of Contents</w:t>
          </w:r>
        </w:p>
        <w:p w14:paraId="6C4E9448" w14:textId="77777777" w:rsidR="004B329A" w:rsidRPr="0008425D" w:rsidRDefault="00E8750E">
          <w:pPr>
            <w:pStyle w:val="TOC1"/>
            <w:tabs>
              <w:tab w:val="left" w:pos="440"/>
              <w:tab w:val="right" w:leader="dot" w:pos="9350"/>
            </w:tabs>
            <w:spacing w:line="360" w:lineRule="auto"/>
            <w:rPr>
              <w:rFonts w:ascii="Times New Roman" w:eastAsiaTheme="minorEastAsia" w:hAnsi="Times New Roman"/>
              <w:noProof/>
              <w:sz w:val="24"/>
              <w:szCs w:val="24"/>
              <w:rPrChange w:id="236" w:author="Administrator" w:date="2024-02-27T13:31:00Z">
                <w:rPr>
                  <w:rFonts w:asciiTheme="majorBidi" w:eastAsiaTheme="minorEastAsia" w:hAnsiTheme="majorBidi" w:cstheme="majorBidi"/>
                  <w:noProof/>
                </w:rPr>
              </w:rPrChange>
            </w:rPr>
            <w:pPrChange w:id="237" w:author="Administrator" w:date="2024-02-27T12:54:00Z">
              <w:pPr>
                <w:pStyle w:val="TOC1"/>
                <w:tabs>
                  <w:tab w:val="left" w:pos="440"/>
                  <w:tab w:val="right" w:leader="dot" w:pos="9350"/>
                </w:tabs>
              </w:pPr>
            </w:pPrChange>
          </w:pPr>
          <w:r w:rsidRPr="0008425D">
            <w:rPr>
              <w:rFonts w:ascii="Times New Roman" w:hAnsi="Times New Roman"/>
              <w:b/>
              <w:bCs/>
              <w:sz w:val="24"/>
              <w:szCs w:val="24"/>
              <w:rPrChange w:id="238" w:author="Administrator" w:date="2024-02-27T13:31:00Z">
                <w:rPr>
                  <w:rFonts w:asciiTheme="majorBidi" w:hAnsiTheme="majorBidi" w:cstheme="majorBidi"/>
                  <w:b/>
                  <w:bCs/>
                  <w:noProof/>
                  <w:sz w:val="24"/>
                  <w:szCs w:val="24"/>
                </w:rPr>
              </w:rPrChange>
            </w:rPr>
            <w:fldChar w:fldCharType="begin"/>
          </w:r>
          <w:r w:rsidRPr="0008425D">
            <w:rPr>
              <w:rFonts w:ascii="Times New Roman" w:hAnsi="Times New Roman"/>
              <w:b/>
              <w:bCs/>
              <w:sz w:val="24"/>
              <w:szCs w:val="24"/>
              <w:rPrChange w:id="239" w:author="Administrator" w:date="2024-02-27T13:31:00Z">
                <w:rPr>
                  <w:rFonts w:asciiTheme="majorBidi" w:hAnsiTheme="majorBidi" w:cstheme="majorBidi"/>
                  <w:b/>
                  <w:bCs/>
                  <w:sz w:val="24"/>
                  <w:szCs w:val="24"/>
                </w:rPr>
              </w:rPrChange>
            </w:rPr>
            <w:instrText xml:space="preserve"> TOC \o "1-3" \h \z \u </w:instrText>
          </w:r>
          <w:r w:rsidRPr="0008425D">
            <w:rPr>
              <w:rFonts w:ascii="Times New Roman" w:hAnsi="Times New Roman"/>
              <w:b/>
              <w:bCs/>
              <w:sz w:val="24"/>
              <w:szCs w:val="24"/>
              <w:rPrChange w:id="240" w:author="Administrator" w:date="2024-02-27T13:31:00Z">
                <w:rPr>
                  <w:rFonts w:asciiTheme="majorBidi" w:hAnsiTheme="majorBidi" w:cstheme="majorBidi"/>
                  <w:b/>
                  <w:bCs/>
                  <w:noProof/>
                  <w:sz w:val="24"/>
                  <w:szCs w:val="24"/>
                </w:rPr>
              </w:rPrChange>
            </w:rPr>
            <w:fldChar w:fldCharType="separate"/>
          </w:r>
          <w:r w:rsidR="00866148" w:rsidRPr="0008425D">
            <w:rPr>
              <w:rStyle w:val="Hyperlink"/>
              <w:rFonts w:ascii="Times New Roman" w:hAnsi="Times New Roman"/>
              <w:sz w:val="24"/>
              <w:szCs w:val="24"/>
              <w:rPrChange w:id="241" w:author="Administrator" w:date="2024-02-27T13:31:00Z">
                <w:rPr>
                  <w:rFonts w:asciiTheme="majorBidi" w:hAnsiTheme="majorBidi" w:cstheme="majorBidi"/>
                  <w:noProof/>
                </w:rPr>
              </w:rPrChange>
            </w:rPr>
            <w:fldChar w:fldCharType="begin"/>
          </w:r>
          <w:r w:rsidR="00866148" w:rsidRPr="0008425D">
            <w:rPr>
              <w:rStyle w:val="Hyperlink"/>
              <w:rFonts w:ascii="Times New Roman" w:hAnsi="Times New Roman"/>
              <w:noProof/>
              <w:sz w:val="24"/>
              <w:szCs w:val="24"/>
              <w:rPrChange w:id="242" w:author="Administrator" w:date="2024-02-27T13:31:00Z">
                <w:rPr>
                  <w:rStyle w:val="Hyperlink"/>
                  <w:rFonts w:asciiTheme="majorBidi" w:hAnsiTheme="majorBidi" w:cstheme="majorBidi"/>
                  <w:noProof/>
                </w:rPr>
              </w:rPrChange>
            </w:rPr>
            <w:instrText xml:space="preserve"> HYPERLINK \l "_Toc53389027" </w:instrText>
          </w:r>
          <w:r w:rsidR="00866148" w:rsidRPr="0008425D">
            <w:rPr>
              <w:rStyle w:val="Hyperlink"/>
              <w:rFonts w:ascii="Times New Roman" w:hAnsi="Times New Roman"/>
              <w:sz w:val="24"/>
              <w:szCs w:val="24"/>
              <w:rPrChange w:id="243"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244" w:author="Administrator" w:date="2024-02-27T13:31:00Z">
                <w:rPr>
                  <w:rStyle w:val="Hyperlink"/>
                  <w:rFonts w:asciiTheme="majorBidi" w:hAnsiTheme="majorBidi" w:cstheme="majorBidi"/>
                  <w:noProof/>
                </w:rPr>
              </w:rPrChange>
            </w:rPr>
            <w:t>1.</w:t>
          </w:r>
          <w:r w:rsidR="004B329A" w:rsidRPr="0008425D">
            <w:rPr>
              <w:rFonts w:ascii="Times New Roman" w:eastAsiaTheme="minorEastAsia" w:hAnsi="Times New Roman"/>
              <w:noProof/>
              <w:sz w:val="24"/>
              <w:szCs w:val="24"/>
              <w:rPrChange w:id="245" w:author="Administrator" w:date="2024-02-27T13:31:00Z">
                <w:rPr>
                  <w:rFonts w:asciiTheme="majorBidi" w:eastAsiaTheme="minorEastAsia" w:hAnsiTheme="majorBidi" w:cstheme="majorBidi"/>
                  <w:noProof/>
                </w:rPr>
              </w:rPrChange>
            </w:rPr>
            <w:tab/>
          </w:r>
          <w:r w:rsidR="004B329A" w:rsidRPr="0008425D">
            <w:rPr>
              <w:rStyle w:val="Hyperlink"/>
              <w:rFonts w:ascii="Times New Roman" w:hAnsi="Times New Roman"/>
              <w:noProof/>
              <w:sz w:val="24"/>
              <w:szCs w:val="24"/>
              <w:rPrChange w:id="246" w:author="Administrator" w:date="2024-02-27T13:31:00Z">
                <w:rPr>
                  <w:rStyle w:val="Hyperlink"/>
                  <w:rFonts w:asciiTheme="majorBidi" w:hAnsiTheme="majorBidi" w:cstheme="majorBidi"/>
                  <w:noProof/>
                </w:rPr>
              </w:rPrChange>
            </w:rPr>
            <w:t>Introduction</w:t>
          </w:r>
          <w:r w:rsidR="004B329A" w:rsidRPr="0008425D">
            <w:rPr>
              <w:rFonts w:ascii="Times New Roman" w:hAnsi="Times New Roman"/>
              <w:noProof/>
              <w:webHidden/>
              <w:sz w:val="24"/>
              <w:szCs w:val="24"/>
              <w:rPrChange w:id="247"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248"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249" w:author="Administrator" w:date="2024-02-27T13:31:00Z">
                <w:rPr>
                  <w:rFonts w:asciiTheme="majorBidi" w:hAnsiTheme="majorBidi" w:cstheme="majorBidi"/>
                  <w:noProof/>
                  <w:webHidden/>
                </w:rPr>
              </w:rPrChange>
            </w:rPr>
            <w:instrText xml:space="preserve"> PAGEREF _Toc53389027 \h </w:instrText>
          </w:r>
          <w:r w:rsidR="004B329A" w:rsidRPr="0008425D">
            <w:rPr>
              <w:rFonts w:ascii="Times New Roman" w:hAnsi="Times New Roman"/>
              <w:noProof/>
              <w:webHidden/>
              <w:sz w:val="24"/>
              <w:szCs w:val="24"/>
              <w:rPrChange w:id="250"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251"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252"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253" w:author="Administrator" w:date="2024-02-27T13:31:00Z">
                <w:rPr>
                  <w:rFonts w:asciiTheme="majorBidi" w:hAnsiTheme="majorBidi" w:cstheme="majorBidi"/>
                  <w:noProof/>
                  <w:webHidden/>
                </w:rPr>
              </w:rPrChange>
            </w:rPr>
            <w:fldChar w:fldCharType="end"/>
          </w:r>
          <w:r w:rsidR="00866148" w:rsidRPr="0008425D">
            <w:rPr>
              <w:rFonts w:ascii="Times New Roman" w:hAnsi="Times New Roman"/>
              <w:noProof/>
              <w:sz w:val="24"/>
              <w:szCs w:val="24"/>
              <w:rPrChange w:id="254" w:author="Administrator" w:date="2024-02-27T13:31:00Z">
                <w:rPr>
                  <w:rFonts w:asciiTheme="majorBidi" w:hAnsiTheme="majorBidi" w:cstheme="majorBidi"/>
                  <w:noProof/>
                </w:rPr>
              </w:rPrChange>
            </w:rPr>
            <w:fldChar w:fldCharType="end"/>
          </w:r>
        </w:p>
        <w:p w14:paraId="1D9B90C2" w14:textId="77777777" w:rsidR="004B329A" w:rsidRPr="0008425D" w:rsidRDefault="00866148">
          <w:pPr>
            <w:pStyle w:val="TOC1"/>
            <w:tabs>
              <w:tab w:val="left" w:pos="440"/>
              <w:tab w:val="right" w:leader="dot" w:pos="9350"/>
            </w:tabs>
            <w:spacing w:line="360" w:lineRule="auto"/>
            <w:rPr>
              <w:rFonts w:ascii="Times New Roman" w:eastAsiaTheme="minorEastAsia" w:hAnsi="Times New Roman"/>
              <w:noProof/>
              <w:sz w:val="24"/>
              <w:szCs w:val="24"/>
              <w:rPrChange w:id="255" w:author="Administrator" w:date="2024-02-27T13:31:00Z">
                <w:rPr>
                  <w:rFonts w:asciiTheme="majorBidi" w:eastAsiaTheme="minorEastAsia" w:hAnsiTheme="majorBidi" w:cstheme="majorBidi"/>
                  <w:noProof/>
                </w:rPr>
              </w:rPrChange>
            </w:rPr>
            <w:pPrChange w:id="256" w:author="Administrator" w:date="2024-02-27T12:54:00Z">
              <w:pPr>
                <w:pStyle w:val="TOC1"/>
                <w:tabs>
                  <w:tab w:val="left" w:pos="440"/>
                  <w:tab w:val="right" w:leader="dot" w:pos="9350"/>
                </w:tabs>
              </w:pPr>
            </w:pPrChange>
          </w:pPr>
          <w:r w:rsidRPr="0008425D">
            <w:rPr>
              <w:rStyle w:val="Hyperlink"/>
              <w:rFonts w:ascii="Times New Roman" w:hAnsi="Times New Roman"/>
              <w:sz w:val="24"/>
              <w:szCs w:val="24"/>
              <w:rPrChange w:id="257"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258" w:author="Administrator" w:date="2024-02-27T13:31:00Z">
                <w:rPr>
                  <w:rStyle w:val="Hyperlink"/>
                  <w:rFonts w:asciiTheme="majorBidi" w:hAnsiTheme="majorBidi" w:cstheme="majorBidi"/>
                  <w:noProof/>
                </w:rPr>
              </w:rPrChange>
            </w:rPr>
            <w:instrText xml:space="preserve"> HYPERLINK \l "_Toc53389028" </w:instrText>
          </w:r>
          <w:r w:rsidRPr="0008425D">
            <w:rPr>
              <w:rStyle w:val="Hyperlink"/>
              <w:rFonts w:ascii="Times New Roman" w:hAnsi="Times New Roman"/>
              <w:sz w:val="24"/>
              <w:szCs w:val="24"/>
              <w:rPrChange w:id="259"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260" w:author="Administrator" w:date="2024-02-27T13:31:00Z">
                <w:rPr>
                  <w:rStyle w:val="Hyperlink"/>
                  <w:rFonts w:asciiTheme="majorBidi" w:hAnsiTheme="majorBidi" w:cstheme="majorBidi"/>
                  <w:noProof/>
                </w:rPr>
              </w:rPrChange>
            </w:rPr>
            <w:t>2.</w:t>
          </w:r>
          <w:r w:rsidR="004B329A" w:rsidRPr="0008425D">
            <w:rPr>
              <w:rFonts w:ascii="Times New Roman" w:eastAsiaTheme="minorEastAsia" w:hAnsi="Times New Roman"/>
              <w:noProof/>
              <w:sz w:val="24"/>
              <w:szCs w:val="24"/>
              <w:rPrChange w:id="261" w:author="Administrator" w:date="2024-02-27T13:31:00Z">
                <w:rPr>
                  <w:rFonts w:asciiTheme="majorBidi" w:eastAsiaTheme="minorEastAsia" w:hAnsiTheme="majorBidi" w:cstheme="majorBidi"/>
                  <w:noProof/>
                </w:rPr>
              </w:rPrChange>
            </w:rPr>
            <w:tab/>
          </w:r>
          <w:r w:rsidR="004B329A" w:rsidRPr="0008425D">
            <w:rPr>
              <w:rStyle w:val="Hyperlink"/>
              <w:rFonts w:ascii="Times New Roman" w:hAnsi="Times New Roman"/>
              <w:noProof/>
              <w:sz w:val="24"/>
              <w:szCs w:val="24"/>
              <w:rPrChange w:id="262" w:author="Administrator" w:date="2024-02-27T13:31:00Z">
                <w:rPr>
                  <w:rStyle w:val="Hyperlink"/>
                  <w:rFonts w:asciiTheme="majorBidi" w:hAnsiTheme="majorBidi" w:cstheme="majorBidi"/>
                  <w:noProof/>
                </w:rPr>
              </w:rPrChange>
            </w:rPr>
            <w:t>Problem Description</w:t>
          </w:r>
          <w:r w:rsidR="004B329A" w:rsidRPr="0008425D">
            <w:rPr>
              <w:rFonts w:ascii="Times New Roman" w:hAnsi="Times New Roman"/>
              <w:noProof/>
              <w:webHidden/>
              <w:sz w:val="24"/>
              <w:szCs w:val="24"/>
              <w:rPrChange w:id="263"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264"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265" w:author="Administrator" w:date="2024-02-27T13:31:00Z">
                <w:rPr>
                  <w:rFonts w:asciiTheme="majorBidi" w:hAnsiTheme="majorBidi" w:cstheme="majorBidi"/>
                  <w:noProof/>
                  <w:webHidden/>
                </w:rPr>
              </w:rPrChange>
            </w:rPr>
            <w:instrText xml:space="preserve"> PAGEREF _Toc53389028 \h </w:instrText>
          </w:r>
          <w:r w:rsidR="004B329A" w:rsidRPr="0008425D">
            <w:rPr>
              <w:rFonts w:ascii="Times New Roman" w:hAnsi="Times New Roman"/>
              <w:noProof/>
              <w:webHidden/>
              <w:sz w:val="24"/>
              <w:szCs w:val="24"/>
              <w:rPrChange w:id="266"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267"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268"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269"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270" w:author="Administrator" w:date="2024-02-27T13:31:00Z">
                <w:rPr>
                  <w:rFonts w:asciiTheme="majorBidi" w:hAnsiTheme="majorBidi" w:cstheme="majorBidi"/>
                  <w:noProof/>
                </w:rPr>
              </w:rPrChange>
            </w:rPr>
            <w:fldChar w:fldCharType="end"/>
          </w:r>
        </w:p>
        <w:p w14:paraId="740D2D07"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271" w:author="Administrator" w:date="2024-02-27T13:31:00Z">
                <w:rPr>
                  <w:rFonts w:asciiTheme="majorBidi" w:hAnsiTheme="majorBidi" w:cstheme="majorBidi"/>
                  <w:noProof/>
                </w:rPr>
              </w:rPrChange>
            </w:rPr>
            <w:pPrChange w:id="272"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273"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274" w:author="Administrator" w:date="2024-02-27T13:31:00Z">
                <w:rPr>
                  <w:rStyle w:val="Hyperlink"/>
                  <w:rFonts w:asciiTheme="majorBidi" w:hAnsiTheme="majorBidi" w:cstheme="majorBidi"/>
                  <w:noProof/>
                </w:rPr>
              </w:rPrChange>
            </w:rPr>
            <w:instrText xml:space="preserve"> HYPERLINK \l "_Toc53389029" </w:instrText>
          </w:r>
          <w:r w:rsidRPr="0008425D">
            <w:rPr>
              <w:rStyle w:val="Hyperlink"/>
              <w:rFonts w:ascii="Times New Roman" w:hAnsi="Times New Roman"/>
              <w:sz w:val="24"/>
              <w:szCs w:val="24"/>
              <w:rPrChange w:id="275"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276" w:author="Administrator" w:date="2024-02-27T13:31:00Z">
                <w:rPr>
                  <w:rStyle w:val="Hyperlink"/>
                  <w:rFonts w:asciiTheme="majorBidi" w:hAnsiTheme="majorBidi" w:cstheme="majorBidi"/>
                  <w:noProof/>
                </w:rPr>
              </w:rPrChange>
            </w:rPr>
            <w:t>2.1.</w:t>
          </w:r>
          <w:r w:rsidR="004B329A" w:rsidRPr="0008425D">
            <w:rPr>
              <w:rFonts w:ascii="Times New Roman" w:hAnsi="Times New Roman"/>
              <w:noProof/>
              <w:sz w:val="24"/>
              <w:szCs w:val="24"/>
              <w:rPrChange w:id="277"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278" w:author="Administrator" w:date="2024-02-27T13:31:00Z">
                <w:rPr>
                  <w:rStyle w:val="Hyperlink"/>
                  <w:rFonts w:asciiTheme="majorBidi" w:hAnsiTheme="majorBidi" w:cstheme="majorBidi"/>
                  <w:noProof/>
                </w:rPr>
              </w:rPrChange>
            </w:rPr>
            <w:t>Primary Scope</w:t>
          </w:r>
          <w:r w:rsidR="004B329A" w:rsidRPr="0008425D">
            <w:rPr>
              <w:rFonts w:ascii="Times New Roman" w:hAnsi="Times New Roman"/>
              <w:noProof/>
              <w:webHidden/>
              <w:sz w:val="24"/>
              <w:szCs w:val="24"/>
              <w:rPrChange w:id="279"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280"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281" w:author="Administrator" w:date="2024-02-27T13:31:00Z">
                <w:rPr>
                  <w:rFonts w:asciiTheme="majorBidi" w:hAnsiTheme="majorBidi" w:cstheme="majorBidi"/>
                  <w:noProof/>
                  <w:webHidden/>
                </w:rPr>
              </w:rPrChange>
            </w:rPr>
            <w:instrText xml:space="preserve"> PAGEREF _Toc53389029 \h </w:instrText>
          </w:r>
          <w:r w:rsidR="004B329A" w:rsidRPr="0008425D">
            <w:rPr>
              <w:rFonts w:ascii="Times New Roman" w:hAnsi="Times New Roman"/>
              <w:noProof/>
              <w:webHidden/>
              <w:sz w:val="24"/>
              <w:szCs w:val="24"/>
              <w:rPrChange w:id="282"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283"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284"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285"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286" w:author="Administrator" w:date="2024-02-27T13:31:00Z">
                <w:rPr>
                  <w:rFonts w:asciiTheme="majorBidi" w:hAnsiTheme="majorBidi" w:cstheme="majorBidi"/>
                  <w:noProof/>
                </w:rPr>
              </w:rPrChange>
            </w:rPr>
            <w:fldChar w:fldCharType="end"/>
          </w:r>
        </w:p>
        <w:p w14:paraId="38855B7B"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287" w:author="Administrator" w:date="2024-02-27T13:31:00Z">
                <w:rPr>
                  <w:rFonts w:asciiTheme="majorBidi" w:hAnsiTheme="majorBidi" w:cstheme="majorBidi"/>
                  <w:noProof/>
                </w:rPr>
              </w:rPrChange>
            </w:rPr>
            <w:pPrChange w:id="288"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289"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290" w:author="Administrator" w:date="2024-02-27T13:31:00Z">
                <w:rPr>
                  <w:rStyle w:val="Hyperlink"/>
                  <w:rFonts w:asciiTheme="majorBidi" w:hAnsiTheme="majorBidi" w:cstheme="majorBidi"/>
                  <w:noProof/>
                </w:rPr>
              </w:rPrChange>
            </w:rPr>
            <w:instrText xml:space="preserve"> HYPERLINK \l "_Toc53389030" </w:instrText>
          </w:r>
          <w:r w:rsidRPr="0008425D">
            <w:rPr>
              <w:rStyle w:val="Hyperlink"/>
              <w:rFonts w:ascii="Times New Roman" w:hAnsi="Times New Roman"/>
              <w:sz w:val="24"/>
              <w:szCs w:val="24"/>
              <w:rPrChange w:id="291"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292" w:author="Administrator" w:date="2024-02-27T13:31:00Z">
                <w:rPr>
                  <w:rStyle w:val="Hyperlink"/>
                  <w:rFonts w:asciiTheme="majorBidi" w:hAnsiTheme="majorBidi" w:cstheme="majorBidi"/>
                  <w:noProof/>
                </w:rPr>
              </w:rPrChange>
            </w:rPr>
            <w:t>2.2.</w:t>
          </w:r>
          <w:r w:rsidR="004B329A" w:rsidRPr="0008425D">
            <w:rPr>
              <w:rFonts w:ascii="Times New Roman" w:hAnsi="Times New Roman"/>
              <w:noProof/>
              <w:sz w:val="24"/>
              <w:szCs w:val="24"/>
              <w:rPrChange w:id="293"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294" w:author="Administrator" w:date="2024-02-27T13:31:00Z">
                <w:rPr>
                  <w:rStyle w:val="Hyperlink"/>
                  <w:rFonts w:asciiTheme="majorBidi" w:hAnsiTheme="majorBidi" w:cstheme="majorBidi"/>
                  <w:noProof/>
                </w:rPr>
              </w:rPrChange>
            </w:rPr>
            <w:t>Final Deliverable of the Project and Beneficiaries</w:t>
          </w:r>
          <w:r w:rsidR="004B329A" w:rsidRPr="0008425D">
            <w:rPr>
              <w:rFonts w:ascii="Times New Roman" w:hAnsi="Times New Roman"/>
              <w:noProof/>
              <w:webHidden/>
              <w:sz w:val="24"/>
              <w:szCs w:val="24"/>
              <w:rPrChange w:id="295"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296"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297" w:author="Administrator" w:date="2024-02-27T13:31:00Z">
                <w:rPr>
                  <w:rFonts w:asciiTheme="majorBidi" w:hAnsiTheme="majorBidi" w:cstheme="majorBidi"/>
                  <w:noProof/>
                  <w:webHidden/>
                </w:rPr>
              </w:rPrChange>
            </w:rPr>
            <w:instrText xml:space="preserve"> PAGEREF _Toc53389030 \h </w:instrText>
          </w:r>
          <w:r w:rsidR="004B329A" w:rsidRPr="0008425D">
            <w:rPr>
              <w:rFonts w:ascii="Times New Roman" w:hAnsi="Times New Roman"/>
              <w:noProof/>
              <w:webHidden/>
              <w:sz w:val="24"/>
              <w:szCs w:val="24"/>
              <w:rPrChange w:id="298"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299"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00"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301"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02" w:author="Administrator" w:date="2024-02-27T13:31:00Z">
                <w:rPr>
                  <w:rFonts w:asciiTheme="majorBidi" w:hAnsiTheme="majorBidi" w:cstheme="majorBidi"/>
                  <w:noProof/>
                </w:rPr>
              </w:rPrChange>
            </w:rPr>
            <w:fldChar w:fldCharType="end"/>
          </w:r>
        </w:p>
        <w:p w14:paraId="6F1353EC"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303" w:author="Administrator" w:date="2024-02-27T13:31:00Z">
                <w:rPr>
                  <w:rFonts w:asciiTheme="majorBidi" w:hAnsiTheme="majorBidi" w:cstheme="majorBidi"/>
                  <w:noProof/>
                </w:rPr>
              </w:rPrChange>
            </w:rPr>
            <w:pPrChange w:id="304"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305"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06" w:author="Administrator" w:date="2024-02-27T13:31:00Z">
                <w:rPr>
                  <w:rStyle w:val="Hyperlink"/>
                  <w:rFonts w:asciiTheme="majorBidi" w:hAnsiTheme="majorBidi" w:cstheme="majorBidi"/>
                  <w:noProof/>
                </w:rPr>
              </w:rPrChange>
            </w:rPr>
            <w:instrText xml:space="preserve"> HYPERLINK \l "_Toc53389031" </w:instrText>
          </w:r>
          <w:r w:rsidRPr="0008425D">
            <w:rPr>
              <w:rStyle w:val="Hyperlink"/>
              <w:rFonts w:ascii="Times New Roman" w:hAnsi="Times New Roman"/>
              <w:sz w:val="24"/>
              <w:szCs w:val="24"/>
              <w:rPrChange w:id="307"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08" w:author="Administrator" w:date="2024-02-27T13:31:00Z">
                <w:rPr>
                  <w:rStyle w:val="Hyperlink"/>
                  <w:rFonts w:asciiTheme="majorBidi" w:hAnsiTheme="majorBidi" w:cstheme="majorBidi"/>
                  <w:noProof/>
                </w:rPr>
              </w:rPrChange>
            </w:rPr>
            <w:t>2.3.</w:t>
          </w:r>
          <w:r w:rsidR="004B329A" w:rsidRPr="0008425D">
            <w:rPr>
              <w:rFonts w:ascii="Times New Roman" w:hAnsi="Times New Roman"/>
              <w:noProof/>
              <w:sz w:val="24"/>
              <w:szCs w:val="24"/>
              <w:rPrChange w:id="309"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310" w:author="Administrator" w:date="2024-02-27T13:31:00Z">
                <w:rPr>
                  <w:rStyle w:val="Hyperlink"/>
                  <w:rFonts w:asciiTheme="majorBidi" w:hAnsiTheme="majorBidi" w:cstheme="majorBidi"/>
                  <w:noProof/>
                </w:rPr>
              </w:rPrChange>
            </w:rPr>
            <w:t>Optional Scope</w:t>
          </w:r>
          <w:r w:rsidR="004B329A" w:rsidRPr="0008425D">
            <w:rPr>
              <w:rFonts w:ascii="Times New Roman" w:hAnsi="Times New Roman"/>
              <w:noProof/>
              <w:webHidden/>
              <w:sz w:val="24"/>
              <w:szCs w:val="24"/>
              <w:rPrChange w:id="311"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12"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13" w:author="Administrator" w:date="2024-02-27T13:31:00Z">
                <w:rPr>
                  <w:rFonts w:asciiTheme="majorBidi" w:hAnsiTheme="majorBidi" w:cstheme="majorBidi"/>
                  <w:noProof/>
                  <w:webHidden/>
                </w:rPr>
              </w:rPrChange>
            </w:rPr>
            <w:instrText xml:space="preserve"> PAGEREF _Toc53389031 \h </w:instrText>
          </w:r>
          <w:r w:rsidR="004B329A" w:rsidRPr="0008425D">
            <w:rPr>
              <w:rFonts w:ascii="Times New Roman" w:hAnsi="Times New Roman"/>
              <w:noProof/>
              <w:webHidden/>
              <w:sz w:val="24"/>
              <w:szCs w:val="24"/>
              <w:rPrChange w:id="314"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15"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16"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317"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18" w:author="Administrator" w:date="2024-02-27T13:31:00Z">
                <w:rPr>
                  <w:rFonts w:asciiTheme="majorBidi" w:hAnsiTheme="majorBidi" w:cstheme="majorBidi"/>
                  <w:noProof/>
                </w:rPr>
              </w:rPrChange>
            </w:rPr>
            <w:fldChar w:fldCharType="end"/>
          </w:r>
        </w:p>
        <w:p w14:paraId="5387878F"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319" w:author="Administrator" w:date="2024-02-27T13:31:00Z">
                <w:rPr>
                  <w:rFonts w:asciiTheme="majorBidi" w:hAnsiTheme="majorBidi" w:cstheme="majorBidi"/>
                  <w:noProof/>
                </w:rPr>
              </w:rPrChange>
            </w:rPr>
            <w:pPrChange w:id="320"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321"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22" w:author="Administrator" w:date="2024-02-27T13:31:00Z">
                <w:rPr>
                  <w:rStyle w:val="Hyperlink"/>
                  <w:rFonts w:asciiTheme="majorBidi" w:hAnsiTheme="majorBidi" w:cstheme="majorBidi"/>
                  <w:noProof/>
                </w:rPr>
              </w:rPrChange>
            </w:rPr>
            <w:instrText xml:space="preserve"> HYPERLINK \l "_Toc53389032" </w:instrText>
          </w:r>
          <w:r w:rsidRPr="0008425D">
            <w:rPr>
              <w:rStyle w:val="Hyperlink"/>
              <w:rFonts w:ascii="Times New Roman" w:hAnsi="Times New Roman"/>
              <w:sz w:val="24"/>
              <w:szCs w:val="24"/>
              <w:rPrChange w:id="323"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24" w:author="Administrator" w:date="2024-02-27T13:31:00Z">
                <w:rPr>
                  <w:rStyle w:val="Hyperlink"/>
                  <w:rFonts w:asciiTheme="majorBidi" w:hAnsiTheme="majorBidi" w:cstheme="majorBidi"/>
                  <w:noProof/>
                </w:rPr>
              </w:rPrChange>
            </w:rPr>
            <w:t>2.4.</w:t>
          </w:r>
          <w:r w:rsidR="004B329A" w:rsidRPr="0008425D">
            <w:rPr>
              <w:rFonts w:ascii="Times New Roman" w:hAnsi="Times New Roman"/>
              <w:noProof/>
              <w:sz w:val="24"/>
              <w:szCs w:val="24"/>
              <w:rPrChange w:id="325"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326" w:author="Administrator" w:date="2024-02-27T13:31:00Z">
                <w:rPr>
                  <w:rStyle w:val="Hyperlink"/>
                  <w:rFonts w:asciiTheme="majorBidi" w:hAnsiTheme="majorBidi" w:cstheme="majorBidi"/>
                  <w:noProof/>
                </w:rPr>
              </w:rPrChange>
            </w:rPr>
            <w:t>Objectives</w:t>
          </w:r>
          <w:r w:rsidR="004B329A" w:rsidRPr="0008425D">
            <w:rPr>
              <w:rFonts w:ascii="Times New Roman" w:hAnsi="Times New Roman"/>
              <w:noProof/>
              <w:webHidden/>
              <w:sz w:val="24"/>
              <w:szCs w:val="24"/>
              <w:rPrChange w:id="327"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28"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29" w:author="Administrator" w:date="2024-02-27T13:31:00Z">
                <w:rPr>
                  <w:rFonts w:asciiTheme="majorBidi" w:hAnsiTheme="majorBidi" w:cstheme="majorBidi"/>
                  <w:noProof/>
                  <w:webHidden/>
                </w:rPr>
              </w:rPrChange>
            </w:rPr>
            <w:instrText xml:space="preserve"> PAGEREF _Toc53389032 \h </w:instrText>
          </w:r>
          <w:r w:rsidR="004B329A" w:rsidRPr="0008425D">
            <w:rPr>
              <w:rFonts w:ascii="Times New Roman" w:hAnsi="Times New Roman"/>
              <w:noProof/>
              <w:webHidden/>
              <w:sz w:val="24"/>
              <w:szCs w:val="24"/>
              <w:rPrChange w:id="330"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31"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32" w:author="Administrator" w:date="2024-02-27T13:31:00Z">
                <w:rPr>
                  <w:rFonts w:asciiTheme="majorBidi" w:hAnsiTheme="majorBidi" w:cstheme="majorBidi"/>
                  <w:noProof/>
                  <w:webHidden/>
                </w:rPr>
              </w:rPrChange>
            </w:rPr>
            <w:t>1</w:t>
          </w:r>
          <w:r w:rsidR="004B329A" w:rsidRPr="0008425D">
            <w:rPr>
              <w:rFonts w:ascii="Times New Roman" w:hAnsi="Times New Roman"/>
              <w:noProof/>
              <w:webHidden/>
              <w:sz w:val="24"/>
              <w:szCs w:val="24"/>
              <w:rPrChange w:id="333"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34" w:author="Administrator" w:date="2024-02-27T13:31:00Z">
                <w:rPr>
                  <w:rFonts w:asciiTheme="majorBidi" w:hAnsiTheme="majorBidi" w:cstheme="majorBidi"/>
                  <w:noProof/>
                </w:rPr>
              </w:rPrChange>
            </w:rPr>
            <w:fldChar w:fldCharType="end"/>
          </w:r>
        </w:p>
        <w:p w14:paraId="1168587C"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335" w:author="Administrator" w:date="2024-02-27T13:31:00Z">
                <w:rPr>
                  <w:rFonts w:asciiTheme="majorBidi" w:hAnsiTheme="majorBidi" w:cstheme="majorBidi"/>
                  <w:noProof/>
                </w:rPr>
              </w:rPrChange>
            </w:rPr>
            <w:pPrChange w:id="336"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337"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38" w:author="Administrator" w:date="2024-02-27T13:31:00Z">
                <w:rPr>
                  <w:rStyle w:val="Hyperlink"/>
                  <w:rFonts w:asciiTheme="majorBidi" w:hAnsiTheme="majorBidi" w:cstheme="majorBidi"/>
                  <w:noProof/>
                </w:rPr>
              </w:rPrChange>
            </w:rPr>
            <w:instrText xml:space="preserve"> HYPERLINK \l "_Toc53389033" </w:instrText>
          </w:r>
          <w:r w:rsidRPr="0008425D">
            <w:rPr>
              <w:rStyle w:val="Hyperlink"/>
              <w:rFonts w:ascii="Times New Roman" w:hAnsi="Times New Roman"/>
              <w:sz w:val="24"/>
              <w:szCs w:val="24"/>
              <w:rPrChange w:id="339"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40" w:author="Administrator" w:date="2024-02-27T13:31:00Z">
                <w:rPr>
                  <w:rStyle w:val="Hyperlink"/>
                  <w:rFonts w:asciiTheme="majorBidi" w:hAnsiTheme="majorBidi" w:cstheme="majorBidi"/>
                  <w:noProof/>
                </w:rPr>
              </w:rPrChange>
            </w:rPr>
            <w:t>2.5.</w:t>
          </w:r>
          <w:r w:rsidR="004B329A" w:rsidRPr="0008425D">
            <w:rPr>
              <w:rFonts w:ascii="Times New Roman" w:hAnsi="Times New Roman"/>
              <w:noProof/>
              <w:sz w:val="24"/>
              <w:szCs w:val="24"/>
              <w:rPrChange w:id="341"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342" w:author="Administrator" w:date="2024-02-27T13:31:00Z">
                <w:rPr>
                  <w:rStyle w:val="Hyperlink"/>
                  <w:rFonts w:asciiTheme="majorBidi" w:hAnsiTheme="majorBidi" w:cstheme="majorBidi"/>
                  <w:noProof/>
                </w:rPr>
              </w:rPrChange>
            </w:rPr>
            <w:t>Novelty</w:t>
          </w:r>
          <w:r w:rsidR="004B329A" w:rsidRPr="0008425D">
            <w:rPr>
              <w:rFonts w:ascii="Times New Roman" w:hAnsi="Times New Roman"/>
              <w:noProof/>
              <w:webHidden/>
              <w:sz w:val="24"/>
              <w:szCs w:val="24"/>
              <w:rPrChange w:id="343"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44"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45" w:author="Administrator" w:date="2024-02-27T13:31:00Z">
                <w:rPr>
                  <w:rFonts w:asciiTheme="majorBidi" w:hAnsiTheme="majorBidi" w:cstheme="majorBidi"/>
                  <w:noProof/>
                  <w:webHidden/>
                </w:rPr>
              </w:rPrChange>
            </w:rPr>
            <w:instrText xml:space="preserve"> PAGEREF _Toc53389033 \h </w:instrText>
          </w:r>
          <w:r w:rsidR="004B329A" w:rsidRPr="0008425D">
            <w:rPr>
              <w:rFonts w:ascii="Times New Roman" w:hAnsi="Times New Roman"/>
              <w:noProof/>
              <w:webHidden/>
              <w:sz w:val="24"/>
              <w:szCs w:val="24"/>
              <w:rPrChange w:id="346"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47"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48"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349"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50" w:author="Administrator" w:date="2024-02-27T13:31:00Z">
                <w:rPr>
                  <w:rFonts w:asciiTheme="majorBidi" w:hAnsiTheme="majorBidi" w:cstheme="majorBidi"/>
                  <w:noProof/>
                </w:rPr>
              </w:rPrChange>
            </w:rPr>
            <w:fldChar w:fldCharType="end"/>
          </w:r>
        </w:p>
        <w:p w14:paraId="6B175739" w14:textId="77777777" w:rsidR="004B329A" w:rsidRPr="0008425D" w:rsidRDefault="00866148">
          <w:pPr>
            <w:pStyle w:val="TOC1"/>
            <w:tabs>
              <w:tab w:val="left" w:pos="440"/>
              <w:tab w:val="right" w:leader="dot" w:pos="9350"/>
            </w:tabs>
            <w:spacing w:line="360" w:lineRule="auto"/>
            <w:rPr>
              <w:rFonts w:ascii="Times New Roman" w:eastAsiaTheme="minorEastAsia" w:hAnsi="Times New Roman"/>
              <w:noProof/>
              <w:sz w:val="24"/>
              <w:szCs w:val="24"/>
              <w:rPrChange w:id="351" w:author="Administrator" w:date="2024-02-27T13:31:00Z">
                <w:rPr>
                  <w:rFonts w:asciiTheme="majorBidi" w:eastAsiaTheme="minorEastAsia" w:hAnsiTheme="majorBidi" w:cstheme="majorBidi"/>
                  <w:noProof/>
                </w:rPr>
              </w:rPrChange>
            </w:rPr>
            <w:pPrChange w:id="352" w:author="Administrator" w:date="2024-02-27T12:54:00Z">
              <w:pPr>
                <w:pStyle w:val="TOC1"/>
                <w:tabs>
                  <w:tab w:val="left" w:pos="440"/>
                  <w:tab w:val="right" w:leader="dot" w:pos="9350"/>
                </w:tabs>
              </w:pPr>
            </w:pPrChange>
          </w:pPr>
          <w:r w:rsidRPr="0008425D">
            <w:rPr>
              <w:rStyle w:val="Hyperlink"/>
              <w:rFonts w:ascii="Times New Roman" w:hAnsi="Times New Roman"/>
              <w:sz w:val="24"/>
              <w:szCs w:val="24"/>
              <w:rPrChange w:id="353"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54" w:author="Administrator" w:date="2024-02-27T13:31:00Z">
                <w:rPr>
                  <w:rStyle w:val="Hyperlink"/>
                  <w:rFonts w:asciiTheme="majorBidi" w:hAnsiTheme="majorBidi" w:cstheme="majorBidi"/>
                  <w:noProof/>
                </w:rPr>
              </w:rPrChange>
            </w:rPr>
            <w:instrText xml:space="preserve"> HYPERLINK \l "_Toc53389034" </w:instrText>
          </w:r>
          <w:r w:rsidRPr="0008425D">
            <w:rPr>
              <w:rStyle w:val="Hyperlink"/>
              <w:rFonts w:ascii="Times New Roman" w:hAnsi="Times New Roman"/>
              <w:sz w:val="24"/>
              <w:szCs w:val="24"/>
              <w:rPrChange w:id="355"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56" w:author="Administrator" w:date="2024-02-27T13:31:00Z">
                <w:rPr>
                  <w:rStyle w:val="Hyperlink"/>
                  <w:rFonts w:asciiTheme="majorBidi" w:hAnsiTheme="majorBidi" w:cstheme="majorBidi"/>
                  <w:noProof/>
                </w:rPr>
              </w:rPrChange>
            </w:rPr>
            <w:t>3.</w:t>
          </w:r>
          <w:r w:rsidR="004B329A" w:rsidRPr="0008425D">
            <w:rPr>
              <w:rFonts w:ascii="Times New Roman" w:eastAsiaTheme="minorEastAsia" w:hAnsi="Times New Roman"/>
              <w:noProof/>
              <w:sz w:val="24"/>
              <w:szCs w:val="24"/>
              <w:rPrChange w:id="357" w:author="Administrator" w:date="2024-02-27T13:31:00Z">
                <w:rPr>
                  <w:rFonts w:asciiTheme="majorBidi" w:eastAsiaTheme="minorEastAsia" w:hAnsiTheme="majorBidi" w:cstheme="majorBidi"/>
                  <w:noProof/>
                </w:rPr>
              </w:rPrChange>
            </w:rPr>
            <w:tab/>
          </w:r>
          <w:r w:rsidR="004B329A" w:rsidRPr="0008425D">
            <w:rPr>
              <w:rStyle w:val="Hyperlink"/>
              <w:rFonts w:ascii="Times New Roman" w:hAnsi="Times New Roman"/>
              <w:noProof/>
              <w:sz w:val="24"/>
              <w:szCs w:val="24"/>
              <w:rPrChange w:id="358" w:author="Administrator" w:date="2024-02-27T13:31:00Z">
                <w:rPr>
                  <w:rStyle w:val="Hyperlink"/>
                  <w:rFonts w:asciiTheme="majorBidi" w:hAnsiTheme="majorBidi" w:cstheme="majorBidi"/>
                  <w:noProof/>
                </w:rPr>
              </w:rPrChange>
            </w:rPr>
            <w:t>Methodology</w:t>
          </w:r>
          <w:r w:rsidR="004B329A" w:rsidRPr="0008425D">
            <w:rPr>
              <w:rFonts w:ascii="Times New Roman" w:hAnsi="Times New Roman"/>
              <w:noProof/>
              <w:webHidden/>
              <w:sz w:val="24"/>
              <w:szCs w:val="24"/>
              <w:rPrChange w:id="359"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60"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61" w:author="Administrator" w:date="2024-02-27T13:31:00Z">
                <w:rPr>
                  <w:rFonts w:asciiTheme="majorBidi" w:hAnsiTheme="majorBidi" w:cstheme="majorBidi"/>
                  <w:noProof/>
                  <w:webHidden/>
                </w:rPr>
              </w:rPrChange>
            </w:rPr>
            <w:instrText xml:space="preserve"> PAGEREF _Toc53389034 \h </w:instrText>
          </w:r>
          <w:r w:rsidR="004B329A" w:rsidRPr="0008425D">
            <w:rPr>
              <w:rFonts w:ascii="Times New Roman" w:hAnsi="Times New Roman"/>
              <w:noProof/>
              <w:webHidden/>
              <w:sz w:val="24"/>
              <w:szCs w:val="24"/>
              <w:rPrChange w:id="362"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63"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64"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365"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66" w:author="Administrator" w:date="2024-02-27T13:31:00Z">
                <w:rPr>
                  <w:rFonts w:asciiTheme="majorBidi" w:hAnsiTheme="majorBidi" w:cstheme="majorBidi"/>
                  <w:noProof/>
                </w:rPr>
              </w:rPrChange>
            </w:rPr>
            <w:fldChar w:fldCharType="end"/>
          </w:r>
        </w:p>
        <w:p w14:paraId="797A1F2A" w14:textId="77777777" w:rsidR="004B329A" w:rsidRPr="0008425D" w:rsidRDefault="00866148">
          <w:pPr>
            <w:pStyle w:val="TOC1"/>
            <w:tabs>
              <w:tab w:val="left" w:pos="440"/>
              <w:tab w:val="right" w:leader="dot" w:pos="9350"/>
            </w:tabs>
            <w:spacing w:line="360" w:lineRule="auto"/>
            <w:rPr>
              <w:rFonts w:ascii="Times New Roman" w:eastAsiaTheme="minorEastAsia" w:hAnsi="Times New Roman"/>
              <w:noProof/>
              <w:sz w:val="24"/>
              <w:szCs w:val="24"/>
              <w:rPrChange w:id="367" w:author="Administrator" w:date="2024-02-27T13:31:00Z">
                <w:rPr>
                  <w:rFonts w:asciiTheme="majorBidi" w:eastAsiaTheme="minorEastAsia" w:hAnsiTheme="majorBidi" w:cstheme="majorBidi"/>
                  <w:noProof/>
                </w:rPr>
              </w:rPrChange>
            </w:rPr>
            <w:pPrChange w:id="368" w:author="Administrator" w:date="2024-02-27T12:54:00Z">
              <w:pPr>
                <w:pStyle w:val="TOC1"/>
                <w:tabs>
                  <w:tab w:val="left" w:pos="440"/>
                  <w:tab w:val="right" w:leader="dot" w:pos="9350"/>
                </w:tabs>
              </w:pPr>
            </w:pPrChange>
          </w:pPr>
          <w:r w:rsidRPr="0008425D">
            <w:rPr>
              <w:rStyle w:val="Hyperlink"/>
              <w:rFonts w:ascii="Times New Roman" w:hAnsi="Times New Roman"/>
              <w:sz w:val="24"/>
              <w:szCs w:val="24"/>
              <w:rPrChange w:id="369"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70" w:author="Administrator" w:date="2024-02-27T13:31:00Z">
                <w:rPr>
                  <w:rStyle w:val="Hyperlink"/>
                  <w:rFonts w:asciiTheme="majorBidi" w:hAnsiTheme="majorBidi" w:cstheme="majorBidi"/>
                  <w:noProof/>
                </w:rPr>
              </w:rPrChange>
            </w:rPr>
            <w:instrText xml:space="preserve"> HYPERLINK \l "_Toc53389035" </w:instrText>
          </w:r>
          <w:r w:rsidRPr="0008425D">
            <w:rPr>
              <w:rStyle w:val="Hyperlink"/>
              <w:rFonts w:ascii="Times New Roman" w:hAnsi="Times New Roman"/>
              <w:sz w:val="24"/>
              <w:szCs w:val="24"/>
              <w:rPrChange w:id="371"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72" w:author="Administrator" w:date="2024-02-27T13:31:00Z">
                <w:rPr>
                  <w:rStyle w:val="Hyperlink"/>
                  <w:rFonts w:asciiTheme="majorBidi" w:hAnsiTheme="majorBidi" w:cstheme="majorBidi"/>
                  <w:noProof/>
                </w:rPr>
              </w:rPrChange>
            </w:rPr>
            <w:t>4.</w:t>
          </w:r>
          <w:r w:rsidR="004B329A" w:rsidRPr="0008425D">
            <w:rPr>
              <w:rFonts w:ascii="Times New Roman" w:eastAsiaTheme="minorEastAsia" w:hAnsi="Times New Roman"/>
              <w:noProof/>
              <w:sz w:val="24"/>
              <w:szCs w:val="24"/>
              <w:rPrChange w:id="373" w:author="Administrator" w:date="2024-02-27T13:31:00Z">
                <w:rPr>
                  <w:rFonts w:asciiTheme="majorBidi" w:eastAsiaTheme="minorEastAsia" w:hAnsiTheme="majorBidi" w:cstheme="majorBidi"/>
                  <w:noProof/>
                </w:rPr>
              </w:rPrChange>
            </w:rPr>
            <w:tab/>
          </w:r>
          <w:r w:rsidR="004B329A" w:rsidRPr="0008425D">
            <w:rPr>
              <w:rStyle w:val="Hyperlink"/>
              <w:rFonts w:ascii="Times New Roman" w:hAnsi="Times New Roman"/>
              <w:noProof/>
              <w:sz w:val="24"/>
              <w:szCs w:val="24"/>
              <w:rPrChange w:id="374" w:author="Administrator" w:date="2024-02-27T13:31:00Z">
                <w:rPr>
                  <w:rStyle w:val="Hyperlink"/>
                  <w:rFonts w:asciiTheme="majorBidi" w:hAnsiTheme="majorBidi" w:cstheme="majorBidi"/>
                  <w:noProof/>
                </w:rPr>
              </w:rPrChange>
            </w:rPr>
            <w:t>Feasibility Plan</w:t>
          </w:r>
          <w:r w:rsidR="004B329A" w:rsidRPr="0008425D">
            <w:rPr>
              <w:rFonts w:ascii="Times New Roman" w:hAnsi="Times New Roman"/>
              <w:noProof/>
              <w:webHidden/>
              <w:sz w:val="24"/>
              <w:szCs w:val="24"/>
              <w:rPrChange w:id="375"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76"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77" w:author="Administrator" w:date="2024-02-27T13:31:00Z">
                <w:rPr>
                  <w:rFonts w:asciiTheme="majorBidi" w:hAnsiTheme="majorBidi" w:cstheme="majorBidi"/>
                  <w:noProof/>
                  <w:webHidden/>
                </w:rPr>
              </w:rPrChange>
            </w:rPr>
            <w:instrText xml:space="preserve"> PAGEREF _Toc53389035 \h </w:instrText>
          </w:r>
          <w:r w:rsidR="004B329A" w:rsidRPr="0008425D">
            <w:rPr>
              <w:rFonts w:ascii="Times New Roman" w:hAnsi="Times New Roman"/>
              <w:noProof/>
              <w:webHidden/>
              <w:sz w:val="24"/>
              <w:szCs w:val="24"/>
              <w:rPrChange w:id="378"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79"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80"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381"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82" w:author="Administrator" w:date="2024-02-27T13:31:00Z">
                <w:rPr>
                  <w:rFonts w:asciiTheme="majorBidi" w:hAnsiTheme="majorBidi" w:cstheme="majorBidi"/>
                  <w:noProof/>
                </w:rPr>
              </w:rPrChange>
            </w:rPr>
            <w:fldChar w:fldCharType="end"/>
          </w:r>
        </w:p>
        <w:p w14:paraId="5D0A7907"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383" w:author="Administrator" w:date="2024-02-27T13:31:00Z">
                <w:rPr>
                  <w:rFonts w:asciiTheme="majorBidi" w:hAnsiTheme="majorBidi" w:cstheme="majorBidi"/>
                  <w:noProof/>
                </w:rPr>
              </w:rPrChange>
            </w:rPr>
            <w:pPrChange w:id="384"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385"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386" w:author="Administrator" w:date="2024-02-27T13:31:00Z">
                <w:rPr>
                  <w:rStyle w:val="Hyperlink"/>
                  <w:rFonts w:asciiTheme="majorBidi" w:hAnsiTheme="majorBidi" w:cstheme="majorBidi"/>
                  <w:noProof/>
                </w:rPr>
              </w:rPrChange>
            </w:rPr>
            <w:instrText xml:space="preserve"> HYPERLINK \l "_Toc53389036" </w:instrText>
          </w:r>
          <w:r w:rsidRPr="0008425D">
            <w:rPr>
              <w:rStyle w:val="Hyperlink"/>
              <w:rFonts w:ascii="Times New Roman" w:hAnsi="Times New Roman"/>
              <w:sz w:val="24"/>
              <w:szCs w:val="24"/>
              <w:rPrChange w:id="387"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388" w:author="Administrator" w:date="2024-02-27T13:31:00Z">
                <w:rPr>
                  <w:rStyle w:val="Hyperlink"/>
                  <w:rFonts w:asciiTheme="majorBidi" w:hAnsiTheme="majorBidi" w:cstheme="majorBidi"/>
                  <w:noProof/>
                </w:rPr>
              </w:rPrChange>
            </w:rPr>
            <w:t>4.1.</w:t>
          </w:r>
          <w:r w:rsidR="004B329A" w:rsidRPr="0008425D">
            <w:rPr>
              <w:rFonts w:ascii="Times New Roman" w:hAnsi="Times New Roman"/>
              <w:noProof/>
              <w:sz w:val="24"/>
              <w:szCs w:val="24"/>
              <w:rPrChange w:id="389"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390" w:author="Administrator" w:date="2024-02-27T13:31:00Z">
                <w:rPr>
                  <w:rStyle w:val="Hyperlink"/>
                  <w:rFonts w:asciiTheme="majorBidi" w:hAnsiTheme="majorBidi" w:cstheme="majorBidi"/>
                  <w:noProof/>
                </w:rPr>
              </w:rPrChange>
            </w:rPr>
            <w:t>Resource Requirement</w:t>
          </w:r>
          <w:r w:rsidR="004B329A" w:rsidRPr="0008425D">
            <w:rPr>
              <w:rFonts w:ascii="Times New Roman" w:hAnsi="Times New Roman"/>
              <w:noProof/>
              <w:webHidden/>
              <w:sz w:val="24"/>
              <w:szCs w:val="24"/>
              <w:rPrChange w:id="391"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392"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393" w:author="Administrator" w:date="2024-02-27T13:31:00Z">
                <w:rPr>
                  <w:rFonts w:asciiTheme="majorBidi" w:hAnsiTheme="majorBidi" w:cstheme="majorBidi"/>
                  <w:noProof/>
                  <w:webHidden/>
                </w:rPr>
              </w:rPrChange>
            </w:rPr>
            <w:instrText xml:space="preserve"> PAGEREF _Toc53389036 \h </w:instrText>
          </w:r>
          <w:r w:rsidR="004B329A" w:rsidRPr="0008425D">
            <w:rPr>
              <w:rFonts w:ascii="Times New Roman" w:hAnsi="Times New Roman"/>
              <w:noProof/>
              <w:webHidden/>
              <w:sz w:val="24"/>
              <w:szCs w:val="24"/>
              <w:rPrChange w:id="394"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395"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396"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397"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398" w:author="Administrator" w:date="2024-02-27T13:31:00Z">
                <w:rPr>
                  <w:rFonts w:asciiTheme="majorBidi" w:hAnsiTheme="majorBidi" w:cstheme="majorBidi"/>
                  <w:noProof/>
                </w:rPr>
              </w:rPrChange>
            </w:rPr>
            <w:fldChar w:fldCharType="end"/>
          </w:r>
        </w:p>
        <w:p w14:paraId="75D1FB99" w14:textId="77777777" w:rsidR="004B329A" w:rsidRPr="0008425D" w:rsidRDefault="00866148">
          <w:pPr>
            <w:pStyle w:val="TOC3"/>
            <w:tabs>
              <w:tab w:val="left" w:pos="1320"/>
              <w:tab w:val="right" w:leader="dot" w:pos="9350"/>
            </w:tabs>
            <w:spacing w:line="360" w:lineRule="auto"/>
            <w:rPr>
              <w:rFonts w:ascii="Times New Roman" w:hAnsi="Times New Roman"/>
              <w:noProof/>
              <w:sz w:val="24"/>
              <w:szCs w:val="24"/>
              <w:rPrChange w:id="399" w:author="Administrator" w:date="2024-02-27T13:31:00Z">
                <w:rPr>
                  <w:rFonts w:asciiTheme="majorBidi" w:hAnsiTheme="majorBidi" w:cstheme="majorBidi"/>
                  <w:noProof/>
                </w:rPr>
              </w:rPrChange>
            </w:rPr>
            <w:pPrChange w:id="400" w:author="Administrator" w:date="2024-02-27T12:54:00Z">
              <w:pPr>
                <w:pStyle w:val="TOC3"/>
                <w:tabs>
                  <w:tab w:val="left" w:pos="1320"/>
                  <w:tab w:val="right" w:leader="dot" w:pos="9350"/>
                </w:tabs>
              </w:pPr>
            </w:pPrChange>
          </w:pPr>
          <w:r w:rsidRPr="0008425D">
            <w:rPr>
              <w:rStyle w:val="Hyperlink"/>
              <w:rFonts w:ascii="Times New Roman" w:hAnsi="Times New Roman"/>
              <w:sz w:val="24"/>
              <w:szCs w:val="24"/>
              <w:rPrChange w:id="401"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02" w:author="Administrator" w:date="2024-02-27T13:31:00Z">
                <w:rPr>
                  <w:rStyle w:val="Hyperlink"/>
                  <w:rFonts w:asciiTheme="majorBidi" w:hAnsiTheme="majorBidi" w:cstheme="majorBidi"/>
                  <w:noProof/>
                </w:rPr>
              </w:rPrChange>
            </w:rPr>
            <w:instrText xml:space="preserve"> HYPERLINK \l "_Toc53389037" </w:instrText>
          </w:r>
          <w:r w:rsidRPr="0008425D">
            <w:rPr>
              <w:rStyle w:val="Hyperlink"/>
              <w:rFonts w:ascii="Times New Roman" w:hAnsi="Times New Roman"/>
              <w:sz w:val="24"/>
              <w:szCs w:val="24"/>
              <w:rPrChange w:id="403"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04" w:author="Administrator" w:date="2024-02-27T13:31:00Z">
                <w:rPr>
                  <w:rStyle w:val="Hyperlink"/>
                  <w:rFonts w:asciiTheme="majorBidi" w:hAnsiTheme="majorBidi" w:cstheme="majorBidi"/>
                  <w:noProof/>
                </w:rPr>
              </w:rPrChange>
            </w:rPr>
            <w:t>4.1.1.</w:t>
          </w:r>
          <w:r w:rsidR="004B329A" w:rsidRPr="0008425D">
            <w:rPr>
              <w:rFonts w:ascii="Times New Roman" w:hAnsi="Times New Roman"/>
              <w:noProof/>
              <w:sz w:val="24"/>
              <w:szCs w:val="24"/>
              <w:rPrChange w:id="405"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406" w:author="Administrator" w:date="2024-02-27T13:31:00Z">
                <w:rPr>
                  <w:rStyle w:val="Hyperlink"/>
                  <w:rFonts w:asciiTheme="majorBidi" w:hAnsiTheme="majorBidi" w:cstheme="majorBidi"/>
                  <w:noProof/>
                </w:rPr>
              </w:rPrChange>
            </w:rPr>
            <w:t>Expertise of the Team</w:t>
          </w:r>
          <w:r w:rsidR="004B329A" w:rsidRPr="0008425D">
            <w:rPr>
              <w:rFonts w:ascii="Times New Roman" w:hAnsi="Times New Roman"/>
              <w:noProof/>
              <w:webHidden/>
              <w:sz w:val="24"/>
              <w:szCs w:val="24"/>
              <w:rPrChange w:id="407"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08"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09" w:author="Administrator" w:date="2024-02-27T13:31:00Z">
                <w:rPr>
                  <w:rFonts w:asciiTheme="majorBidi" w:hAnsiTheme="majorBidi" w:cstheme="majorBidi"/>
                  <w:noProof/>
                  <w:webHidden/>
                </w:rPr>
              </w:rPrChange>
            </w:rPr>
            <w:instrText xml:space="preserve"> PAGEREF _Toc53389037 \h </w:instrText>
          </w:r>
          <w:r w:rsidR="004B329A" w:rsidRPr="0008425D">
            <w:rPr>
              <w:rFonts w:ascii="Times New Roman" w:hAnsi="Times New Roman"/>
              <w:noProof/>
              <w:webHidden/>
              <w:sz w:val="24"/>
              <w:szCs w:val="24"/>
              <w:rPrChange w:id="410"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11"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12"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413"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14" w:author="Administrator" w:date="2024-02-27T13:31:00Z">
                <w:rPr>
                  <w:rFonts w:asciiTheme="majorBidi" w:hAnsiTheme="majorBidi" w:cstheme="majorBidi"/>
                  <w:noProof/>
                </w:rPr>
              </w:rPrChange>
            </w:rPr>
            <w:fldChar w:fldCharType="end"/>
          </w:r>
        </w:p>
        <w:p w14:paraId="13AE18AB" w14:textId="77777777" w:rsidR="004B329A" w:rsidRPr="0008425D" w:rsidRDefault="00866148">
          <w:pPr>
            <w:pStyle w:val="TOC3"/>
            <w:tabs>
              <w:tab w:val="left" w:pos="1320"/>
              <w:tab w:val="right" w:leader="dot" w:pos="9350"/>
            </w:tabs>
            <w:spacing w:line="360" w:lineRule="auto"/>
            <w:rPr>
              <w:rFonts w:ascii="Times New Roman" w:hAnsi="Times New Roman"/>
              <w:noProof/>
              <w:sz w:val="24"/>
              <w:szCs w:val="24"/>
              <w:rPrChange w:id="415" w:author="Administrator" w:date="2024-02-27T13:31:00Z">
                <w:rPr>
                  <w:rFonts w:asciiTheme="majorBidi" w:hAnsiTheme="majorBidi" w:cstheme="majorBidi"/>
                  <w:noProof/>
                </w:rPr>
              </w:rPrChange>
            </w:rPr>
            <w:pPrChange w:id="416" w:author="Administrator" w:date="2024-02-27T12:54:00Z">
              <w:pPr>
                <w:pStyle w:val="TOC3"/>
                <w:tabs>
                  <w:tab w:val="left" w:pos="1320"/>
                  <w:tab w:val="right" w:leader="dot" w:pos="9350"/>
                </w:tabs>
              </w:pPr>
            </w:pPrChange>
          </w:pPr>
          <w:r w:rsidRPr="0008425D">
            <w:rPr>
              <w:rStyle w:val="Hyperlink"/>
              <w:rFonts w:ascii="Times New Roman" w:hAnsi="Times New Roman"/>
              <w:sz w:val="24"/>
              <w:szCs w:val="24"/>
              <w:rPrChange w:id="417"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18" w:author="Administrator" w:date="2024-02-27T13:31:00Z">
                <w:rPr>
                  <w:rStyle w:val="Hyperlink"/>
                  <w:rFonts w:asciiTheme="majorBidi" w:hAnsiTheme="majorBidi" w:cstheme="majorBidi"/>
                  <w:noProof/>
                </w:rPr>
              </w:rPrChange>
            </w:rPr>
            <w:instrText xml:space="preserve"> HYPERLINK \l "_Toc53389038" </w:instrText>
          </w:r>
          <w:r w:rsidRPr="0008425D">
            <w:rPr>
              <w:rStyle w:val="Hyperlink"/>
              <w:rFonts w:ascii="Times New Roman" w:hAnsi="Times New Roman"/>
              <w:sz w:val="24"/>
              <w:szCs w:val="24"/>
              <w:rPrChange w:id="419"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20" w:author="Administrator" w:date="2024-02-27T13:31:00Z">
                <w:rPr>
                  <w:rStyle w:val="Hyperlink"/>
                  <w:rFonts w:asciiTheme="majorBidi" w:hAnsiTheme="majorBidi" w:cstheme="majorBidi"/>
                  <w:noProof/>
                </w:rPr>
              </w:rPrChange>
            </w:rPr>
            <w:t>4.1.2.</w:t>
          </w:r>
          <w:r w:rsidR="004B329A" w:rsidRPr="0008425D">
            <w:rPr>
              <w:rFonts w:ascii="Times New Roman" w:hAnsi="Times New Roman"/>
              <w:noProof/>
              <w:sz w:val="24"/>
              <w:szCs w:val="24"/>
              <w:rPrChange w:id="421"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422" w:author="Administrator" w:date="2024-02-27T13:31:00Z">
                <w:rPr>
                  <w:rStyle w:val="Hyperlink"/>
                  <w:rFonts w:asciiTheme="majorBidi" w:hAnsiTheme="majorBidi" w:cstheme="majorBidi"/>
                  <w:noProof/>
                </w:rPr>
              </w:rPrChange>
            </w:rPr>
            <w:t>Tools / Technology</w:t>
          </w:r>
          <w:r w:rsidR="004B329A" w:rsidRPr="0008425D">
            <w:rPr>
              <w:rFonts w:ascii="Times New Roman" w:hAnsi="Times New Roman"/>
              <w:noProof/>
              <w:webHidden/>
              <w:sz w:val="24"/>
              <w:szCs w:val="24"/>
              <w:rPrChange w:id="423"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24"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25" w:author="Administrator" w:date="2024-02-27T13:31:00Z">
                <w:rPr>
                  <w:rFonts w:asciiTheme="majorBidi" w:hAnsiTheme="majorBidi" w:cstheme="majorBidi"/>
                  <w:noProof/>
                  <w:webHidden/>
                </w:rPr>
              </w:rPrChange>
            </w:rPr>
            <w:instrText xml:space="preserve"> PAGEREF _Toc53389038 \h </w:instrText>
          </w:r>
          <w:r w:rsidR="004B329A" w:rsidRPr="0008425D">
            <w:rPr>
              <w:rFonts w:ascii="Times New Roman" w:hAnsi="Times New Roman"/>
              <w:noProof/>
              <w:webHidden/>
              <w:sz w:val="24"/>
              <w:szCs w:val="24"/>
              <w:rPrChange w:id="426"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27"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28"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429"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30" w:author="Administrator" w:date="2024-02-27T13:31:00Z">
                <w:rPr>
                  <w:rFonts w:asciiTheme="majorBidi" w:hAnsiTheme="majorBidi" w:cstheme="majorBidi"/>
                  <w:noProof/>
                </w:rPr>
              </w:rPrChange>
            </w:rPr>
            <w:fldChar w:fldCharType="end"/>
          </w:r>
        </w:p>
        <w:p w14:paraId="18F503CF" w14:textId="77777777" w:rsidR="004B329A" w:rsidRPr="0008425D" w:rsidRDefault="00866148">
          <w:pPr>
            <w:pStyle w:val="TOC3"/>
            <w:tabs>
              <w:tab w:val="left" w:pos="1320"/>
              <w:tab w:val="right" w:leader="dot" w:pos="9350"/>
            </w:tabs>
            <w:spacing w:line="360" w:lineRule="auto"/>
            <w:rPr>
              <w:rFonts w:ascii="Times New Roman" w:hAnsi="Times New Roman"/>
              <w:noProof/>
              <w:sz w:val="24"/>
              <w:szCs w:val="24"/>
              <w:rPrChange w:id="431" w:author="Administrator" w:date="2024-02-27T13:31:00Z">
                <w:rPr>
                  <w:rFonts w:asciiTheme="majorBidi" w:hAnsiTheme="majorBidi" w:cstheme="majorBidi"/>
                  <w:noProof/>
                </w:rPr>
              </w:rPrChange>
            </w:rPr>
            <w:pPrChange w:id="432" w:author="Administrator" w:date="2024-02-27T12:54:00Z">
              <w:pPr>
                <w:pStyle w:val="TOC3"/>
                <w:tabs>
                  <w:tab w:val="left" w:pos="1320"/>
                  <w:tab w:val="right" w:leader="dot" w:pos="9350"/>
                </w:tabs>
              </w:pPr>
            </w:pPrChange>
          </w:pPr>
          <w:r w:rsidRPr="0008425D">
            <w:rPr>
              <w:rStyle w:val="Hyperlink"/>
              <w:rFonts w:ascii="Times New Roman" w:hAnsi="Times New Roman"/>
              <w:sz w:val="24"/>
              <w:szCs w:val="24"/>
              <w:rPrChange w:id="433"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34" w:author="Administrator" w:date="2024-02-27T13:31:00Z">
                <w:rPr>
                  <w:rStyle w:val="Hyperlink"/>
                  <w:rFonts w:asciiTheme="majorBidi" w:hAnsiTheme="majorBidi" w:cstheme="majorBidi"/>
                  <w:noProof/>
                </w:rPr>
              </w:rPrChange>
            </w:rPr>
            <w:instrText xml:space="preserve"> HYPERLINK \l "_Toc53389039" </w:instrText>
          </w:r>
          <w:r w:rsidRPr="0008425D">
            <w:rPr>
              <w:rStyle w:val="Hyperlink"/>
              <w:rFonts w:ascii="Times New Roman" w:hAnsi="Times New Roman"/>
              <w:sz w:val="24"/>
              <w:szCs w:val="24"/>
              <w:rPrChange w:id="435"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36" w:author="Administrator" w:date="2024-02-27T13:31:00Z">
                <w:rPr>
                  <w:rStyle w:val="Hyperlink"/>
                  <w:rFonts w:asciiTheme="majorBidi" w:hAnsiTheme="majorBidi" w:cstheme="majorBidi"/>
                  <w:noProof/>
                </w:rPr>
              </w:rPrChange>
            </w:rPr>
            <w:t>4.1.3.</w:t>
          </w:r>
          <w:r w:rsidR="004B329A" w:rsidRPr="0008425D">
            <w:rPr>
              <w:rFonts w:ascii="Times New Roman" w:hAnsi="Times New Roman"/>
              <w:noProof/>
              <w:sz w:val="24"/>
              <w:szCs w:val="24"/>
              <w:rPrChange w:id="437"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438" w:author="Administrator" w:date="2024-02-27T13:31:00Z">
                <w:rPr>
                  <w:rStyle w:val="Hyperlink"/>
                  <w:rFonts w:asciiTheme="majorBidi" w:hAnsiTheme="majorBidi" w:cstheme="majorBidi"/>
                  <w:noProof/>
                </w:rPr>
              </w:rPrChange>
            </w:rPr>
            <w:t>Budget</w:t>
          </w:r>
          <w:r w:rsidR="004B329A" w:rsidRPr="0008425D">
            <w:rPr>
              <w:rFonts w:ascii="Times New Roman" w:hAnsi="Times New Roman"/>
              <w:noProof/>
              <w:webHidden/>
              <w:sz w:val="24"/>
              <w:szCs w:val="24"/>
              <w:rPrChange w:id="439"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40"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41" w:author="Administrator" w:date="2024-02-27T13:31:00Z">
                <w:rPr>
                  <w:rFonts w:asciiTheme="majorBidi" w:hAnsiTheme="majorBidi" w:cstheme="majorBidi"/>
                  <w:noProof/>
                  <w:webHidden/>
                </w:rPr>
              </w:rPrChange>
            </w:rPr>
            <w:instrText xml:space="preserve"> PAGEREF _Toc53389039 \h </w:instrText>
          </w:r>
          <w:r w:rsidR="004B329A" w:rsidRPr="0008425D">
            <w:rPr>
              <w:rFonts w:ascii="Times New Roman" w:hAnsi="Times New Roman"/>
              <w:noProof/>
              <w:webHidden/>
              <w:sz w:val="24"/>
              <w:szCs w:val="24"/>
              <w:rPrChange w:id="442"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43"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44"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445"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46" w:author="Administrator" w:date="2024-02-27T13:31:00Z">
                <w:rPr>
                  <w:rFonts w:asciiTheme="majorBidi" w:hAnsiTheme="majorBidi" w:cstheme="majorBidi"/>
                  <w:noProof/>
                </w:rPr>
              </w:rPrChange>
            </w:rPr>
            <w:fldChar w:fldCharType="end"/>
          </w:r>
        </w:p>
        <w:p w14:paraId="0A9FCBB5"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447" w:author="Administrator" w:date="2024-02-27T13:31:00Z">
                <w:rPr>
                  <w:rFonts w:asciiTheme="majorBidi" w:hAnsiTheme="majorBidi" w:cstheme="majorBidi"/>
                  <w:noProof/>
                </w:rPr>
              </w:rPrChange>
            </w:rPr>
            <w:pPrChange w:id="448"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449"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50" w:author="Administrator" w:date="2024-02-27T13:31:00Z">
                <w:rPr>
                  <w:rStyle w:val="Hyperlink"/>
                  <w:rFonts w:asciiTheme="majorBidi" w:hAnsiTheme="majorBidi" w:cstheme="majorBidi"/>
                  <w:noProof/>
                </w:rPr>
              </w:rPrChange>
            </w:rPr>
            <w:instrText xml:space="preserve"> HYPERLINK \l "_Toc53389040" </w:instrText>
          </w:r>
          <w:r w:rsidRPr="0008425D">
            <w:rPr>
              <w:rStyle w:val="Hyperlink"/>
              <w:rFonts w:ascii="Times New Roman" w:hAnsi="Times New Roman"/>
              <w:sz w:val="24"/>
              <w:szCs w:val="24"/>
              <w:rPrChange w:id="451"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52" w:author="Administrator" w:date="2024-02-27T13:31:00Z">
                <w:rPr>
                  <w:rStyle w:val="Hyperlink"/>
                  <w:rFonts w:asciiTheme="majorBidi" w:hAnsiTheme="majorBidi" w:cstheme="majorBidi"/>
                  <w:noProof/>
                </w:rPr>
              </w:rPrChange>
            </w:rPr>
            <w:t>4.2.</w:t>
          </w:r>
          <w:r w:rsidR="004B329A" w:rsidRPr="0008425D">
            <w:rPr>
              <w:rFonts w:ascii="Times New Roman" w:hAnsi="Times New Roman"/>
              <w:noProof/>
              <w:sz w:val="24"/>
              <w:szCs w:val="24"/>
              <w:rPrChange w:id="453"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454" w:author="Administrator" w:date="2024-02-27T13:31:00Z">
                <w:rPr>
                  <w:rStyle w:val="Hyperlink"/>
                  <w:rFonts w:asciiTheme="majorBidi" w:hAnsiTheme="majorBidi" w:cstheme="majorBidi"/>
                  <w:noProof/>
                </w:rPr>
              </w:rPrChange>
            </w:rPr>
            <w:t>Risks Involved</w:t>
          </w:r>
          <w:r w:rsidR="004B329A" w:rsidRPr="0008425D">
            <w:rPr>
              <w:rFonts w:ascii="Times New Roman" w:hAnsi="Times New Roman"/>
              <w:noProof/>
              <w:webHidden/>
              <w:sz w:val="24"/>
              <w:szCs w:val="24"/>
              <w:rPrChange w:id="455"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56"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57" w:author="Administrator" w:date="2024-02-27T13:31:00Z">
                <w:rPr>
                  <w:rFonts w:asciiTheme="majorBidi" w:hAnsiTheme="majorBidi" w:cstheme="majorBidi"/>
                  <w:noProof/>
                  <w:webHidden/>
                </w:rPr>
              </w:rPrChange>
            </w:rPr>
            <w:instrText xml:space="preserve"> PAGEREF _Toc53389040 \h </w:instrText>
          </w:r>
          <w:r w:rsidR="004B329A" w:rsidRPr="0008425D">
            <w:rPr>
              <w:rFonts w:ascii="Times New Roman" w:hAnsi="Times New Roman"/>
              <w:noProof/>
              <w:webHidden/>
              <w:sz w:val="24"/>
              <w:szCs w:val="24"/>
              <w:rPrChange w:id="458"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59"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60" w:author="Administrator" w:date="2024-02-27T13:31:00Z">
                <w:rPr>
                  <w:rFonts w:asciiTheme="majorBidi" w:hAnsiTheme="majorBidi" w:cstheme="majorBidi"/>
                  <w:noProof/>
                  <w:webHidden/>
                </w:rPr>
              </w:rPrChange>
            </w:rPr>
            <w:t>2</w:t>
          </w:r>
          <w:r w:rsidR="004B329A" w:rsidRPr="0008425D">
            <w:rPr>
              <w:rFonts w:ascii="Times New Roman" w:hAnsi="Times New Roman"/>
              <w:noProof/>
              <w:webHidden/>
              <w:sz w:val="24"/>
              <w:szCs w:val="24"/>
              <w:rPrChange w:id="461"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62" w:author="Administrator" w:date="2024-02-27T13:31:00Z">
                <w:rPr>
                  <w:rFonts w:asciiTheme="majorBidi" w:hAnsiTheme="majorBidi" w:cstheme="majorBidi"/>
                  <w:noProof/>
                </w:rPr>
              </w:rPrChange>
            </w:rPr>
            <w:fldChar w:fldCharType="end"/>
          </w:r>
        </w:p>
        <w:p w14:paraId="2F569860" w14:textId="77777777" w:rsidR="004B329A" w:rsidRPr="0008425D" w:rsidRDefault="00866148">
          <w:pPr>
            <w:pStyle w:val="TOC1"/>
            <w:tabs>
              <w:tab w:val="left" w:pos="440"/>
              <w:tab w:val="right" w:leader="dot" w:pos="9350"/>
            </w:tabs>
            <w:spacing w:line="360" w:lineRule="auto"/>
            <w:rPr>
              <w:rFonts w:ascii="Times New Roman" w:eastAsiaTheme="minorEastAsia" w:hAnsi="Times New Roman"/>
              <w:noProof/>
              <w:sz w:val="24"/>
              <w:szCs w:val="24"/>
              <w:rPrChange w:id="463" w:author="Administrator" w:date="2024-02-27T13:31:00Z">
                <w:rPr>
                  <w:rFonts w:asciiTheme="majorBidi" w:eastAsiaTheme="minorEastAsia" w:hAnsiTheme="majorBidi" w:cstheme="majorBidi"/>
                  <w:noProof/>
                </w:rPr>
              </w:rPrChange>
            </w:rPr>
            <w:pPrChange w:id="464" w:author="Administrator" w:date="2024-02-27T12:54:00Z">
              <w:pPr>
                <w:pStyle w:val="TOC1"/>
                <w:tabs>
                  <w:tab w:val="left" w:pos="440"/>
                  <w:tab w:val="right" w:leader="dot" w:pos="9350"/>
                </w:tabs>
              </w:pPr>
            </w:pPrChange>
          </w:pPr>
          <w:r w:rsidRPr="0008425D">
            <w:rPr>
              <w:rStyle w:val="Hyperlink"/>
              <w:rFonts w:ascii="Times New Roman" w:hAnsi="Times New Roman"/>
              <w:sz w:val="24"/>
              <w:szCs w:val="24"/>
              <w:rPrChange w:id="465"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66" w:author="Administrator" w:date="2024-02-27T13:31:00Z">
                <w:rPr>
                  <w:rStyle w:val="Hyperlink"/>
                  <w:rFonts w:asciiTheme="majorBidi" w:hAnsiTheme="majorBidi" w:cstheme="majorBidi"/>
                  <w:noProof/>
                </w:rPr>
              </w:rPrChange>
            </w:rPr>
            <w:instrText xml:space="preserve"> HYPERLINK \l "_Toc53389041" </w:instrText>
          </w:r>
          <w:r w:rsidRPr="0008425D">
            <w:rPr>
              <w:rStyle w:val="Hyperlink"/>
              <w:rFonts w:ascii="Times New Roman" w:hAnsi="Times New Roman"/>
              <w:sz w:val="24"/>
              <w:szCs w:val="24"/>
              <w:rPrChange w:id="467"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68" w:author="Administrator" w:date="2024-02-27T13:31:00Z">
                <w:rPr>
                  <w:rStyle w:val="Hyperlink"/>
                  <w:rFonts w:asciiTheme="majorBidi" w:hAnsiTheme="majorBidi" w:cstheme="majorBidi"/>
                  <w:noProof/>
                </w:rPr>
              </w:rPrChange>
            </w:rPr>
            <w:t>5.</w:t>
          </w:r>
          <w:r w:rsidR="004B329A" w:rsidRPr="0008425D">
            <w:rPr>
              <w:rFonts w:ascii="Times New Roman" w:eastAsiaTheme="minorEastAsia" w:hAnsi="Times New Roman"/>
              <w:noProof/>
              <w:sz w:val="24"/>
              <w:szCs w:val="24"/>
              <w:rPrChange w:id="469" w:author="Administrator" w:date="2024-02-27T13:31:00Z">
                <w:rPr>
                  <w:rFonts w:asciiTheme="majorBidi" w:eastAsiaTheme="minorEastAsia" w:hAnsiTheme="majorBidi" w:cstheme="majorBidi"/>
                  <w:noProof/>
                </w:rPr>
              </w:rPrChange>
            </w:rPr>
            <w:tab/>
          </w:r>
          <w:r w:rsidR="004B329A" w:rsidRPr="0008425D">
            <w:rPr>
              <w:rStyle w:val="Hyperlink"/>
              <w:rFonts w:ascii="Times New Roman" w:hAnsi="Times New Roman"/>
              <w:noProof/>
              <w:sz w:val="24"/>
              <w:szCs w:val="24"/>
              <w:rPrChange w:id="470" w:author="Administrator" w:date="2024-02-27T13:31:00Z">
                <w:rPr>
                  <w:rStyle w:val="Hyperlink"/>
                  <w:rFonts w:asciiTheme="majorBidi" w:hAnsiTheme="majorBidi" w:cstheme="majorBidi"/>
                  <w:noProof/>
                </w:rPr>
              </w:rPrChange>
            </w:rPr>
            <w:t>Key Milestones and Schedule</w:t>
          </w:r>
          <w:r w:rsidR="004B329A" w:rsidRPr="0008425D">
            <w:rPr>
              <w:rFonts w:ascii="Times New Roman" w:hAnsi="Times New Roman"/>
              <w:noProof/>
              <w:webHidden/>
              <w:sz w:val="24"/>
              <w:szCs w:val="24"/>
              <w:rPrChange w:id="471"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72"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73" w:author="Administrator" w:date="2024-02-27T13:31:00Z">
                <w:rPr>
                  <w:rFonts w:asciiTheme="majorBidi" w:hAnsiTheme="majorBidi" w:cstheme="majorBidi"/>
                  <w:noProof/>
                  <w:webHidden/>
                </w:rPr>
              </w:rPrChange>
            </w:rPr>
            <w:instrText xml:space="preserve"> PAGEREF _Toc53389041 \h </w:instrText>
          </w:r>
          <w:r w:rsidR="004B329A" w:rsidRPr="0008425D">
            <w:rPr>
              <w:rFonts w:ascii="Times New Roman" w:hAnsi="Times New Roman"/>
              <w:noProof/>
              <w:webHidden/>
              <w:sz w:val="24"/>
              <w:szCs w:val="24"/>
              <w:rPrChange w:id="474"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75"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76" w:author="Administrator" w:date="2024-02-27T13:31:00Z">
                <w:rPr>
                  <w:rFonts w:asciiTheme="majorBidi" w:hAnsiTheme="majorBidi" w:cstheme="majorBidi"/>
                  <w:noProof/>
                  <w:webHidden/>
                </w:rPr>
              </w:rPrChange>
            </w:rPr>
            <w:t>4</w:t>
          </w:r>
          <w:r w:rsidR="004B329A" w:rsidRPr="0008425D">
            <w:rPr>
              <w:rFonts w:ascii="Times New Roman" w:hAnsi="Times New Roman"/>
              <w:noProof/>
              <w:webHidden/>
              <w:sz w:val="24"/>
              <w:szCs w:val="24"/>
              <w:rPrChange w:id="477"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78" w:author="Administrator" w:date="2024-02-27T13:31:00Z">
                <w:rPr>
                  <w:rFonts w:asciiTheme="majorBidi" w:hAnsiTheme="majorBidi" w:cstheme="majorBidi"/>
                  <w:noProof/>
                </w:rPr>
              </w:rPrChange>
            </w:rPr>
            <w:fldChar w:fldCharType="end"/>
          </w:r>
        </w:p>
        <w:p w14:paraId="28206881"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479" w:author="Administrator" w:date="2024-02-27T13:31:00Z">
                <w:rPr>
                  <w:rFonts w:asciiTheme="majorBidi" w:hAnsiTheme="majorBidi" w:cstheme="majorBidi"/>
                  <w:noProof/>
                </w:rPr>
              </w:rPrChange>
            </w:rPr>
            <w:pPrChange w:id="480"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481"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82" w:author="Administrator" w:date="2024-02-27T13:31:00Z">
                <w:rPr>
                  <w:rStyle w:val="Hyperlink"/>
                  <w:rFonts w:asciiTheme="majorBidi" w:hAnsiTheme="majorBidi" w:cstheme="majorBidi"/>
                  <w:noProof/>
                </w:rPr>
              </w:rPrChange>
            </w:rPr>
            <w:instrText xml:space="preserve"> HYPERLINK \l "_Toc53389042" </w:instrText>
          </w:r>
          <w:r w:rsidRPr="0008425D">
            <w:rPr>
              <w:rStyle w:val="Hyperlink"/>
              <w:rFonts w:ascii="Times New Roman" w:hAnsi="Times New Roman"/>
              <w:sz w:val="24"/>
              <w:szCs w:val="24"/>
              <w:rPrChange w:id="483"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484" w:author="Administrator" w:date="2024-02-27T13:31:00Z">
                <w:rPr>
                  <w:rStyle w:val="Hyperlink"/>
                  <w:rFonts w:asciiTheme="majorBidi" w:hAnsiTheme="majorBidi" w:cstheme="majorBidi"/>
                  <w:noProof/>
                </w:rPr>
              </w:rPrChange>
            </w:rPr>
            <w:t>5.1.</w:t>
          </w:r>
          <w:r w:rsidR="004B329A" w:rsidRPr="0008425D">
            <w:rPr>
              <w:rFonts w:ascii="Times New Roman" w:hAnsi="Times New Roman"/>
              <w:noProof/>
              <w:sz w:val="24"/>
              <w:szCs w:val="24"/>
              <w:rPrChange w:id="485"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486" w:author="Administrator" w:date="2024-02-27T13:31:00Z">
                <w:rPr>
                  <w:rStyle w:val="Hyperlink"/>
                  <w:rFonts w:asciiTheme="majorBidi" w:hAnsiTheme="majorBidi" w:cstheme="majorBidi"/>
                  <w:noProof/>
                </w:rPr>
              </w:rPrChange>
            </w:rPr>
            <w:t>Key Milestones</w:t>
          </w:r>
          <w:r w:rsidR="004B329A" w:rsidRPr="0008425D">
            <w:rPr>
              <w:rFonts w:ascii="Times New Roman" w:hAnsi="Times New Roman"/>
              <w:noProof/>
              <w:webHidden/>
              <w:sz w:val="24"/>
              <w:szCs w:val="24"/>
              <w:rPrChange w:id="487"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488"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489" w:author="Administrator" w:date="2024-02-27T13:31:00Z">
                <w:rPr>
                  <w:rFonts w:asciiTheme="majorBidi" w:hAnsiTheme="majorBidi" w:cstheme="majorBidi"/>
                  <w:noProof/>
                  <w:webHidden/>
                </w:rPr>
              </w:rPrChange>
            </w:rPr>
            <w:instrText xml:space="preserve"> PAGEREF _Toc53389042 \h </w:instrText>
          </w:r>
          <w:r w:rsidR="004B329A" w:rsidRPr="0008425D">
            <w:rPr>
              <w:rFonts w:ascii="Times New Roman" w:hAnsi="Times New Roman"/>
              <w:noProof/>
              <w:webHidden/>
              <w:sz w:val="24"/>
              <w:szCs w:val="24"/>
              <w:rPrChange w:id="490"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491"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492" w:author="Administrator" w:date="2024-02-27T13:31:00Z">
                <w:rPr>
                  <w:rFonts w:asciiTheme="majorBidi" w:hAnsiTheme="majorBidi" w:cstheme="majorBidi"/>
                  <w:noProof/>
                  <w:webHidden/>
                </w:rPr>
              </w:rPrChange>
            </w:rPr>
            <w:t>4</w:t>
          </w:r>
          <w:r w:rsidR="004B329A" w:rsidRPr="0008425D">
            <w:rPr>
              <w:rFonts w:ascii="Times New Roman" w:hAnsi="Times New Roman"/>
              <w:noProof/>
              <w:webHidden/>
              <w:sz w:val="24"/>
              <w:szCs w:val="24"/>
              <w:rPrChange w:id="493"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494" w:author="Administrator" w:date="2024-02-27T13:31:00Z">
                <w:rPr>
                  <w:rFonts w:asciiTheme="majorBidi" w:hAnsiTheme="majorBidi" w:cstheme="majorBidi"/>
                  <w:noProof/>
                </w:rPr>
              </w:rPrChange>
            </w:rPr>
            <w:fldChar w:fldCharType="end"/>
          </w:r>
        </w:p>
        <w:p w14:paraId="7E55D73B" w14:textId="77777777" w:rsidR="004B329A" w:rsidRPr="0008425D" w:rsidRDefault="00866148">
          <w:pPr>
            <w:pStyle w:val="TOC2"/>
            <w:tabs>
              <w:tab w:val="left" w:pos="880"/>
              <w:tab w:val="right" w:leader="dot" w:pos="9350"/>
            </w:tabs>
            <w:spacing w:line="360" w:lineRule="auto"/>
            <w:rPr>
              <w:rFonts w:ascii="Times New Roman" w:hAnsi="Times New Roman"/>
              <w:noProof/>
              <w:sz w:val="24"/>
              <w:szCs w:val="24"/>
              <w:rPrChange w:id="495" w:author="Administrator" w:date="2024-02-27T13:31:00Z">
                <w:rPr>
                  <w:rFonts w:asciiTheme="majorBidi" w:hAnsiTheme="majorBidi" w:cstheme="majorBidi"/>
                  <w:noProof/>
                </w:rPr>
              </w:rPrChange>
            </w:rPr>
            <w:pPrChange w:id="496" w:author="Administrator" w:date="2024-02-27T12:54:00Z">
              <w:pPr>
                <w:pStyle w:val="TOC2"/>
                <w:tabs>
                  <w:tab w:val="left" w:pos="880"/>
                  <w:tab w:val="right" w:leader="dot" w:pos="9350"/>
                </w:tabs>
              </w:pPr>
            </w:pPrChange>
          </w:pPr>
          <w:r w:rsidRPr="0008425D">
            <w:rPr>
              <w:rStyle w:val="Hyperlink"/>
              <w:rFonts w:ascii="Times New Roman" w:hAnsi="Times New Roman"/>
              <w:sz w:val="24"/>
              <w:szCs w:val="24"/>
              <w:rPrChange w:id="497"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498" w:author="Administrator" w:date="2024-02-27T13:31:00Z">
                <w:rPr>
                  <w:rStyle w:val="Hyperlink"/>
                  <w:rFonts w:asciiTheme="majorBidi" w:hAnsiTheme="majorBidi" w:cstheme="majorBidi"/>
                  <w:noProof/>
                </w:rPr>
              </w:rPrChange>
            </w:rPr>
            <w:instrText xml:space="preserve"> HYPERLINK \l "_Toc53389043" </w:instrText>
          </w:r>
          <w:r w:rsidRPr="0008425D">
            <w:rPr>
              <w:rStyle w:val="Hyperlink"/>
              <w:rFonts w:ascii="Times New Roman" w:hAnsi="Times New Roman"/>
              <w:sz w:val="24"/>
              <w:szCs w:val="24"/>
              <w:rPrChange w:id="499"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500" w:author="Administrator" w:date="2024-02-27T13:31:00Z">
                <w:rPr>
                  <w:rStyle w:val="Hyperlink"/>
                  <w:rFonts w:asciiTheme="majorBidi" w:hAnsiTheme="majorBidi" w:cstheme="majorBidi"/>
                  <w:noProof/>
                </w:rPr>
              </w:rPrChange>
            </w:rPr>
            <w:t>5.2.</w:t>
          </w:r>
          <w:r w:rsidR="004B329A" w:rsidRPr="0008425D">
            <w:rPr>
              <w:rFonts w:ascii="Times New Roman" w:hAnsi="Times New Roman"/>
              <w:noProof/>
              <w:sz w:val="24"/>
              <w:szCs w:val="24"/>
              <w:rPrChange w:id="501" w:author="Administrator" w:date="2024-02-27T13:31:00Z">
                <w:rPr>
                  <w:rFonts w:asciiTheme="majorBidi" w:hAnsiTheme="majorBidi" w:cstheme="majorBidi"/>
                  <w:noProof/>
                </w:rPr>
              </w:rPrChange>
            </w:rPr>
            <w:tab/>
          </w:r>
          <w:r w:rsidR="004B329A" w:rsidRPr="0008425D">
            <w:rPr>
              <w:rStyle w:val="Hyperlink"/>
              <w:rFonts w:ascii="Times New Roman" w:hAnsi="Times New Roman"/>
              <w:noProof/>
              <w:sz w:val="24"/>
              <w:szCs w:val="24"/>
              <w:rPrChange w:id="502" w:author="Administrator" w:date="2024-02-27T13:31:00Z">
                <w:rPr>
                  <w:rStyle w:val="Hyperlink"/>
                  <w:rFonts w:asciiTheme="majorBidi" w:hAnsiTheme="majorBidi" w:cstheme="majorBidi"/>
                  <w:noProof/>
                </w:rPr>
              </w:rPrChange>
            </w:rPr>
            <w:t>Gantt Chart</w:t>
          </w:r>
          <w:r w:rsidR="004B329A" w:rsidRPr="0008425D">
            <w:rPr>
              <w:rFonts w:ascii="Times New Roman" w:hAnsi="Times New Roman"/>
              <w:noProof/>
              <w:webHidden/>
              <w:sz w:val="24"/>
              <w:szCs w:val="24"/>
              <w:rPrChange w:id="503"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504"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505" w:author="Administrator" w:date="2024-02-27T13:31:00Z">
                <w:rPr>
                  <w:rFonts w:asciiTheme="majorBidi" w:hAnsiTheme="majorBidi" w:cstheme="majorBidi"/>
                  <w:noProof/>
                  <w:webHidden/>
                </w:rPr>
              </w:rPrChange>
            </w:rPr>
            <w:instrText xml:space="preserve"> PAGEREF _Toc53389043 \h </w:instrText>
          </w:r>
          <w:r w:rsidR="004B329A" w:rsidRPr="0008425D">
            <w:rPr>
              <w:rFonts w:ascii="Times New Roman" w:hAnsi="Times New Roman"/>
              <w:noProof/>
              <w:webHidden/>
              <w:sz w:val="24"/>
              <w:szCs w:val="24"/>
              <w:rPrChange w:id="506"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507"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508" w:author="Administrator" w:date="2024-02-27T13:31:00Z">
                <w:rPr>
                  <w:rFonts w:asciiTheme="majorBidi" w:hAnsiTheme="majorBidi" w:cstheme="majorBidi"/>
                  <w:noProof/>
                  <w:webHidden/>
                </w:rPr>
              </w:rPrChange>
            </w:rPr>
            <w:t>5</w:t>
          </w:r>
          <w:r w:rsidR="004B329A" w:rsidRPr="0008425D">
            <w:rPr>
              <w:rFonts w:ascii="Times New Roman" w:hAnsi="Times New Roman"/>
              <w:noProof/>
              <w:webHidden/>
              <w:sz w:val="24"/>
              <w:szCs w:val="24"/>
              <w:rPrChange w:id="509"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510" w:author="Administrator" w:date="2024-02-27T13:31:00Z">
                <w:rPr>
                  <w:rFonts w:asciiTheme="majorBidi" w:hAnsiTheme="majorBidi" w:cstheme="majorBidi"/>
                  <w:noProof/>
                </w:rPr>
              </w:rPrChange>
            </w:rPr>
            <w:fldChar w:fldCharType="end"/>
          </w:r>
        </w:p>
        <w:p w14:paraId="3E2EDF61" w14:textId="76A39346" w:rsidR="004B329A" w:rsidRPr="0008425D" w:rsidRDefault="00866148">
          <w:pPr>
            <w:pStyle w:val="TOC1"/>
            <w:tabs>
              <w:tab w:val="right" w:leader="dot" w:pos="9350"/>
            </w:tabs>
            <w:spacing w:line="360" w:lineRule="auto"/>
            <w:rPr>
              <w:rFonts w:ascii="Times New Roman" w:eastAsiaTheme="minorEastAsia" w:hAnsi="Times New Roman"/>
              <w:noProof/>
              <w:sz w:val="24"/>
              <w:szCs w:val="24"/>
              <w:rPrChange w:id="511" w:author="Administrator" w:date="2024-02-27T13:31:00Z">
                <w:rPr>
                  <w:rFonts w:asciiTheme="majorBidi" w:eastAsiaTheme="minorEastAsia" w:hAnsiTheme="majorBidi" w:cstheme="majorBidi"/>
                  <w:noProof/>
                </w:rPr>
              </w:rPrChange>
            </w:rPr>
            <w:pPrChange w:id="512" w:author="Administrator" w:date="2024-02-27T12:54:00Z">
              <w:pPr>
                <w:pStyle w:val="TOC1"/>
                <w:tabs>
                  <w:tab w:val="right" w:leader="dot" w:pos="9350"/>
                </w:tabs>
              </w:pPr>
            </w:pPrChange>
          </w:pPr>
          <w:r w:rsidRPr="0008425D">
            <w:rPr>
              <w:rStyle w:val="Hyperlink"/>
              <w:rFonts w:ascii="Times New Roman" w:hAnsi="Times New Roman"/>
              <w:sz w:val="24"/>
              <w:szCs w:val="24"/>
              <w:rPrChange w:id="513" w:author="Administrator" w:date="2024-02-27T13:31:00Z">
                <w:rPr>
                  <w:rFonts w:asciiTheme="majorBidi" w:hAnsiTheme="majorBidi" w:cstheme="majorBidi"/>
                  <w:noProof/>
                </w:rPr>
              </w:rPrChange>
            </w:rPr>
            <w:fldChar w:fldCharType="begin"/>
          </w:r>
          <w:r w:rsidRPr="0008425D">
            <w:rPr>
              <w:rStyle w:val="Hyperlink"/>
              <w:rFonts w:ascii="Times New Roman" w:hAnsi="Times New Roman"/>
              <w:noProof/>
              <w:sz w:val="24"/>
              <w:szCs w:val="24"/>
              <w:rPrChange w:id="514" w:author="Administrator" w:date="2024-02-27T13:31:00Z">
                <w:rPr>
                  <w:rStyle w:val="Hyperlink"/>
                  <w:rFonts w:asciiTheme="majorBidi" w:hAnsiTheme="majorBidi" w:cstheme="majorBidi"/>
                  <w:noProof/>
                </w:rPr>
              </w:rPrChange>
            </w:rPr>
            <w:instrText xml:space="preserve"> HYPERLINK \l "_Toc53389044" </w:instrText>
          </w:r>
          <w:r w:rsidRPr="0008425D">
            <w:rPr>
              <w:rStyle w:val="Hyperlink"/>
              <w:rFonts w:ascii="Times New Roman" w:hAnsi="Times New Roman"/>
              <w:sz w:val="24"/>
              <w:szCs w:val="24"/>
              <w:rPrChange w:id="515" w:author="Administrator" w:date="2024-02-27T13:31:00Z">
                <w:rPr>
                  <w:rFonts w:asciiTheme="majorBidi" w:hAnsiTheme="majorBidi" w:cstheme="majorBidi"/>
                  <w:noProof/>
                </w:rPr>
              </w:rPrChange>
            </w:rPr>
            <w:fldChar w:fldCharType="separate"/>
          </w:r>
          <w:r w:rsidR="004B329A" w:rsidRPr="0008425D">
            <w:rPr>
              <w:rStyle w:val="Hyperlink"/>
              <w:rFonts w:ascii="Times New Roman" w:hAnsi="Times New Roman"/>
              <w:noProof/>
              <w:sz w:val="24"/>
              <w:szCs w:val="24"/>
              <w:rPrChange w:id="516" w:author="Administrator" w:date="2024-02-27T13:31:00Z">
                <w:rPr>
                  <w:rStyle w:val="Hyperlink"/>
                  <w:rFonts w:asciiTheme="majorBidi" w:hAnsiTheme="majorBidi" w:cstheme="majorBidi"/>
                  <w:noProof/>
                </w:rPr>
              </w:rPrChange>
            </w:rPr>
            <w:t>REFERENCES</w:t>
          </w:r>
          <w:del w:id="517" w:author="Administrator" w:date="2024-02-27T11:52:00Z">
            <w:r w:rsidR="004B329A" w:rsidRPr="0008425D" w:rsidDel="00866148">
              <w:rPr>
                <w:rStyle w:val="Hyperlink"/>
                <w:rFonts w:ascii="Times New Roman" w:hAnsi="Times New Roman"/>
                <w:noProof/>
                <w:sz w:val="24"/>
                <w:szCs w:val="24"/>
                <w:rPrChange w:id="518" w:author="Administrator" w:date="2024-02-27T13:31:00Z">
                  <w:rPr>
                    <w:rStyle w:val="Hyperlink"/>
                    <w:rFonts w:asciiTheme="majorBidi" w:hAnsiTheme="majorBidi" w:cstheme="majorBidi"/>
                    <w:noProof/>
                  </w:rPr>
                </w:rPrChange>
              </w:rPr>
              <w:delText xml:space="preserve"> </w:delText>
            </w:r>
            <w:r w:rsidR="004B329A" w:rsidRPr="0008425D" w:rsidDel="00866148">
              <w:rPr>
                <w:rStyle w:val="Hyperlink"/>
                <w:rFonts w:ascii="Times New Roman" w:eastAsia="SimSun" w:hAnsi="Times New Roman"/>
                <w:noProof/>
                <w:sz w:val="24"/>
                <w:szCs w:val="24"/>
                <w:lang w:val="en-GB" w:eastAsia="zh-CN"/>
                <w:rPrChange w:id="519" w:author="Administrator" w:date="2024-02-27T13:31:00Z">
                  <w:rPr>
                    <w:rStyle w:val="Hyperlink"/>
                    <w:rFonts w:asciiTheme="majorBidi" w:eastAsia="SimSun" w:hAnsiTheme="majorBidi" w:cstheme="majorBidi"/>
                    <w:noProof/>
                    <w:lang w:val="en-GB" w:eastAsia="zh-CN"/>
                  </w:rPr>
                </w:rPrChange>
              </w:rPr>
              <w:delText>(Remove this heading if no reference used in this document)</w:delText>
            </w:r>
          </w:del>
          <w:r w:rsidR="004B329A" w:rsidRPr="0008425D">
            <w:rPr>
              <w:rFonts w:ascii="Times New Roman" w:hAnsi="Times New Roman"/>
              <w:noProof/>
              <w:webHidden/>
              <w:sz w:val="24"/>
              <w:szCs w:val="24"/>
              <w:rPrChange w:id="520" w:author="Administrator" w:date="2024-02-27T13:31:00Z">
                <w:rPr>
                  <w:rFonts w:asciiTheme="majorBidi" w:hAnsiTheme="majorBidi" w:cstheme="majorBidi"/>
                  <w:noProof/>
                  <w:webHidden/>
                </w:rPr>
              </w:rPrChange>
            </w:rPr>
            <w:tab/>
          </w:r>
          <w:r w:rsidR="004B329A" w:rsidRPr="0008425D">
            <w:rPr>
              <w:rFonts w:ascii="Times New Roman" w:hAnsi="Times New Roman"/>
              <w:noProof/>
              <w:webHidden/>
              <w:sz w:val="24"/>
              <w:szCs w:val="24"/>
              <w:rPrChange w:id="521" w:author="Administrator" w:date="2024-02-27T13:31:00Z">
                <w:rPr>
                  <w:rFonts w:asciiTheme="majorBidi" w:hAnsiTheme="majorBidi" w:cstheme="majorBidi"/>
                  <w:noProof/>
                  <w:webHidden/>
                </w:rPr>
              </w:rPrChange>
            </w:rPr>
            <w:fldChar w:fldCharType="begin"/>
          </w:r>
          <w:r w:rsidR="004B329A" w:rsidRPr="0008425D">
            <w:rPr>
              <w:rFonts w:ascii="Times New Roman" w:hAnsi="Times New Roman"/>
              <w:noProof/>
              <w:webHidden/>
              <w:sz w:val="24"/>
              <w:szCs w:val="24"/>
              <w:rPrChange w:id="522" w:author="Administrator" w:date="2024-02-27T13:31:00Z">
                <w:rPr>
                  <w:rFonts w:asciiTheme="majorBidi" w:hAnsiTheme="majorBidi" w:cstheme="majorBidi"/>
                  <w:noProof/>
                  <w:webHidden/>
                </w:rPr>
              </w:rPrChange>
            </w:rPr>
            <w:instrText xml:space="preserve"> PAGEREF _Toc53389044 \h </w:instrText>
          </w:r>
          <w:r w:rsidR="004B329A" w:rsidRPr="0008425D">
            <w:rPr>
              <w:rFonts w:ascii="Times New Roman" w:hAnsi="Times New Roman"/>
              <w:noProof/>
              <w:webHidden/>
              <w:sz w:val="24"/>
              <w:szCs w:val="24"/>
              <w:rPrChange w:id="523" w:author="Administrator" w:date="2024-02-27T13:31:00Z">
                <w:rPr>
                  <w:rFonts w:ascii="Times New Roman" w:hAnsi="Times New Roman"/>
                  <w:noProof/>
                  <w:webHidden/>
                  <w:sz w:val="24"/>
                  <w:szCs w:val="24"/>
                </w:rPr>
              </w:rPrChange>
            </w:rPr>
          </w:r>
          <w:r w:rsidR="004B329A" w:rsidRPr="0008425D">
            <w:rPr>
              <w:rFonts w:ascii="Times New Roman" w:hAnsi="Times New Roman"/>
              <w:noProof/>
              <w:webHidden/>
              <w:sz w:val="24"/>
              <w:szCs w:val="24"/>
              <w:rPrChange w:id="524" w:author="Administrator" w:date="2024-02-27T13:31:00Z">
                <w:rPr>
                  <w:rFonts w:asciiTheme="majorBidi" w:hAnsiTheme="majorBidi" w:cstheme="majorBidi"/>
                  <w:noProof/>
                  <w:webHidden/>
                </w:rPr>
              </w:rPrChange>
            </w:rPr>
            <w:fldChar w:fldCharType="separate"/>
          </w:r>
          <w:r w:rsidR="004B329A" w:rsidRPr="0008425D">
            <w:rPr>
              <w:rFonts w:ascii="Times New Roman" w:hAnsi="Times New Roman"/>
              <w:noProof/>
              <w:webHidden/>
              <w:sz w:val="24"/>
              <w:szCs w:val="24"/>
              <w:rPrChange w:id="525" w:author="Administrator" w:date="2024-02-27T13:31:00Z">
                <w:rPr>
                  <w:rFonts w:asciiTheme="majorBidi" w:hAnsiTheme="majorBidi" w:cstheme="majorBidi"/>
                  <w:noProof/>
                  <w:webHidden/>
                </w:rPr>
              </w:rPrChange>
            </w:rPr>
            <w:t>7</w:t>
          </w:r>
          <w:r w:rsidR="004B329A" w:rsidRPr="0008425D">
            <w:rPr>
              <w:rFonts w:ascii="Times New Roman" w:hAnsi="Times New Roman"/>
              <w:noProof/>
              <w:webHidden/>
              <w:sz w:val="24"/>
              <w:szCs w:val="24"/>
              <w:rPrChange w:id="526" w:author="Administrator" w:date="2024-02-27T13:31:00Z">
                <w:rPr>
                  <w:rFonts w:asciiTheme="majorBidi" w:hAnsiTheme="majorBidi" w:cstheme="majorBidi"/>
                  <w:noProof/>
                  <w:webHidden/>
                </w:rPr>
              </w:rPrChange>
            </w:rPr>
            <w:fldChar w:fldCharType="end"/>
          </w:r>
          <w:r w:rsidRPr="0008425D">
            <w:rPr>
              <w:rFonts w:ascii="Times New Roman" w:hAnsi="Times New Roman"/>
              <w:noProof/>
              <w:sz w:val="24"/>
              <w:szCs w:val="24"/>
              <w:rPrChange w:id="527" w:author="Administrator" w:date="2024-02-27T13:31:00Z">
                <w:rPr>
                  <w:rFonts w:asciiTheme="majorBidi" w:hAnsiTheme="majorBidi" w:cstheme="majorBidi"/>
                  <w:noProof/>
                </w:rPr>
              </w:rPrChange>
            </w:rPr>
            <w:fldChar w:fldCharType="end"/>
          </w:r>
        </w:p>
        <w:p w14:paraId="3D6F79CA" w14:textId="6A0481BA" w:rsidR="00E8750E" w:rsidRPr="00B04939" w:rsidDel="00866148" w:rsidRDefault="00E8750E">
          <w:pPr>
            <w:spacing w:line="360" w:lineRule="auto"/>
            <w:rPr>
              <w:del w:id="528" w:author="Administrator" w:date="2024-02-27T11:52:00Z"/>
              <w:rFonts w:ascii="Times New Roman" w:hAnsi="Times New Roman"/>
              <w:b/>
              <w:bCs/>
              <w:sz w:val="24"/>
              <w:szCs w:val="24"/>
              <w:rPrChange w:id="529" w:author="Administrator" w:date="2024-02-27T12:51:00Z">
                <w:rPr>
                  <w:del w:id="530" w:author="Administrator" w:date="2024-02-27T11:52:00Z"/>
                  <w:b/>
                  <w:bCs/>
                  <w:sz w:val="24"/>
                  <w:szCs w:val="24"/>
                </w:rPr>
              </w:rPrChange>
            </w:rPr>
            <w:pPrChange w:id="531" w:author="Administrator" w:date="2024-02-27T12:54:00Z">
              <w:pPr/>
            </w:pPrChange>
          </w:pPr>
          <w:r w:rsidRPr="0008425D">
            <w:rPr>
              <w:rFonts w:ascii="Times New Roman" w:hAnsi="Times New Roman"/>
              <w:b/>
              <w:bCs/>
              <w:noProof/>
              <w:sz w:val="24"/>
              <w:szCs w:val="24"/>
              <w:rPrChange w:id="532" w:author="Administrator" w:date="2024-02-27T13:31:00Z">
                <w:rPr>
                  <w:rFonts w:asciiTheme="majorBidi" w:hAnsiTheme="majorBidi" w:cstheme="majorBidi"/>
                  <w:b/>
                  <w:bCs/>
                  <w:noProof/>
                  <w:sz w:val="24"/>
                  <w:szCs w:val="24"/>
                </w:rPr>
              </w:rPrChange>
            </w:rPr>
            <w:fldChar w:fldCharType="end"/>
          </w:r>
        </w:p>
      </w:sdtContent>
    </w:sdt>
    <w:p w14:paraId="78A017D1" w14:textId="77777777" w:rsidR="00E8750E" w:rsidRPr="00B04939" w:rsidDel="00866148" w:rsidRDefault="00E8750E">
      <w:pPr>
        <w:spacing w:after="0" w:line="360" w:lineRule="auto"/>
        <w:rPr>
          <w:del w:id="533" w:author="Administrator" w:date="2024-02-27T11:52:00Z"/>
          <w:rFonts w:ascii="Times New Roman" w:hAnsi="Times New Roman"/>
          <w:b/>
          <w:color w:val="000000"/>
          <w:sz w:val="24"/>
          <w:szCs w:val="24"/>
        </w:rPr>
        <w:pPrChange w:id="534" w:author="Administrator" w:date="2024-02-27T12:54:00Z">
          <w:pPr>
            <w:spacing w:after="0" w:line="240" w:lineRule="auto"/>
          </w:pPr>
        </w:pPrChange>
      </w:pPr>
    </w:p>
    <w:p w14:paraId="30BE9A2C" w14:textId="21800AAB" w:rsidR="00E8750E" w:rsidRPr="00B04939" w:rsidDel="00866148" w:rsidRDefault="00E8750E">
      <w:pPr>
        <w:spacing w:after="0" w:line="360" w:lineRule="auto"/>
        <w:rPr>
          <w:del w:id="535" w:author="Administrator" w:date="2024-02-27T11:51:00Z"/>
          <w:rFonts w:ascii="Times New Roman" w:hAnsi="Times New Roman"/>
          <w:b/>
          <w:color w:val="000000"/>
          <w:sz w:val="24"/>
          <w:szCs w:val="24"/>
        </w:rPr>
        <w:pPrChange w:id="536" w:author="Administrator" w:date="2024-02-27T12:54:00Z">
          <w:pPr>
            <w:spacing w:after="0" w:line="240" w:lineRule="auto"/>
          </w:pPr>
        </w:pPrChange>
      </w:pPr>
    </w:p>
    <w:p w14:paraId="1B2D5D88" w14:textId="18435899" w:rsidR="00E8750E" w:rsidRPr="00B04939" w:rsidDel="00866148" w:rsidRDefault="000B7CCF">
      <w:pPr>
        <w:spacing w:after="0" w:line="360" w:lineRule="auto"/>
        <w:rPr>
          <w:del w:id="537" w:author="Administrator" w:date="2024-02-27T11:51:00Z"/>
          <w:rFonts w:ascii="Times New Roman" w:hAnsi="Times New Roman"/>
          <w:bCs/>
          <w:i/>
          <w:iCs/>
          <w:color w:val="FF0000"/>
          <w:sz w:val="24"/>
          <w:szCs w:val="24"/>
        </w:rPr>
        <w:pPrChange w:id="538" w:author="Administrator" w:date="2024-02-27T12:54:00Z">
          <w:pPr>
            <w:spacing w:after="0" w:line="240" w:lineRule="auto"/>
          </w:pPr>
        </w:pPrChange>
      </w:pPr>
      <w:del w:id="539" w:author="Administrator" w:date="2024-02-27T11:51:00Z">
        <w:r w:rsidRPr="00B04939" w:rsidDel="00866148">
          <w:rPr>
            <w:rFonts w:ascii="Times New Roman" w:hAnsi="Times New Roman"/>
            <w:bCs/>
            <w:i/>
            <w:iCs/>
            <w:color w:val="FF0000"/>
            <w:sz w:val="24"/>
            <w:szCs w:val="24"/>
          </w:rPr>
          <w:delText>Simply right-click on the above TOC and select “Update Field”</w:delText>
        </w:r>
        <w:r w:rsidR="00424234" w:rsidRPr="00B04939" w:rsidDel="00866148">
          <w:rPr>
            <w:rFonts w:ascii="Times New Roman" w:hAnsi="Times New Roman"/>
            <w:bCs/>
            <w:i/>
            <w:iCs/>
            <w:color w:val="FF0000"/>
            <w:sz w:val="24"/>
            <w:szCs w:val="24"/>
          </w:rPr>
          <w:delText xml:space="preserve"> – then select “Update Entire Table” – and click “OK”. Then remove this </w:delText>
        </w:r>
        <w:r w:rsidR="007D7752" w:rsidRPr="00B04939" w:rsidDel="00866148">
          <w:rPr>
            <w:rFonts w:ascii="Times New Roman" w:hAnsi="Times New Roman"/>
            <w:bCs/>
            <w:i/>
            <w:iCs/>
            <w:color w:val="FF0000"/>
            <w:sz w:val="24"/>
            <w:szCs w:val="24"/>
          </w:rPr>
          <w:delText>RED</w:delText>
        </w:r>
        <w:r w:rsidR="00424234" w:rsidRPr="00B04939" w:rsidDel="00866148">
          <w:rPr>
            <w:rFonts w:ascii="Times New Roman" w:hAnsi="Times New Roman"/>
            <w:bCs/>
            <w:i/>
            <w:iCs/>
            <w:color w:val="FF0000"/>
            <w:sz w:val="24"/>
            <w:szCs w:val="24"/>
          </w:rPr>
          <w:delText xml:space="preserve"> </w:delText>
        </w:r>
        <w:r w:rsidR="00963031" w:rsidRPr="00B04939" w:rsidDel="00866148">
          <w:rPr>
            <w:rFonts w:ascii="Times New Roman" w:hAnsi="Times New Roman"/>
            <w:bCs/>
            <w:i/>
            <w:iCs/>
            <w:color w:val="FF0000"/>
            <w:sz w:val="24"/>
            <w:szCs w:val="24"/>
          </w:rPr>
          <w:delText>text</w:delText>
        </w:r>
        <w:r w:rsidR="00424234" w:rsidRPr="00B04939" w:rsidDel="00866148">
          <w:rPr>
            <w:rFonts w:ascii="Times New Roman" w:hAnsi="Times New Roman"/>
            <w:bCs/>
            <w:i/>
            <w:iCs/>
            <w:color w:val="FF0000"/>
            <w:sz w:val="24"/>
            <w:szCs w:val="24"/>
          </w:rPr>
          <w:delText>.</w:delText>
        </w:r>
      </w:del>
    </w:p>
    <w:p w14:paraId="3669F230" w14:textId="77777777" w:rsidR="00424234" w:rsidRPr="00B04939" w:rsidRDefault="00424234">
      <w:pPr>
        <w:spacing w:line="360" w:lineRule="auto"/>
        <w:rPr>
          <w:rFonts w:ascii="Times New Roman" w:hAnsi="Times New Roman"/>
          <w:bCs/>
          <w:i/>
          <w:iCs/>
          <w:color w:val="000000"/>
          <w:sz w:val="24"/>
          <w:szCs w:val="24"/>
        </w:rPr>
        <w:pPrChange w:id="540" w:author="Administrator" w:date="2024-02-27T12:54:00Z">
          <w:pPr>
            <w:spacing w:after="0" w:line="240" w:lineRule="auto"/>
          </w:pPr>
        </w:pPrChange>
      </w:pPr>
    </w:p>
    <w:p w14:paraId="197CF5BB" w14:textId="77777777" w:rsidR="00424234" w:rsidRPr="00B04939" w:rsidRDefault="00424234">
      <w:pPr>
        <w:spacing w:after="0" w:line="360" w:lineRule="auto"/>
        <w:rPr>
          <w:rFonts w:ascii="Times New Roman" w:hAnsi="Times New Roman"/>
          <w:bCs/>
          <w:i/>
          <w:iCs/>
          <w:color w:val="000000"/>
          <w:sz w:val="24"/>
          <w:szCs w:val="24"/>
        </w:rPr>
        <w:pPrChange w:id="541" w:author="Administrator" w:date="2024-02-27T12:54:00Z">
          <w:pPr>
            <w:spacing w:after="0" w:line="240" w:lineRule="auto"/>
          </w:pPr>
        </w:pPrChange>
      </w:pPr>
    </w:p>
    <w:p w14:paraId="69EBB5B0" w14:textId="77777777" w:rsidR="00424234" w:rsidRPr="00B04939" w:rsidRDefault="00424234">
      <w:pPr>
        <w:spacing w:after="0" w:line="360" w:lineRule="auto"/>
        <w:rPr>
          <w:rFonts w:ascii="Times New Roman" w:hAnsi="Times New Roman"/>
          <w:bCs/>
          <w:i/>
          <w:iCs/>
          <w:color w:val="000000"/>
          <w:sz w:val="24"/>
          <w:szCs w:val="24"/>
        </w:rPr>
        <w:pPrChange w:id="542" w:author="Administrator" w:date="2024-02-27T12:54:00Z">
          <w:pPr>
            <w:spacing w:after="0" w:line="240" w:lineRule="auto"/>
          </w:pPr>
        </w:pPrChange>
      </w:pPr>
    </w:p>
    <w:p w14:paraId="12A607F8" w14:textId="77777777" w:rsidR="009F24B3" w:rsidRDefault="009F24B3">
      <w:pPr>
        <w:spacing w:after="0" w:line="360" w:lineRule="auto"/>
        <w:rPr>
          <w:rFonts w:ascii="Times New Roman" w:hAnsi="Times New Roman"/>
          <w:bCs/>
          <w:i/>
          <w:iCs/>
          <w:color w:val="000000"/>
          <w:sz w:val="24"/>
          <w:szCs w:val="24"/>
        </w:rPr>
        <w:sectPr w:rsidR="009F24B3" w:rsidSect="00EE3577">
          <w:pgSz w:w="12240" w:h="15840"/>
          <w:pgMar w:top="1440" w:right="1440" w:bottom="1440" w:left="1440" w:header="720" w:footer="720" w:gutter="0"/>
          <w:pgNumType w:fmt="lowerRoman" w:start="1"/>
          <w:cols w:space="720"/>
          <w:docGrid w:linePitch="360"/>
        </w:sectPr>
        <w:pPrChange w:id="543" w:author="Administrator" w:date="2024-02-27T12:54:00Z">
          <w:pPr>
            <w:spacing w:after="0" w:line="240" w:lineRule="auto"/>
          </w:pPr>
        </w:pPrChange>
      </w:pPr>
    </w:p>
    <w:p w14:paraId="068C5F35" w14:textId="77777777" w:rsidR="000A42FB" w:rsidRPr="00332A61" w:rsidRDefault="000A42FB">
      <w:pPr>
        <w:pStyle w:val="Heading1"/>
        <w:spacing w:line="360" w:lineRule="auto"/>
        <w:rPr>
          <w:ins w:id="544" w:author="Administrator" w:date="2024-02-27T11:50:00Z"/>
          <w:rFonts w:ascii="Times New Roman" w:hAnsi="Times New Roman" w:cs="Times New Roman"/>
          <w:sz w:val="28"/>
          <w:szCs w:val="28"/>
          <w:rPrChange w:id="545" w:author="BULC" w:date="2024-03-13T12:05:00Z">
            <w:rPr>
              <w:ins w:id="546" w:author="Administrator" w:date="2024-02-27T11:50:00Z"/>
            </w:rPr>
          </w:rPrChange>
        </w:rPr>
        <w:pPrChange w:id="547" w:author="Administrator" w:date="2024-02-27T12:54:00Z">
          <w:pPr>
            <w:pStyle w:val="Heading1"/>
          </w:pPr>
        </w:pPrChange>
      </w:pPr>
      <w:bookmarkStart w:id="548" w:name="_Toc53389027"/>
      <w:r w:rsidRPr="005F0F63">
        <w:rPr>
          <w:rFonts w:ascii="Times New Roman" w:hAnsi="Times New Roman" w:cs="Times New Roman"/>
          <w:sz w:val="28"/>
          <w:szCs w:val="28"/>
          <w:rPrChange w:id="549" w:author="Administrator" w:date="2024-02-27T13:31:00Z">
            <w:rPr/>
          </w:rPrChange>
        </w:rPr>
        <w:lastRenderedPageBreak/>
        <w:t>Introduction</w:t>
      </w:r>
      <w:bookmarkEnd w:id="548"/>
    </w:p>
    <w:p w14:paraId="09ABA390" w14:textId="77777777" w:rsidR="00866148" w:rsidRPr="00332A61" w:rsidDel="0008425D" w:rsidRDefault="00866148">
      <w:pPr>
        <w:spacing w:line="240" w:lineRule="auto"/>
        <w:rPr>
          <w:del w:id="550" w:author="Administrator" w:date="2024-02-27T13:31:00Z"/>
          <w:rFonts w:ascii="Times New Roman" w:hAnsi="Times New Roman"/>
          <w:rPrChange w:id="551" w:author="BULC" w:date="2024-03-13T12:05:00Z">
            <w:rPr>
              <w:del w:id="552" w:author="Administrator" w:date="2024-02-27T13:31:00Z"/>
            </w:rPr>
          </w:rPrChange>
        </w:rPr>
        <w:pPrChange w:id="553" w:author="Administrator" w:date="2024-02-27T13:31:00Z">
          <w:pPr>
            <w:pStyle w:val="Heading1"/>
          </w:pPr>
        </w:pPrChange>
      </w:pPr>
    </w:p>
    <w:p w14:paraId="0333861C" w14:textId="32780630" w:rsidR="00866148" w:rsidRPr="00332A61" w:rsidRDefault="00866148">
      <w:pPr>
        <w:spacing w:line="240" w:lineRule="auto"/>
        <w:jc w:val="both"/>
        <w:rPr>
          <w:ins w:id="554" w:author="Administrator" w:date="2024-02-27T11:51:00Z"/>
          <w:rFonts w:ascii="Times New Roman" w:eastAsia="SimSun" w:hAnsi="Times New Roman"/>
          <w:sz w:val="24"/>
          <w:szCs w:val="24"/>
          <w:lang w:val="en-GB" w:eastAsia="zh-CN"/>
          <w:rPrChange w:id="555" w:author="BULC" w:date="2024-03-13T12:05:00Z">
            <w:rPr>
              <w:ins w:id="556" w:author="Administrator" w:date="2024-02-27T11:51:00Z"/>
              <w:rFonts w:ascii="Times New Roman" w:eastAsia="SimSun" w:hAnsi="Times New Roman"/>
              <w:sz w:val="24"/>
              <w:szCs w:val="24"/>
              <w:lang w:val="en-GB" w:eastAsia="zh-CN"/>
            </w:rPr>
          </w:rPrChange>
        </w:rPr>
        <w:pPrChange w:id="557" w:author="Administrator" w:date="2024-02-27T13:31:00Z">
          <w:pPr/>
        </w:pPrChange>
      </w:pPr>
      <w:ins w:id="558" w:author="Administrator" w:date="2024-02-27T11:51:00Z">
        <w:r w:rsidRPr="00332A61">
          <w:rPr>
            <w:rFonts w:ascii="Times New Roman" w:eastAsia="SimSun" w:hAnsi="Times New Roman"/>
            <w:sz w:val="24"/>
            <w:szCs w:val="24"/>
            <w:lang w:val="en-GB" w:eastAsia="zh-CN"/>
            <w:rPrChange w:id="559" w:author="BULC" w:date="2024-03-13T12:05:00Z">
              <w:rPr>
                <w:rFonts w:ascii="Times New Roman" w:eastAsia="SimSun" w:hAnsi="Times New Roman"/>
                <w:sz w:val="24"/>
                <w:szCs w:val="24"/>
                <w:lang w:val="en-GB" w:eastAsia="zh-CN"/>
              </w:rPr>
            </w:rPrChange>
          </w:rPr>
          <w:t>Managing electricity is super important nowadays. But checking meters by hand can be really tricky, especially in busy areas or places that are hard to reach. Taking meter readings manually not only takes a lot of time but can also lead to mistakes or even someone tampering with the data. So, we're working on a project to change all that!</w:t>
        </w:r>
      </w:ins>
    </w:p>
    <w:p w14:paraId="1030593E" w14:textId="1E5CAA44" w:rsidR="00332A61" w:rsidRDefault="00866148" w:rsidP="00332A61">
      <w:pPr>
        <w:spacing w:line="240" w:lineRule="auto"/>
        <w:jc w:val="both"/>
        <w:rPr>
          <w:ins w:id="560" w:author="BULC" w:date="2024-03-13T12:06:00Z"/>
          <w:rFonts w:ascii="Times New Roman" w:eastAsia="SimSun" w:hAnsi="Times New Roman"/>
          <w:color w:val="000000" w:themeColor="text1"/>
          <w:sz w:val="24"/>
          <w:szCs w:val="24"/>
          <w:lang w:val="en-GB" w:eastAsia="zh-CN"/>
        </w:rPr>
        <w:pPrChange w:id="561" w:author="BULC" w:date="2024-03-13T12:06:00Z">
          <w:pPr>
            <w:spacing w:after="0" w:line="240" w:lineRule="auto"/>
          </w:pPr>
        </w:pPrChange>
      </w:pPr>
      <w:ins w:id="562" w:author="Administrator" w:date="2024-02-27T11:51:00Z">
        <w:r w:rsidRPr="00332A61">
          <w:rPr>
            <w:rFonts w:ascii="Times New Roman" w:eastAsia="SimSun" w:hAnsi="Times New Roman"/>
            <w:color w:val="000000" w:themeColor="text1"/>
            <w:sz w:val="24"/>
            <w:szCs w:val="24"/>
            <w:lang w:val="en-GB" w:eastAsia="zh-CN"/>
            <w:rPrChange w:id="563" w:author="BULC" w:date="2024-03-13T12:05:00Z">
              <w:rPr>
                <w:rFonts w:ascii="Times New Roman" w:eastAsia="SimSun" w:hAnsi="Times New Roman" w:cstheme="majorBidi"/>
                <w:color w:val="000000" w:themeColor="text1"/>
                <w:sz w:val="24"/>
                <w:szCs w:val="24"/>
                <w:lang w:val="en-GB" w:eastAsia="zh-CN"/>
              </w:rPr>
            </w:rPrChange>
          </w:rPr>
          <w:t xml:space="preserve">We're using fancy technology called image processing to make meter reading easier and more accurate. By using smart algorithms like CNN, RCNN and YOLO V4, we can </w:t>
        </w:r>
      </w:ins>
      <w:ins w:id="564" w:author="Administrator" w:date="2024-02-27T13:31:00Z">
        <w:r w:rsidR="005F0F63" w:rsidRPr="00332A61">
          <w:rPr>
            <w:rFonts w:ascii="Times New Roman" w:eastAsia="SimSun" w:hAnsi="Times New Roman"/>
            <w:sz w:val="24"/>
            <w:szCs w:val="24"/>
            <w:lang w:val="en-GB" w:eastAsia="zh-CN"/>
            <w:rPrChange w:id="565" w:author="BULC" w:date="2024-03-13T12:05:00Z">
              <w:rPr>
                <w:rFonts w:ascii="Times New Roman" w:eastAsia="SimSun" w:hAnsi="Times New Roman"/>
                <w:sz w:val="24"/>
                <w:szCs w:val="24"/>
                <w:lang w:val="en-GB" w:eastAsia="zh-CN"/>
              </w:rPr>
            </w:rPrChange>
          </w:rPr>
          <w:t>analyse</w:t>
        </w:r>
      </w:ins>
      <w:ins w:id="566" w:author="Administrator" w:date="2024-02-27T11:51:00Z">
        <w:r w:rsidRPr="00332A61">
          <w:rPr>
            <w:rFonts w:ascii="Times New Roman" w:eastAsia="SimSun" w:hAnsi="Times New Roman"/>
            <w:color w:val="000000" w:themeColor="text1"/>
            <w:sz w:val="24"/>
            <w:szCs w:val="24"/>
            <w:lang w:val="en-GB" w:eastAsia="zh-CN"/>
            <w:rPrChange w:id="567" w:author="BULC" w:date="2024-03-13T12:05:00Z">
              <w:rPr>
                <w:rFonts w:ascii="Times New Roman" w:eastAsia="SimSun" w:hAnsi="Times New Roman" w:cstheme="majorBidi"/>
                <w:color w:val="000000" w:themeColor="text1"/>
                <w:sz w:val="24"/>
                <w:szCs w:val="24"/>
                <w:lang w:val="en-GB" w:eastAsia="zh-CN"/>
              </w:rPr>
            </w:rPrChange>
          </w:rPr>
          <w:t xml:space="preserve"> pictures of meters and get the readings just right. This means fewer mistakes and faster billing for you. Plus, we're making sure our system can handle all kinds of meters and lighting conditions, so it works wherever you are. It's not just about helping the utility companies work better; it's also about making sure you get fair and transparent bills.</w:t>
        </w:r>
      </w:ins>
    </w:p>
    <w:p w14:paraId="38763ED1" w14:textId="77777777" w:rsidR="00332A61" w:rsidRDefault="00332A61" w:rsidP="00332A61">
      <w:pPr>
        <w:spacing w:line="240" w:lineRule="auto"/>
        <w:jc w:val="both"/>
        <w:rPr>
          <w:ins w:id="568" w:author="BULC" w:date="2024-03-13T12:06:00Z"/>
          <w:rFonts w:ascii="Times New Roman" w:eastAsia="SimSun" w:hAnsi="Times New Roman"/>
          <w:color w:val="000000" w:themeColor="text1"/>
          <w:sz w:val="24"/>
          <w:szCs w:val="24"/>
          <w:lang w:val="en-GB" w:eastAsia="zh-CN"/>
        </w:rPr>
        <w:pPrChange w:id="569" w:author="BULC" w:date="2024-03-13T12:06:00Z">
          <w:pPr>
            <w:spacing w:after="0" w:line="240" w:lineRule="auto"/>
          </w:pPr>
        </w:pPrChange>
      </w:pPr>
    </w:p>
    <w:p w14:paraId="2B54B331" w14:textId="77777777" w:rsidR="00332A61" w:rsidRDefault="00332A61" w:rsidP="00332A61">
      <w:pPr>
        <w:spacing w:line="240" w:lineRule="auto"/>
        <w:jc w:val="both"/>
        <w:rPr>
          <w:ins w:id="570" w:author="BULC" w:date="2024-03-13T12:06:00Z"/>
          <w:rFonts w:ascii="Times New Roman" w:eastAsia="SimSun" w:hAnsi="Times New Roman"/>
          <w:color w:val="000000" w:themeColor="text1"/>
          <w:sz w:val="24"/>
          <w:szCs w:val="24"/>
          <w:lang w:val="en-GB" w:eastAsia="zh-CN"/>
        </w:rPr>
        <w:pPrChange w:id="571" w:author="BULC" w:date="2024-03-13T12:06:00Z">
          <w:pPr>
            <w:spacing w:after="0" w:line="240" w:lineRule="auto"/>
          </w:pPr>
        </w:pPrChange>
      </w:pPr>
    </w:p>
    <w:p w14:paraId="6B6B1B6A" w14:textId="77777777" w:rsidR="00332A61" w:rsidRDefault="00332A61" w:rsidP="00332A61">
      <w:pPr>
        <w:spacing w:line="240" w:lineRule="auto"/>
        <w:jc w:val="both"/>
        <w:rPr>
          <w:ins w:id="572" w:author="BULC" w:date="2024-03-13T12:07:00Z"/>
          <w:rFonts w:ascii="Times New Roman" w:eastAsia="SimSun" w:hAnsi="Times New Roman"/>
          <w:color w:val="000000" w:themeColor="text1"/>
          <w:sz w:val="24"/>
          <w:szCs w:val="24"/>
          <w:lang w:val="en-GB" w:eastAsia="zh-CN"/>
        </w:rPr>
        <w:pPrChange w:id="573" w:author="BULC" w:date="2024-03-13T12:06:00Z">
          <w:pPr>
            <w:spacing w:after="0" w:line="240" w:lineRule="auto"/>
          </w:pPr>
        </w:pPrChange>
      </w:pPr>
    </w:p>
    <w:p w14:paraId="0707AFB1" w14:textId="77777777" w:rsidR="00332A61" w:rsidRDefault="00332A61" w:rsidP="00332A61">
      <w:pPr>
        <w:spacing w:line="240" w:lineRule="auto"/>
        <w:jc w:val="both"/>
        <w:rPr>
          <w:ins w:id="574" w:author="BULC" w:date="2024-03-13T12:07:00Z"/>
          <w:rFonts w:ascii="Times New Roman" w:eastAsia="SimSun" w:hAnsi="Times New Roman"/>
          <w:color w:val="000000" w:themeColor="text1"/>
          <w:sz w:val="24"/>
          <w:szCs w:val="24"/>
          <w:lang w:val="en-GB" w:eastAsia="zh-CN"/>
        </w:rPr>
        <w:pPrChange w:id="575" w:author="BULC" w:date="2024-03-13T12:06:00Z">
          <w:pPr>
            <w:spacing w:after="0" w:line="240" w:lineRule="auto"/>
          </w:pPr>
        </w:pPrChange>
      </w:pPr>
    </w:p>
    <w:p w14:paraId="4CEBC848" w14:textId="77777777" w:rsidR="00332A61" w:rsidRDefault="00332A61" w:rsidP="00332A61">
      <w:pPr>
        <w:spacing w:line="240" w:lineRule="auto"/>
        <w:jc w:val="both"/>
        <w:rPr>
          <w:ins w:id="576" w:author="BULC" w:date="2024-03-13T12:07:00Z"/>
          <w:rFonts w:ascii="Times New Roman" w:eastAsia="SimSun" w:hAnsi="Times New Roman"/>
          <w:color w:val="000000" w:themeColor="text1"/>
          <w:sz w:val="24"/>
          <w:szCs w:val="24"/>
          <w:lang w:val="en-GB" w:eastAsia="zh-CN"/>
        </w:rPr>
        <w:pPrChange w:id="577" w:author="BULC" w:date="2024-03-13T12:06:00Z">
          <w:pPr>
            <w:spacing w:after="0" w:line="240" w:lineRule="auto"/>
          </w:pPr>
        </w:pPrChange>
      </w:pPr>
    </w:p>
    <w:p w14:paraId="0C6F47BA" w14:textId="77777777" w:rsidR="00332A61" w:rsidRDefault="00332A61" w:rsidP="00332A61">
      <w:pPr>
        <w:spacing w:line="240" w:lineRule="auto"/>
        <w:jc w:val="both"/>
        <w:rPr>
          <w:ins w:id="578" w:author="BULC" w:date="2024-03-13T12:07:00Z"/>
          <w:rFonts w:ascii="Times New Roman" w:eastAsia="SimSun" w:hAnsi="Times New Roman"/>
          <w:color w:val="000000" w:themeColor="text1"/>
          <w:sz w:val="24"/>
          <w:szCs w:val="24"/>
          <w:lang w:val="en-GB" w:eastAsia="zh-CN"/>
        </w:rPr>
        <w:pPrChange w:id="579" w:author="BULC" w:date="2024-03-13T12:06:00Z">
          <w:pPr>
            <w:spacing w:after="0" w:line="240" w:lineRule="auto"/>
          </w:pPr>
        </w:pPrChange>
      </w:pPr>
    </w:p>
    <w:p w14:paraId="241F6EAF" w14:textId="77777777" w:rsidR="00332A61" w:rsidRDefault="00332A61" w:rsidP="00332A61">
      <w:pPr>
        <w:spacing w:line="240" w:lineRule="auto"/>
        <w:jc w:val="both"/>
        <w:rPr>
          <w:ins w:id="580" w:author="BULC" w:date="2024-03-13T12:07:00Z"/>
          <w:rFonts w:ascii="Times New Roman" w:eastAsia="SimSun" w:hAnsi="Times New Roman"/>
          <w:color w:val="000000" w:themeColor="text1"/>
          <w:sz w:val="24"/>
          <w:szCs w:val="24"/>
          <w:lang w:val="en-GB" w:eastAsia="zh-CN"/>
        </w:rPr>
        <w:pPrChange w:id="581" w:author="BULC" w:date="2024-03-13T12:06:00Z">
          <w:pPr>
            <w:spacing w:after="0" w:line="240" w:lineRule="auto"/>
          </w:pPr>
        </w:pPrChange>
      </w:pPr>
    </w:p>
    <w:p w14:paraId="64E5E752" w14:textId="77777777" w:rsidR="00332A61" w:rsidRDefault="00332A61" w:rsidP="00332A61">
      <w:pPr>
        <w:spacing w:line="240" w:lineRule="auto"/>
        <w:jc w:val="both"/>
        <w:rPr>
          <w:ins w:id="582" w:author="BULC" w:date="2024-03-13T12:07:00Z"/>
          <w:rFonts w:ascii="Times New Roman" w:eastAsia="SimSun" w:hAnsi="Times New Roman"/>
          <w:color w:val="000000" w:themeColor="text1"/>
          <w:sz w:val="24"/>
          <w:szCs w:val="24"/>
          <w:lang w:val="en-GB" w:eastAsia="zh-CN"/>
        </w:rPr>
        <w:pPrChange w:id="583" w:author="BULC" w:date="2024-03-13T12:06:00Z">
          <w:pPr>
            <w:spacing w:after="0" w:line="240" w:lineRule="auto"/>
          </w:pPr>
        </w:pPrChange>
      </w:pPr>
    </w:p>
    <w:p w14:paraId="62E81405" w14:textId="77777777" w:rsidR="00332A61" w:rsidRDefault="00332A61" w:rsidP="00332A61">
      <w:pPr>
        <w:spacing w:line="240" w:lineRule="auto"/>
        <w:jc w:val="both"/>
        <w:rPr>
          <w:ins w:id="584" w:author="BULC" w:date="2024-03-13T12:07:00Z"/>
          <w:rFonts w:ascii="Times New Roman" w:eastAsia="SimSun" w:hAnsi="Times New Roman"/>
          <w:color w:val="000000" w:themeColor="text1"/>
          <w:sz w:val="24"/>
          <w:szCs w:val="24"/>
          <w:lang w:val="en-GB" w:eastAsia="zh-CN"/>
        </w:rPr>
        <w:pPrChange w:id="585" w:author="BULC" w:date="2024-03-13T12:06:00Z">
          <w:pPr>
            <w:spacing w:after="0" w:line="240" w:lineRule="auto"/>
          </w:pPr>
        </w:pPrChange>
      </w:pPr>
    </w:p>
    <w:p w14:paraId="7C54FED8" w14:textId="77777777" w:rsidR="00332A61" w:rsidRDefault="00332A61" w:rsidP="00332A61">
      <w:pPr>
        <w:spacing w:line="240" w:lineRule="auto"/>
        <w:jc w:val="both"/>
        <w:rPr>
          <w:ins w:id="586" w:author="BULC" w:date="2024-03-13T12:07:00Z"/>
          <w:rFonts w:ascii="Times New Roman" w:eastAsia="SimSun" w:hAnsi="Times New Roman"/>
          <w:color w:val="000000" w:themeColor="text1"/>
          <w:sz w:val="24"/>
          <w:szCs w:val="24"/>
          <w:lang w:val="en-GB" w:eastAsia="zh-CN"/>
        </w:rPr>
        <w:pPrChange w:id="587" w:author="BULC" w:date="2024-03-13T12:06:00Z">
          <w:pPr>
            <w:spacing w:after="0" w:line="240" w:lineRule="auto"/>
          </w:pPr>
        </w:pPrChange>
      </w:pPr>
    </w:p>
    <w:p w14:paraId="63C1AE69" w14:textId="77777777" w:rsidR="00332A61" w:rsidRDefault="00332A61" w:rsidP="00332A61">
      <w:pPr>
        <w:spacing w:line="240" w:lineRule="auto"/>
        <w:jc w:val="both"/>
        <w:rPr>
          <w:ins w:id="588" w:author="BULC" w:date="2024-03-13T12:07:00Z"/>
          <w:rFonts w:ascii="Times New Roman" w:eastAsia="SimSun" w:hAnsi="Times New Roman"/>
          <w:color w:val="000000" w:themeColor="text1"/>
          <w:sz w:val="24"/>
          <w:szCs w:val="24"/>
          <w:lang w:val="en-GB" w:eastAsia="zh-CN"/>
        </w:rPr>
        <w:pPrChange w:id="589" w:author="BULC" w:date="2024-03-13T12:06:00Z">
          <w:pPr>
            <w:spacing w:after="0" w:line="240" w:lineRule="auto"/>
          </w:pPr>
        </w:pPrChange>
      </w:pPr>
    </w:p>
    <w:p w14:paraId="184CDB6C" w14:textId="77777777" w:rsidR="00332A61" w:rsidRDefault="00332A61" w:rsidP="00332A61">
      <w:pPr>
        <w:spacing w:line="240" w:lineRule="auto"/>
        <w:jc w:val="both"/>
        <w:rPr>
          <w:ins w:id="590" w:author="BULC" w:date="2024-03-13T12:07:00Z"/>
          <w:rFonts w:ascii="Times New Roman" w:eastAsia="SimSun" w:hAnsi="Times New Roman"/>
          <w:color w:val="000000" w:themeColor="text1"/>
          <w:sz w:val="24"/>
          <w:szCs w:val="24"/>
          <w:lang w:val="en-GB" w:eastAsia="zh-CN"/>
        </w:rPr>
        <w:pPrChange w:id="591" w:author="BULC" w:date="2024-03-13T12:06:00Z">
          <w:pPr>
            <w:spacing w:after="0" w:line="240" w:lineRule="auto"/>
          </w:pPr>
        </w:pPrChange>
      </w:pPr>
    </w:p>
    <w:p w14:paraId="578A7994" w14:textId="77777777" w:rsidR="00332A61" w:rsidRDefault="00332A61" w:rsidP="00332A61">
      <w:pPr>
        <w:spacing w:line="240" w:lineRule="auto"/>
        <w:jc w:val="both"/>
        <w:rPr>
          <w:ins w:id="592" w:author="BULC" w:date="2024-03-13T12:07:00Z"/>
          <w:rFonts w:ascii="Times New Roman" w:eastAsia="SimSun" w:hAnsi="Times New Roman"/>
          <w:color w:val="000000" w:themeColor="text1"/>
          <w:sz w:val="24"/>
          <w:szCs w:val="24"/>
          <w:lang w:val="en-GB" w:eastAsia="zh-CN"/>
        </w:rPr>
        <w:pPrChange w:id="593" w:author="BULC" w:date="2024-03-13T12:06:00Z">
          <w:pPr>
            <w:spacing w:after="0" w:line="240" w:lineRule="auto"/>
          </w:pPr>
        </w:pPrChange>
      </w:pPr>
    </w:p>
    <w:p w14:paraId="7666F735" w14:textId="77777777" w:rsidR="00332A61" w:rsidRDefault="00332A61" w:rsidP="00332A61">
      <w:pPr>
        <w:spacing w:line="240" w:lineRule="auto"/>
        <w:jc w:val="both"/>
        <w:rPr>
          <w:ins w:id="594" w:author="BULC" w:date="2024-03-13T12:07:00Z"/>
          <w:rFonts w:ascii="Times New Roman" w:eastAsia="SimSun" w:hAnsi="Times New Roman"/>
          <w:color w:val="000000" w:themeColor="text1"/>
          <w:sz w:val="24"/>
          <w:szCs w:val="24"/>
          <w:lang w:val="en-GB" w:eastAsia="zh-CN"/>
        </w:rPr>
        <w:pPrChange w:id="595" w:author="BULC" w:date="2024-03-13T12:06:00Z">
          <w:pPr>
            <w:spacing w:after="0" w:line="240" w:lineRule="auto"/>
          </w:pPr>
        </w:pPrChange>
      </w:pPr>
    </w:p>
    <w:p w14:paraId="6726A14A" w14:textId="77777777" w:rsidR="00332A61" w:rsidRDefault="00332A61" w:rsidP="00332A61">
      <w:pPr>
        <w:spacing w:line="240" w:lineRule="auto"/>
        <w:jc w:val="both"/>
        <w:rPr>
          <w:ins w:id="596" w:author="BULC" w:date="2024-03-13T12:07:00Z"/>
          <w:rFonts w:ascii="Times New Roman" w:eastAsia="SimSun" w:hAnsi="Times New Roman"/>
          <w:color w:val="000000" w:themeColor="text1"/>
          <w:sz w:val="24"/>
          <w:szCs w:val="24"/>
          <w:lang w:val="en-GB" w:eastAsia="zh-CN"/>
        </w:rPr>
        <w:pPrChange w:id="597" w:author="BULC" w:date="2024-03-13T12:06:00Z">
          <w:pPr>
            <w:spacing w:after="0" w:line="240" w:lineRule="auto"/>
          </w:pPr>
        </w:pPrChange>
      </w:pPr>
    </w:p>
    <w:p w14:paraId="50068998" w14:textId="77777777" w:rsidR="00332A61" w:rsidRDefault="00332A61" w:rsidP="00332A61">
      <w:pPr>
        <w:spacing w:line="240" w:lineRule="auto"/>
        <w:jc w:val="both"/>
        <w:rPr>
          <w:ins w:id="598" w:author="BULC" w:date="2024-03-13T12:07:00Z"/>
          <w:rFonts w:ascii="Times New Roman" w:eastAsia="SimSun" w:hAnsi="Times New Roman"/>
          <w:color w:val="000000" w:themeColor="text1"/>
          <w:sz w:val="24"/>
          <w:szCs w:val="24"/>
          <w:lang w:val="en-GB" w:eastAsia="zh-CN"/>
        </w:rPr>
        <w:pPrChange w:id="599" w:author="BULC" w:date="2024-03-13T12:06:00Z">
          <w:pPr>
            <w:spacing w:after="0" w:line="240" w:lineRule="auto"/>
          </w:pPr>
        </w:pPrChange>
      </w:pPr>
    </w:p>
    <w:p w14:paraId="25D973C6" w14:textId="77777777" w:rsidR="00332A61" w:rsidRDefault="00332A61" w:rsidP="00332A61">
      <w:pPr>
        <w:spacing w:line="240" w:lineRule="auto"/>
        <w:jc w:val="both"/>
        <w:rPr>
          <w:ins w:id="600" w:author="BULC" w:date="2024-03-13T12:07:00Z"/>
          <w:rFonts w:ascii="Times New Roman" w:eastAsia="SimSun" w:hAnsi="Times New Roman"/>
          <w:color w:val="000000" w:themeColor="text1"/>
          <w:sz w:val="24"/>
          <w:szCs w:val="24"/>
          <w:lang w:val="en-GB" w:eastAsia="zh-CN"/>
        </w:rPr>
        <w:pPrChange w:id="601" w:author="BULC" w:date="2024-03-13T12:06:00Z">
          <w:pPr>
            <w:spacing w:after="0" w:line="240" w:lineRule="auto"/>
          </w:pPr>
        </w:pPrChange>
      </w:pPr>
    </w:p>
    <w:p w14:paraId="223B2775" w14:textId="77777777" w:rsidR="00332A61" w:rsidRDefault="00332A61" w:rsidP="00332A61">
      <w:pPr>
        <w:spacing w:line="240" w:lineRule="auto"/>
        <w:jc w:val="both"/>
        <w:rPr>
          <w:ins w:id="602" w:author="BULC" w:date="2024-03-13T12:07:00Z"/>
          <w:rFonts w:ascii="Times New Roman" w:eastAsia="SimSun" w:hAnsi="Times New Roman"/>
          <w:color w:val="000000" w:themeColor="text1"/>
          <w:sz w:val="24"/>
          <w:szCs w:val="24"/>
          <w:lang w:val="en-GB" w:eastAsia="zh-CN"/>
        </w:rPr>
        <w:pPrChange w:id="603" w:author="BULC" w:date="2024-03-13T12:06:00Z">
          <w:pPr>
            <w:spacing w:after="0" w:line="240" w:lineRule="auto"/>
          </w:pPr>
        </w:pPrChange>
      </w:pPr>
    </w:p>
    <w:p w14:paraId="526573A4" w14:textId="77777777" w:rsidR="00332A61" w:rsidRDefault="00332A61" w:rsidP="00332A61">
      <w:pPr>
        <w:spacing w:line="240" w:lineRule="auto"/>
        <w:jc w:val="both"/>
        <w:rPr>
          <w:ins w:id="604" w:author="BULC" w:date="2024-03-13T12:07:00Z"/>
          <w:rFonts w:ascii="Times New Roman" w:eastAsia="SimSun" w:hAnsi="Times New Roman"/>
          <w:color w:val="000000" w:themeColor="text1"/>
          <w:sz w:val="24"/>
          <w:szCs w:val="24"/>
          <w:lang w:val="en-GB" w:eastAsia="zh-CN"/>
        </w:rPr>
        <w:pPrChange w:id="605" w:author="BULC" w:date="2024-03-13T12:06:00Z">
          <w:pPr>
            <w:spacing w:after="0" w:line="240" w:lineRule="auto"/>
          </w:pPr>
        </w:pPrChange>
      </w:pPr>
    </w:p>
    <w:p w14:paraId="19124701" w14:textId="77777777" w:rsidR="00332A61" w:rsidRDefault="00332A61" w:rsidP="00332A61">
      <w:pPr>
        <w:spacing w:line="240" w:lineRule="auto"/>
        <w:jc w:val="both"/>
        <w:rPr>
          <w:ins w:id="606" w:author="BULC" w:date="2024-03-13T12:07:00Z"/>
          <w:rFonts w:ascii="Times New Roman" w:eastAsia="SimSun" w:hAnsi="Times New Roman"/>
          <w:color w:val="000000" w:themeColor="text1"/>
          <w:sz w:val="24"/>
          <w:szCs w:val="24"/>
          <w:lang w:val="en-GB" w:eastAsia="zh-CN"/>
        </w:rPr>
        <w:pPrChange w:id="607" w:author="BULC" w:date="2024-03-13T12:06:00Z">
          <w:pPr>
            <w:spacing w:after="0" w:line="240" w:lineRule="auto"/>
          </w:pPr>
        </w:pPrChange>
      </w:pPr>
    </w:p>
    <w:p w14:paraId="6D3A9E78" w14:textId="77777777" w:rsidR="00332A61" w:rsidRPr="00332A61" w:rsidRDefault="00332A61" w:rsidP="00332A61">
      <w:pPr>
        <w:spacing w:line="240" w:lineRule="auto"/>
        <w:jc w:val="both"/>
        <w:rPr>
          <w:ins w:id="608" w:author="BULC" w:date="2024-03-13T12:04:00Z"/>
          <w:rFonts w:ascii="Times New Roman" w:eastAsia="SimSun" w:hAnsi="Times New Roman"/>
          <w:color w:val="000000" w:themeColor="text1"/>
          <w:sz w:val="24"/>
          <w:szCs w:val="24"/>
          <w:lang w:val="en-GB" w:eastAsia="zh-CN"/>
          <w:rPrChange w:id="609" w:author="BULC" w:date="2024-03-13T12:05:00Z">
            <w:rPr>
              <w:ins w:id="610" w:author="BULC" w:date="2024-03-13T12:04:00Z"/>
              <w:rFonts w:ascii="Times New Roman" w:eastAsia="SimSun" w:hAnsi="Times New Roman"/>
              <w:color w:val="000000" w:themeColor="text1"/>
              <w:sz w:val="24"/>
              <w:szCs w:val="24"/>
              <w:lang w:val="en-GB" w:eastAsia="zh-CN"/>
            </w:rPr>
          </w:rPrChange>
        </w:rPr>
        <w:pPrChange w:id="611" w:author="BULC" w:date="2024-03-13T12:06:00Z">
          <w:pPr>
            <w:spacing w:after="0" w:line="240" w:lineRule="auto"/>
          </w:pPr>
        </w:pPrChange>
      </w:pPr>
      <w:bookmarkStart w:id="612" w:name="_GoBack"/>
      <w:bookmarkEnd w:id="612"/>
    </w:p>
    <w:tbl>
      <w:tblPr>
        <w:tblpPr w:leftFromText="180" w:rightFromText="180" w:vertAnchor="page" w:horzAnchor="margin" w:tblpY="2121"/>
        <w:tblW w:w="9329" w:type="dxa"/>
        <w:tblCellMar>
          <w:left w:w="0" w:type="dxa"/>
          <w:right w:w="0" w:type="dxa"/>
        </w:tblCellMar>
        <w:tblLook w:val="0420" w:firstRow="1" w:lastRow="0" w:firstColumn="0" w:lastColumn="0" w:noHBand="0" w:noVBand="1"/>
        <w:tblPrChange w:id="613" w:author="BULC" w:date="2024-03-13T12:06:00Z">
          <w:tblPr>
            <w:tblpPr w:leftFromText="180" w:rightFromText="180" w:vertAnchor="page" w:horzAnchor="page" w:tblpX="1" w:tblpY="1936"/>
            <w:tblW w:w="11293" w:type="dxa"/>
            <w:tblCellMar>
              <w:left w:w="0" w:type="dxa"/>
              <w:right w:w="0" w:type="dxa"/>
            </w:tblCellMar>
            <w:tblLook w:val="0420" w:firstRow="1" w:lastRow="0" w:firstColumn="0" w:lastColumn="0" w:noHBand="0" w:noVBand="1"/>
          </w:tblPr>
        </w:tblPrChange>
      </w:tblPr>
      <w:tblGrid>
        <w:gridCol w:w="1427"/>
        <w:gridCol w:w="1273"/>
        <w:gridCol w:w="3196"/>
        <w:gridCol w:w="3433"/>
        <w:tblGridChange w:id="614">
          <w:tblGrid>
            <w:gridCol w:w="1729"/>
            <w:gridCol w:w="1542"/>
            <w:gridCol w:w="3868"/>
            <w:gridCol w:w="4154"/>
          </w:tblGrid>
        </w:tblGridChange>
      </w:tblGrid>
      <w:tr w:rsidR="00332A61" w:rsidRPr="00332A61" w14:paraId="2A8D9776" w14:textId="77777777" w:rsidTr="00332A61">
        <w:trPr>
          <w:trHeight w:val="273"/>
          <w:ins w:id="615" w:author="BULC" w:date="2024-03-13T12:04:00Z"/>
          <w:trPrChange w:id="616" w:author="BULC" w:date="2024-03-13T12:06:00Z">
            <w:trPr>
              <w:trHeight w:val="693"/>
            </w:trPr>
          </w:trPrChange>
        </w:trPr>
        <w:tc>
          <w:tcPr>
            <w:tcW w:w="1427" w:type="dxa"/>
            <w:vMerge w:val="restart"/>
            <w:tcBorders>
              <w:top w:val="single" w:sz="8" w:space="0" w:color="FFFFFF"/>
              <w:left w:val="single" w:sz="8" w:space="0" w:color="FFFFFF"/>
              <w:bottom w:val="single" w:sz="24" w:space="0" w:color="FFFFFF"/>
              <w:right w:val="single" w:sz="8" w:space="0" w:color="FFFFFF"/>
            </w:tcBorders>
            <w:shd w:val="clear" w:color="auto" w:fill="F2F2F2"/>
            <w:tcMar>
              <w:top w:w="72" w:type="dxa"/>
              <w:left w:w="144" w:type="dxa"/>
              <w:bottom w:w="72" w:type="dxa"/>
              <w:right w:w="144" w:type="dxa"/>
            </w:tcMar>
            <w:vAlign w:val="center"/>
            <w:hideMark/>
            <w:tcPrChange w:id="617" w:author="BULC" w:date="2024-03-13T12:06:00Z">
              <w:tcPr>
                <w:tcW w:w="1729" w:type="dxa"/>
                <w:vMerge w:val="restart"/>
                <w:tcBorders>
                  <w:top w:val="single" w:sz="8" w:space="0" w:color="FFFFFF"/>
                  <w:left w:val="single" w:sz="8" w:space="0" w:color="FFFFFF"/>
                  <w:bottom w:val="single" w:sz="24" w:space="0" w:color="FFFFFF"/>
                  <w:right w:val="single" w:sz="8" w:space="0" w:color="FFFFFF"/>
                </w:tcBorders>
                <w:shd w:val="clear" w:color="auto" w:fill="F2F2F2"/>
                <w:tcMar>
                  <w:top w:w="72" w:type="dxa"/>
                  <w:left w:w="144" w:type="dxa"/>
                  <w:bottom w:w="72" w:type="dxa"/>
                  <w:right w:w="144" w:type="dxa"/>
                </w:tcMar>
                <w:vAlign w:val="center"/>
                <w:hideMark/>
              </w:tcPr>
            </w:tcPrChange>
          </w:tcPr>
          <w:p w14:paraId="549E7CFE" w14:textId="77777777" w:rsidR="00332A61" w:rsidRPr="00332A61" w:rsidRDefault="00332A61" w:rsidP="00332A61">
            <w:pPr>
              <w:spacing w:line="240" w:lineRule="auto"/>
              <w:jc w:val="both"/>
              <w:rPr>
                <w:ins w:id="618" w:author="BULC" w:date="2024-03-13T12:04:00Z"/>
                <w:rFonts w:ascii="Times New Roman" w:eastAsia="SimSun" w:hAnsi="Times New Roman"/>
                <w:color w:val="000000" w:themeColor="text1"/>
                <w:sz w:val="24"/>
                <w:szCs w:val="24"/>
                <w:lang w:eastAsia="zh-CN"/>
                <w:rPrChange w:id="619" w:author="BULC" w:date="2024-03-13T12:05:00Z">
                  <w:rPr>
                    <w:ins w:id="620" w:author="BULC" w:date="2024-03-13T12:04:00Z"/>
                    <w:rFonts w:ascii="Times New Roman" w:eastAsia="SimSun" w:hAnsi="Times New Roman"/>
                    <w:color w:val="000000" w:themeColor="text1"/>
                    <w:sz w:val="24"/>
                    <w:szCs w:val="24"/>
                    <w:lang w:eastAsia="zh-CN"/>
                  </w:rPr>
                </w:rPrChange>
              </w:rPr>
            </w:pPr>
            <w:ins w:id="621" w:author="BULC" w:date="2024-03-13T12:04:00Z">
              <w:r w:rsidRPr="00332A61">
                <w:rPr>
                  <w:rFonts w:ascii="Times New Roman" w:eastAsia="SimSun" w:hAnsi="Times New Roman"/>
                  <w:b/>
                  <w:bCs/>
                  <w:color w:val="000000" w:themeColor="text1"/>
                  <w:sz w:val="24"/>
                  <w:szCs w:val="24"/>
                  <w:lang w:eastAsia="zh-CN"/>
                  <w:rPrChange w:id="622" w:author="BULC" w:date="2024-03-13T12:05:00Z">
                    <w:rPr>
                      <w:rFonts w:ascii="Times New Roman" w:eastAsia="SimSun" w:hAnsi="Times New Roman"/>
                      <w:b/>
                      <w:bCs/>
                      <w:color w:val="000000" w:themeColor="text1"/>
                      <w:sz w:val="24"/>
                      <w:szCs w:val="24"/>
                      <w:lang w:eastAsia="zh-CN"/>
                    </w:rPr>
                  </w:rPrChange>
                </w:rPr>
                <w:t>Final Year Project</w:t>
              </w:r>
            </w:ins>
          </w:p>
        </w:tc>
        <w:tc>
          <w:tcPr>
            <w:tcW w:w="1273"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Change w:id="623" w:author="BULC" w:date="2024-03-13T12:06:00Z">
              <w:tcPr>
                <w:tcW w:w="1542"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
            </w:tcPrChange>
          </w:tcPr>
          <w:p w14:paraId="5F2DFDFA" w14:textId="739DEF10" w:rsidR="00332A61" w:rsidRPr="00332A61" w:rsidRDefault="00332A61" w:rsidP="00332A61">
            <w:pPr>
              <w:spacing w:line="240" w:lineRule="auto"/>
              <w:jc w:val="both"/>
              <w:rPr>
                <w:ins w:id="624" w:author="BULC" w:date="2024-03-13T12:04:00Z"/>
                <w:rFonts w:ascii="Times New Roman" w:eastAsia="SimSun" w:hAnsi="Times New Roman"/>
                <w:color w:val="FFFFFF" w:themeColor="background1"/>
                <w:sz w:val="24"/>
                <w:szCs w:val="24"/>
                <w:lang w:eastAsia="zh-CN"/>
                <w:rPrChange w:id="625" w:author="BULC" w:date="2024-03-13T12:07:00Z">
                  <w:rPr>
                    <w:ins w:id="626" w:author="BULC" w:date="2024-03-13T12:04:00Z"/>
                    <w:rFonts w:ascii="Times New Roman" w:eastAsia="SimSun" w:hAnsi="Times New Roman"/>
                    <w:color w:val="000000" w:themeColor="text1"/>
                    <w:sz w:val="24"/>
                    <w:szCs w:val="24"/>
                    <w:lang w:eastAsia="zh-CN"/>
                  </w:rPr>
                </w:rPrChange>
              </w:rPr>
            </w:pPr>
            <w:ins w:id="627" w:author="BULC" w:date="2024-03-13T12:07:00Z">
              <w:r w:rsidRPr="00332A61">
                <w:rPr>
                  <w:rFonts w:ascii="Times New Roman" w:eastAsia="SimSun" w:hAnsi="Times New Roman"/>
                  <w:color w:val="FFFFFF" w:themeColor="background1"/>
                  <w:sz w:val="24"/>
                  <w:szCs w:val="24"/>
                  <w:lang w:eastAsia="zh-CN"/>
                  <w:rPrChange w:id="628" w:author="BULC" w:date="2024-03-13T12:07:00Z">
                    <w:rPr>
                      <w:rFonts w:ascii="Times New Roman" w:eastAsia="SimSun" w:hAnsi="Times New Roman"/>
                      <w:color w:val="000000" w:themeColor="text1"/>
                      <w:sz w:val="24"/>
                      <w:szCs w:val="24"/>
                      <w:lang w:eastAsia="zh-CN"/>
                    </w:rPr>
                  </w:rPrChange>
                </w:rPr>
                <w:t>CLO</w:t>
              </w:r>
            </w:ins>
          </w:p>
        </w:tc>
        <w:tc>
          <w:tcPr>
            <w:tcW w:w="3196"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Change w:id="629" w:author="BULC" w:date="2024-03-13T12:06:00Z">
              <w:tcPr>
                <w:tcW w:w="3868"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
            </w:tcPrChange>
          </w:tcPr>
          <w:p w14:paraId="02755AA2" w14:textId="65221C83" w:rsidR="00332A61" w:rsidRPr="00332A61" w:rsidRDefault="00332A61" w:rsidP="00332A61">
            <w:pPr>
              <w:spacing w:line="240" w:lineRule="auto"/>
              <w:jc w:val="both"/>
              <w:rPr>
                <w:ins w:id="630" w:author="BULC" w:date="2024-03-13T12:04:00Z"/>
                <w:rFonts w:ascii="Times New Roman" w:eastAsia="SimSun" w:hAnsi="Times New Roman"/>
                <w:color w:val="000000" w:themeColor="text1"/>
                <w:sz w:val="24"/>
                <w:szCs w:val="24"/>
                <w:lang w:eastAsia="zh-CN"/>
                <w:rPrChange w:id="631" w:author="BULC" w:date="2024-03-13T12:05:00Z">
                  <w:rPr>
                    <w:ins w:id="632" w:author="BULC" w:date="2024-03-13T12:04:00Z"/>
                    <w:rFonts w:ascii="Times New Roman" w:eastAsia="SimSun" w:hAnsi="Times New Roman"/>
                    <w:color w:val="000000" w:themeColor="text1"/>
                    <w:sz w:val="24"/>
                    <w:szCs w:val="24"/>
                    <w:lang w:eastAsia="zh-CN"/>
                  </w:rPr>
                </w:rPrChange>
              </w:rPr>
            </w:pPr>
            <w:ins w:id="633" w:author="BULC" w:date="2024-03-13T12:07:00Z">
              <w:r w:rsidRPr="00332A61">
                <w:rPr>
                  <w:rFonts w:ascii="Times New Roman" w:eastAsia="SimSun" w:hAnsi="Times New Roman"/>
                  <w:color w:val="FFFFFF" w:themeColor="background1"/>
                  <w:sz w:val="24"/>
                  <w:szCs w:val="24"/>
                  <w:lang w:eastAsia="zh-CN"/>
                  <w:rPrChange w:id="634" w:author="BULC" w:date="2024-03-13T12:07:00Z">
                    <w:rPr>
                      <w:rFonts w:ascii="Times New Roman" w:eastAsia="SimSun" w:hAnsi="Times New Roman"/>
                      <w:color w:val="000000" w:themeColor="text1"/>
                      <w:sz w:val="24"/>
                      <w:szCs w:val="24"/>
                      <w:lang w:eastAsia="zh-CN"/>
                    </w:rPr>
                  </w:rPrChange>
                </w:rPr>
                <w:t>PROBLEMS</w:t>
              </w:r>
            </w:ins>
          </w:p>
        </w:tc>
        <w:tc>
          <w:tcPr>
            <w:tcW w:w="3433"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Change w:id="635" w:author="BULC" w:date="2024-03-13T12:06:00Z">
              <w:tcPr>
                <w:tcW w:w="4154" w:type="dxa"/>
                <w:tcBorders>
                  <w:top w:val="single" w:sz="8" w:space="0" w:color="FFFFFF"/>
                  <w:left w:val="single" w:sz="8" w:space="0" w:color="FFFFFF"/>
                  <w:bottom w:val="single" w:sz="24" w:space="0" w:color="FFFFFF"/>
                  <w:right w:val="single" w:sz="8" w:space="0" w:color="FFFFFF"/>
                </w:tcBorders>
                <w:shd w:val="clear" w:color="auto" w:fill="000000"/>
                <w:tcMar>
                  <w:top w:w="15" w:type="dxa"/>
                  <w:left w:w="15" w:type="dxa"/>
                  <w:bottom w:w="0" w:type="dxa"/>
                  <w:right w:w="15" w:type="dxa"/>
                </w:tcMar>
                <w:vAlign w:val="center"/>
                <w:hideMark/>
              </w:tcPr>
            </w:tcPrChange>
          </w:tcPr>
          <w:p w14:paraId="6B22A129" w14:textId="121042BD" w:rsidR="00332A61" w:rsidRPr="00332A61" w:rsidRDefault="00332A61" w:rsidP="00332A61">
            <w:pPr>
              <w:spacing w:line="240" w:lineRule="auto"/>
              <w:jc w:val="both"/>
              <w:rPr>
                <w:ins w:id="636" w:author="BULC" w:date="2024-03-13T12:04:00Z"/>
                <w:rFonts w:ascii="Times New Roman" w:eastAsia="SimSun" w:hAnsi="Times New Roman"/>
                <w:color w:val="000000" w:themeColor="text1"/>
                <w:sz w:val="24"/>
                <w:szCs w:val="24"/>
                <w:lang w:eastAsia="zh-CN"/>
                <w:rPrChange w:id="637" w:author="BULC" w:date="2024-03-13T12:05:00Z">
                  <w:rPr>
                    <w:ins w:id="638" w:author="BULC" w:date="2024-03-13T12:04:00Z"/>
                    <w:rFonts w:ascii="Times New Roman" w:eastAsia="SimSun" w:hAnsi="Times New Roman"/>
                    <w:color w:val="000000" w:themeColor="text1"/>
                    <w:sz w:val="24"/>
                    <w:szCs w:val="24"/>
                    <w:lang w:eastAsia="zh-CN"/>
                  </w:rPr>
                </w:rPrChange>
              </w:rPr>
            </w:pPr>
            <w:ins w:id="639" w:author="BULC" w:date="2024-03-13T12:08:00Z">
              <w:r w:rsidRPr="00332A61">
                <w:rPr>
                  <w:rFonts w:ascii="Times New Roman" w:eastAsia="SimSun" w:hAnsi="Times New Roman"/>
                  <w:b/>
                  <w:bCs/>
                  <w:color w:val="FFFFFF" w:themeColor="background1"/>
                  <w:sz w:val="24"/>
                  <w:szCs w:val="24"/>
                  <w:lang w:eastAsia="zh-CN"/>
                  <w:rPrChange w:id="640" w:author="BULC" w:date="2024-03-13T12:08:00Z">
                    <w:rPr>
                      <w:rFonts w:ascii="Times New Roman" w:eastAsia="SimSun" w:hAnsi="Times New Roman"/>
                      <w:b/>
                      <w:bCs/>
                      <w:color w:val="FFFFFF" w:themeColor="background1"/>
                      <w:sz w:val="24"/>
                      <w:szCs w:val="24"/>
                      <w:lang w:eastAsia="zh-CN"/>
                    </w:rPr>
                  </w:rPrChange>
                </w:rPr>
                <w:t>SOLUTIONS</w:t>
              </w:r>
            </w:ins>
            <w:ins w:id="641" w:author="BULC" w:date="2024-03-13T12:04:00Z">
              <w:r w:rsidRPr="00332A61">
                <w:rPr>
                  <w:rFonts w:ascii="Times New Roman" w:eastAsia="SimSun" w:hAnsi="Times New Roman"/>
                  <w:b/>
                  <w:bCs/>
                  <w:color w:val="000000" w:themeColor="text1"/>
                  <w:sz w:val="24"/>
                  <w:szCs w:val="24"/>
                  <w:lang w:eastAsia="zh-CN"/>
                  <w:rPrChange w:id="642" w:author="BULC" w:date="2024-03-13T12:05:00Z">
                    <w:rPr>
                      <w:rFonts w:ascii="Times New Roman" w:eastAsia="SimSun" w:hAnsi="Times New Roman"/>
                      <w:b/>
                      <w:bCs/>
                      <w:color w:val="000000" w:themeColor="text1"/>
                      <w:sz w:val="24"/>
                      <w:szCs w:val="24"/>
                      <w:lang w:eastAsia="zh-CN"/>
                    </w:rPr>
                  </w:rPrChange>
                </w:rPr>
                <w:t xml:space="preserve"> our FYP</w:t>
              </w:r>
            </w:ins>
          </w:p>
        </w:tc>
      </w:tr>
      <w:tr w:rsidR="00332A61" w:rsidRPr="00332A61" w14:paraId="15AC8BB9" w14:textId="77777777" w:rsidTr="00332A61">
        <w:trPr>
          <w:trHeight w:val="338"/>
          <w:ins w:id="643" w:author="BULC" w:date="2024-03-13T12:04:00Z"/>
          <w:trPrChange w:id="644" w:author="BULC" w:date="2024-03-13T12:06:00Z">
            <w:trPr>
              <w:trHeight w:val="85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645"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14F85420" w14:textId="77777777" w:rsidR="00332A61" w:rsidRPr="00332A61" w:rsidRDefault="00332A61" w:rsidP="00332A61">
            <w:pPr>
              <w:spacing w:line="240" w:lineRule="auto"/>
              <w:jc w:val="both"/>
              <w:rPr>
                <w:ins w:id="646" w:author="BULC" w:date="2024-03-13T12:04:00Z"/>
                <w:rFonts w:ascii="Times New Roman" w:eastAsia="SimSun" w:hAnsi="Times New Roman"/>
                <w:color w:val="000000" w:themeColor="text1"/>
                <w:sz w:val="24"/>
                <w:szCs w:val="24"/>
                <w:lang w:eastAsia="zh-CN"/>
                <w:rPrChange w:id="647" w:author="BULC" w:date="2024-03-13T12:05:00Z">
                  <w:rPr>
                    <w:ins w:id="648" w:author="BULC" w:date="2024-03-13T12:04:00Z"/>
                    <w:rFonts w:ascii="Times New Roman" w:eastAsia="SimSun" w:hAnsi="Times New Roman"/>
                    <w:color w:val="000000" w:themeColor="text1"/>
                    <w:sz w:val="24"/>
                    <w:szCs w:val="24"/>
                    <w:lang w:eastAsia="zh-CN"/>
                  </w:rPr>
                </w:rPrChange>
              </w:rPr>
            </w:pPr>
          </w:p>
        </w:tc>
        <w:tc>
          <w:tcPr>
            <w:tcW w:w="1273" w:type="dxa"/>
            <w:tcBorders>
              <w:top w:val="single" w:sz="24"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649" w:author="BULC" w:date="2024-03-13T12:06:00Z">
              <w:tcPr>
                <w:tcW w:w="1542" w:type="dxa"/>
                <w:tcBorders>
                  <w:top w:val="single" w:sz="24"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15C00354" w14:textId="77777777" w:rsidR="00332A61" w:rsidRPr="00332A61" w:rsidRDefault="00332A61" w:rsidP="00332A61">
            <w:pPr>
              <w:spacing w:line="240" w:lineRule="auto"/>
              <w:jc w:val="both"/>
              <w:rPr>
                <w:ins w:id="650" w:author="BULC" w:date="2024-03-13T12:04:00Z"/>
                <w:rFonts w:ascii="Times New Roman" w:eastAsia="SimSun" w:hAnsi="Times New Roman"/>
                <w:color w:val="000000" w:themeColor="text1"/>
                <w:sz w:val="24"/>
                <w:szCs w:val="24"/>
                <w:lang w:eastAsia="zh-CN"/>
                <w:rPrChange w:id="651" w:author="BULC" w:date="2024-03-13T12:05:00Z">
                  <w:rPr>
                    <w:ins w:id="652" w:author="BULC" w:date="2024-03-13T12:04:00Z"/>
                    <w:rFonts w:ascii="Times New Roman" w:eastAsia="SimSun" w:hAnsi="Times New Roman"/>
                    <w:color w:val="000000" w:themeColor="text1"/>
                    <w:sz w:val="24"/>
                    <w:szCs w:val="24"/>
                    <w:lang w:eastAsia="zh-CN"/>
                  </w:rPr>
                </w:rPrChange>
              </w:rPr>
            </w:pPr>
            <w:ins w:id="653" w:author="BULC" w:date="2024-03-13T12:04:00Z">
              <w:r w:rsidRPr="00332A61">
                <w:rPr>
                  <w:rFonts w:ascii="Times New Roman" w:eastAsia="SimSun" w:hAnsi="Times New Roman"/>
                  <w:color w:val="000000" w:themeColor="text1"/>
                  <w:sz w:val="24"/>
                  <w:szCs w:val="24"/>
                  <w:lang w:eastAsia="zh-CN"/>
                  <w:rPrChange w:id="654" w:author="BULC" w:date="2024-03-13T12:05:00Z">
                    <w:rPr>
                      <w:rFonts w:ascii="Times New Roman" w:eastAsia="SimSun" w:hAnsi="Times New Roman"/>
                      <w:color w:val="000000" w:themeColor="text1"/>
                      <w:sz w:val="24"/>
                      <w:szCs w:val="24"/>
                      <w:lang w:eastAsia="zh-CN"/>
                    </w:rPr>
                  </w:rPrChange>
                </w:rPr>
                <w:t>CLO1</w:t>
              </w:r>
            </w:ins>
          </w:p>
        </w:tc>
        <w:tc>
          <w:tcPr>
            <w:tcW w:w="3196"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655" w:author="BULC" w:date="2024-03-13T12:06:00Z">
              <w:tcPr>
                <w:tcW w:w="3868"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024C6DBC" w14:textId="77777777" w:rsidR="00332A61" w:rsidRPr="00332A61" w:rsidRDefault="00332A61" w:rsidP="00332A61">
            <w:pPr>
              <w:spacing w:line="240" w:lineRule="auto"/>
              <w:jc w:val="both"/>
              <w:rPr>
                <w:ins w:id="656" w:author="BULC" w:date="2024-03-13T12:04:00Z"/>
                <w:rFonts w:ascii="Times New Roman" w:eastAsia="SimSun" w:hAnsi="Times New Roman"/>
                <w:color w:val="000000" w:themeColor="text1"/>
                <w:sz w:val="24"/>
                <w:szCs w:val="24"/>
                <w:lang w:eastAsia="zh-CN"/>
                <w:rPrChange w:id="657" w:author="BULC" w:date="2024-03-13T12:05:00Z">
                  <w:rPr>
                    <w:ins w:id="658" w:author="BULC" w:date="2024-03-13T12:04:00Z"/>
                    <w:rFonts w:ascii="Times New Roman" w:eastAsia="SimSun" w:hAnsi="Times New Roman"/>
                    <w:color w:val="000000" w:themeColor="text1"/>
                    <w:sz w:val="24"/>
                    <w:szCs w:val="24"/>
                    <w:lang w:eastAsia="zh-CN"/>
                  </w:rPr>
                </w:rPrChange>
              </w:rPr>
            </w:pPr>
            <w:ins w:id="659" w:author="BULC" w:date="2024-03-13T12:04:00Z">
              <w:r w:rsidRPr="00332A61">
                <w:rPr>
                  <w:rFonts w:ascii="Times New Roman" w:eastAsia="SimSun" w:hAnsi="Times New Roman"/>
                  <w:color w:val="000000" w:themeColor="text1"/>
                  <w:sz w:val="24"/>
                  <w:szCs w:val="24"/>
                  <w:lang w:eastAsia="zh-CN"/>
                  <w:rPrChange w:id="660" w:author="BULC" w:date="2024-03-13T12:05:00Z">
                    <w:rPr>
                      <w:rFonts w:ascii="Times New Roman" w:eastAsia="SimSun" w:hAnsi="Times New Roman"/>
                      <w:color w:val="000000" w:themeColor="text1"/>
                      <w:sz w:val="24"/>
                      <w:szCs w:val="24"/>
                      <w:lang w:eastAsia="zh-CN"/>
                    </w:rPr>
                  </w:rPrChange>
                </w:rPr>
                <w:t>Analyze the given problem to propose a computing based solution.</w:t>
              </w:r>
            </w:ins>
          </w:p>
        </w:tc>
        <w:tc>
          <w:tcPr>
            <w:tcW w:w="3433"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661" w:author="BULC" w:date="2024-03-13T12:06:00Z">
              <w:tcPr>
                <w:tcW w:w="4154"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491A6BF6" w14:textId="77777777" w:rsidR="00332A61" w:rsidRPr="00332A61" w:rsidRDefault="00332A61" w:rsidP="00332A61">
            <w:pPr>
              <w:spacing w:line="240" w:lineRule="auto"/>
              <w:jc w:val="both"/>
              <w:rPr>
                <w:ins w:id="662" w:author="BULC" w:date="2024-03-13T12:04:00Z"/>
                <w:rFonts w:ascii="Times New Roman" w:eastAsia="SimSun" w:hAnsi="Times New Roman"/>
                <w:color w:val="000000" w:themeColor="text1"/>
                <w:sz w:val="24"/>
                <w:szCs w:val="24"/>
                <w:lang w:eastAsia="zh-CN"/>
                <w:rPrChange w:id="663" w:author="BULC" w:date="2024-03-13T12:05:00Z">
                  <w:rPr>
                    <w:ins w:id="664" w:author="BULC" w:date="2024-03-13T12:04:00Z"/>
                    <w:rFonts w:ascii="Times New Roman" w:eastAsia="SimSun" w:hAnsi="Times New Roman"/>
                    <w:color w:val="000000" w:themeColor="text1"/>
                    <w:sz w:val="24"/>
                    <w:szCs w:val="24"/>
                    <w:lang w:eastAsia="zh-CN"/>
                  </w:rPr>
                </w:rPrChange>
              </w:rPr>
            </w:pPr>
            <w:ins w:id="665" w:author="BULC" w:date="2024-03-13T12:04:00Z">
              <w:r w:rsidRPr="00332A61">
                <w:rPr>
                  <w:rFonts w:ascii="Times New Roman" w:eastAsia="SimSun" w:hAnsi="Times New Roman"/>
                  <w:color w:val="000000" w:themeColor="text1"/>
                  <w:sz w:val="24"/>
                  <w:szCs w:val="24"/>
                  <w:lang w:eastAsia="zh-CN"/>
                  <w:rPrChange w:id="666" w:author="BULC" w:date="2024-03-13T12:05:00Z">
                    <w:rPr>
                      <w:rFonts w:ascii="Times New Roman" w:eastAsia="SimSun" w:hAnsi="Times New Roman"/>
                      <w:color w:val="000000" w:themeColor="text1"/>
                      <w:sz w:val="24"/>
                      <w:szCs w:val="24"/>
                      <w:lang w:eastAsia="zh-CN"/>
                    </w:rPr>
                  </w:rPrChange>
                </w:rPr>
                <w:t>Begin by understanding the challenges involved in manual meter reading and the potential benefits of automating the process.</w:t>
              </w:r>
            </w:ins>
          </w:p>
        </w:tc>
      </w:tr>
      <w:tr w:rsidR="00332A61" w:rsidRPr="00332A61" w14:paraId="146D9F74" w14:textId="77777777" w:rsidTr="00332A61">
        <w:trPr>
          <w:trHeight w:val="338"/>
          <w:ins w:id="667" w:author="BULC" w:date="2024-03-13T12:04:00Z"/>
          <w:trPrChange w:id="668" w:author="BULC" w:date="2024-03-13T12:06:00Z">
            <w:trPr>
              <w:trHeight w:val="85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669"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1778EA0A" w14:textId="77777777" w:rsidR="00332A61" w:rsidRPr="00332A61" w:rsidRDefault="00332A61" w:rsidP="00332A61">
            <w:pPr>
              <w:spacing w:line="240" w:lineRule="auto"/>
              <w:jc w:val="both"/>
              <w:rPr>
                <w:ins w:id="670" w:author="BULC" w:date="2024-03-13T12:04:00Z"/>
                <w:rFonts w:ascii="Times New Roman" w:eastAsia="SimSun" w:hAnsi="Times New Roman"/>
                <w:color w:val="000000" w:themeColor="text1"/>
                <w:sz w:val="24"/>
                <w:szCs w:val="24"/>
                <w:lang w:eastAsia="zh-CN"/>
                <w:rPrChange w:id="671" w:author="BULC" w:date="2024-03-13T12:05:00Z">
                  <w:rPr>
                    <w:ins w:id="672" w:author="BULC" w:date="2024-03-13T12:04:00Z"/>
                    <w:rFonts w:ascii="Times New Roman" w:eastAsia="SimSun" w:hAnsi="Times New Roman"/>
                    <w:color w:val="000000" w:themeColor="text1"/>
                    <w:sz w:val="24"/>
                    <w:szCs w:val="24"/>
                    <w:lang w:eastAsia="zh-CN"/>
                  </w:rPr>
                </w:rPrChange>
              </w:rPr>
            </w:pPr>
          </w:p>
        </w:tc>
        <w:tc>
          <w:tcPr>
            <w:tcW w:w="1273"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673" w:author="BULC" w:date="2024-03-13T12:06:00Z">
              <w:tcPr>
                <w:tcW w:w="1542"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14B72D18" w14:textId="77777777" w:rsidR="00332A61" w:rsidRPr="00332A61" w:rsidRDefault="00332A61" w:rsidP="00332A61">
            <w:pPr>
              <w:spacing w:line="240" w:lineRule="auto"/>
              <w:jc w:val="both"/>
              <w:rPr>
                <w:ins w:id="674" w:author="BULC" w:date="2024-03-13T12:04:00Z"/>
                <w:rFonts w:ascii="Times New Roman" w:eastAsia="SimSun" w:hAnsi="Times New Roman"/>
                <w:color w:val="000000" w:themeColor="text1"/>
                <w:sz w:val="24"/>
                <w:szCs w:val="24"/>
                <w:lang w:eastAsia="zh-CN"/>
                <w:rPrChange w:id="675" w:author="BULC" w:date="2024-03-13T12:05:00Z">
                  <w:rPr>
                    <w:ins w:id="676" w:author="BULC" w:date="2024-03-13T12:04:00Z"/>
                    <w:rFonts w:ascii="Times New Roman" w:eastAsia="SimSun" w:hAnsi="Times New Roman"/>
                    <w:color w:val="000000" w:themeColor="text1"/>
                    <w:sz w:val="24"/>
                    <w:szCs w:val="24"/>
                    <w:lang w:eastAsia="zh-CN"/>
                  </w:rPr>
                </w:rPrChange>
              </w:rPr>
            </w:pPr>
            <w:ins w:id="677" w:author="BULC" w:date="2024-03-13T12:04:00Z">
              <w:r w:rsidRPr="00332A61">
                <w:rPr>
                  <w:rFonts w:ascii="Times New Roman" w:eastAsia="SimSun" w:hAnsi="Times New Roman"/>
                  <w:color w:val="000000" w:themeColor="text1"/>
                  <w:sz w:val="24"/>
                  <w:szCs w:val="24"/>
                  <w:lang w:eastAsia="zh-CN"/>
                  <w:rPrChange w:id="678" w:author="BULC" w:date="2024-03-13T12:05:00Z">
                    <w:rPr>
                      <w:rFonts w:ascii="Times New Roman" w:eastAsia="SimSun" w:hAnsi="Times New Roman"/>
                      <w:color w:val="000000" w:themeColor="text1"/>
                      <w:sz w:val="24"/>
                      <w:szCs w:val="24"/>
                      <w:lang w:eastAsia="zh-CN"/>
                    </w:rPr>
                  </w:rPrChange>
                </w:rPr>
                <w:t>CLO2</w:t>
              </w:r>
            </w:ins>
          </w:p>
        </w:tc>
        <w:tc>
          <w:tcPr>
            <w:tcW w:w="3196"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679" w:author="BULC" w:date="2024-03-13T12:06:00Z">
              <w:tcPr>
                <w:tcW w:w="3868"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5249B2AE" w14:textId="77777777" w:rsidR="00332A61" w:rsidRPr="00332A61" w:rsidRDefault="00332A61" w:rsidP="00332A61">
            <w:pPr>
              <w:spacing w:line="240" w:lineRule="auto"/>
              <w:jc w:val="both"/>
              <w:rPr>
                <w:ins w:id="680" w:author="BULC" w:date="2024-03-13T12:04:00Z"/>
                <w:rFonts w:ascii="Times New Roman" w:eastAsia="SimSun" w:hAnsi="Times New Roman"/>
                <w:color w:val="000000" w:themeColor="text1"/>
                <w:sz w:val="24"/>
                <w:szCs w:val="24"/>
                <w:lang w:eastAsia="zh-CN"/>
                <w:rPrChange w:id="681" w:author="BULC" w:date="2024-03-13T12:05:00Z">
                  <w:rPr>
                    <w:ins w:id="682" w:author="BULC" w:date="2024-03-13T12:04:00Z"/>
                    <w:rFonts w:ascii="Times New Roman" w:eastAsia="SimSun" w:hAnsi="Times New Roman"/>
                    <w:color w:val="000000" w:themeColor="text1"/>
                    <w:sz w:val="24"/>
                    <w:szCs w:val="24"/>
                    <w:lang w:eastAsia="zh-CN"/>
                  </w:rPr>
                </w:rPrChange>
              </w:rPr>
            </w:pPr>
            <w:ins w:id="683" w:author="BULC" w:date="2024-03-13T12:04:00Z">
              <w:r w:rsidRPr="00332A61">
                <w:rPr>
                  <w:rFonts w:ascii="Times New Roman" w:eastAsia="SimSun" w:hAnsi="Times New Roman"/>
                  <w:color w:val="000000" w:themeColor="text1"/>
                  <w:sz w:val="24"/>
                  <w:szCs w:val="24"/>
                  <w:lang w:eastAsia="zh-CN"/>
                  <w:rPrChange w:id="684" w:author="BULC" w:date="2024-03-13T12:05:00Z">
                    <w:rPr>
                      <w:rFonts w:ascii="Times New Roman" w:eastAsia="SimSun" w:hAnsi="Times New Roman"/>
                      <w:color w:val="000000" w:themeColor="text1"/>
                      <w:sz w:val="24"/>
                      <w:szCs w:val="24"/>
                      <w:lang w:eastAsia="zh-CN"/>
                    </w:rPr>
                  </w:rPrChange>
                </w:rPr>
                <w:t xml:space="preserve">Design and develop computing solutions to </w:t>
              </w:r>
              <w:proofErr w:type="gramStart"/>
              <w:r w:rsidRPr="00332A61">
                <w:rPr>
                  <w:rFonts w:ascii="Times New Roman" w:eastAsia="SimSun" w:hAnsi="Times New Roman"/>
                  <w:color w:val="000000" w:themeColor="text1"/>
                  <w:sz w:val="24"/>
                  <w:szCs w:val="24"/>
                  <w:lang w:eastAsia="zh-CN"/>
                  <w:rPrChange w:id="685" w:author="BULC" w:date="2024-03-13T12:05:00Z">
                    <w:rPr>
                      <w:rFonts w:ascii="Times New Roman" w:eastAsia="SimSun" w:hAnsi="Times New Roman"/>
                      <w:color w:val="000000" w:themeColor="text1"/>
                      <w:sz w:val="24"/>
                      <w:szCs w:val="24"/>
                      <w:lang w:eastAsia="zh-CN"/>
                    </w:rPr>
                  </w:rPrChange>
                </w:rPr>
                <w:t>the  complex</w:t>
              </w:r>
              <w:proofErr w:type="gramEnd"/>
              <w:r w:rsidRPr="00332A61">
                <w:rPr>
                  <w:rFonts w:ascii="Times New Roman" w:eastAsia="SimSun" w:hAnsi="Times New Roman"/>
                  <w:color w:val="000000" w:themeColor="text1"/>
                  <w:sz w:val="24"/>
                  <w:szCs w:val="24"/>
                  <w:lang w:eastAsia="zh-CN"/>
                  <w:rPrChange w:id="686" w:author="BULC" w:date="2024-03-13T12:05:00Z">
                    <w:rPr>
                      <w:rFonts w:ascii="Times New Roman" w:eastAsia="SimSun" w:hAnsi="Times New Roman"/>
                      <w:color w:val="000000" w:themeColor="text1"/>
                      <w:sz w:val="24"/>
                      <w:szCs w:val="24"/>
                      <w:lang w:eastAsia="zh-CN"/>
                    </w:rPr>
                  </w:rPrChange>
                </w:rPr>
                <w:t xml:space="preserve"> computing problems.</w:t>
              </w:r>
            </w:ins>
          </w:p>
        </w:tc>
        <w:tc>
          <w:tcPr>
            <w:tcW w:w="34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687" w:author="BULC" w:date="2024-03-13T12:06:00Z">
              <w:tcPr>
                <w:tcW w:w="4154"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7058A98E" w14:textId="77777777" w:rsidR="00332A61" w:rsidRPr="00332A61" w:rsidRDefault="00332A61" w:rsidP="00332A61">
            <w:pPr>
              <w:spacing w:line="240" w:lineRule="auto"/>
              <w:jc w:val="both"/>
              <w:rPr>
                <w:ins w:id="688" w:author="BULC" w:date="2024-03-13T12:04:00Z"/>
                <w:rFonts w:ascii="Times New Roman" w:eastAsia="SimSun" w:hAnsi="Times New Roman"/>
                <w:color w:val="000000" w:themeColor="text1"/>
                <w:sz w:val="24"/>
                <w:szCs w:val="24"/>
                <w:lang w:eastAsia="zh-CN"/>
                <w:rPrChange w:id="689" w:author="BULC" w:date="2024-03-13T12:05:00Z">
                  <w:rPr>
                    <w:ins w:id="690" w:author="BULC" w:date="2024-03-13T12:04:00Z"/>
                    <w:rFonts w:ascii="Times New Roman" w:eastAsia="SimSun" w:hAnsi="Times New Roman"/>
                    <w:color w:val="000000" w:themeColor="text1"/>
                    <w:sz w:val="24"/>
                    <w:szCs w:val="24"/>
                    <w:lang w:eastAsia="zh-CN"/>
                  </w:rPr>
                </w:rPrChange>
              </w:rPr>
            </w:pPr>
            <w:ins w:id="691" w:author="BULC" w:date="2024-03-13T12:04:00Z">
              <w:r w:rsidRPr="00332A61">
                <w:rPr>
                  <w:rFonts w:ascii="Times New Roman" w:eastAsia="SimSun" w:hAnsi="Times New Roman"/>
                  <w:color w:val="000000" w:themeColor="text1"/>
                  <w:sz w:val="24"/>
                  <w:szCs w:val="24"/>
                  <w:lang w:eastAsia="zh-CN"/>
                  <w:rPrChange w:id="692" w:author="BULC" w:date="2024-03-13T12:05:00Z">
                    <w:rPr>
                      <w:rFonts w:ascii="Times New Roman" w:eastAsia="SimSun" w:hAnsi="Times New Roman"/>
                      <w:color w:val="000000" w:themeColor="text1"/>
                      <w:sz w:val="24"/>
                      <w:szCs w:val="24"/>
                      <w:lang w:eastAsia="zh-CN"/>
                    </w:rPr>
                  </w:rPrChange>
                </w:rPr>
                <w:t>Develop algorithms for image segmentation, character recognition, and error correction to handle complex scenarios.</w:t>
              </w:r>
            </w:ins>
          </w:p>
        </w:tc>
      </w:tr>
      <w:tr w:rsidR="00332A61" w:rsidRPr="00332A61" w14:paraId="3C9B962F" w14:textId="77777777" w:rsidTr="00332A61">
        <w:trPr>
          <w:trHeight w:val="338"/>
          <w:ins w:id="693" w:author="BULC" w:date="2024-03-13T12:04:00Z"/>
          <w:trPrChange w:id="694" w:author="BULC" w:date="2024-03-13T12:06:00Z">
            <w:trPr>
              <w:trHeight w:val="85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695"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4C8AEA26" w14:textId="77777777" w:rsidR="00332A61" w:rsidRPr="00332A61" w:rsidRDefault="00332A61" w:rsidP="00332A61">
            <w:pPr>
              <w:spacing w:line="240" w:lineRule="auto"/>
              <w:jc w:val="both"/>
              <w:rPr>
                <w:ins w:id="696" w:author="BULC" w:date="2024-03-13T12:04:00Z"/>
                <w:rFonts w:ascii="Times New Roman" w:eastAsia="SimSun" w:hAnsi="Times New Roman"/>
                <w:color w:val="000000" w:themeColor="text1"/>
                <w:sz w:val="24"/>
                <w:szCs w:val="24"/>
                <w:lang w:eastAsia="zh-CN"/>
                <w:rPrChange w:id="697" w:author="BULC" w:date="2024-03-13T12:05:00Z">
                  <w:rPr>
                    <w:ins w:id="698" w:author="BULC" w:date="2024-03-13T12:04:00Z"/>
                    <w:rFonts w:ascii="Times New Roman" w:eastAsia="SimSun" w:hAnsi="Times New Roman"/>
                    <w:color w:val="000000" w:themeColor="text1"/>
                    <w:sz w:val="24"/>
                    <w:szCs w:val="24"/>
                    <w:lang w:eastAsia="zh-CN"/>
                  </w:rPr>
                </w:rPrChange>
              </w:rPr>
            </w:pPr>
          </w:p>
        </w:tc>
        <w:tc>
          <w:tcPr>
            <w:tcW w:w="1273" w:type="dxa"/>
            <w:tcBorders>
              <w:top w:val="single" w:sz="8"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699" w:author="BULC" w:date="2024-03-13T12:06:00Z">
              <w:tcPr>
                <w:tcW w:w="1542" w:type="dxa"/>
                <w:tcBorders>
                  <w:top w:val="single" w:sz="8"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084598D0" w14:textId="77777777" w:rsidR="00332A61" w:rsidRPr="00332A61" w:rsidRDefault="00332A61" w:rsidP="00332A61">
            <w:pPr>
              <w:spacing w:line="240" w:lineRule="auto"/>
              <w:jc w:val="both"/>
              <w:rPr>
                <w:ins w:id="700" w:author="BULC" w:date="2024-03-13T12:04:00Z"/>
                <w:rFonts w:ascii="Times New Roman" w:eastAsia="SimSun" w:hAnsi="Times New Roman"/>
                <w:color w:val="000000" w:themeColor="text1"/>
                <w:sz w:val="24"/>
                <w:szCs w:val="24"/>
                <w:lang w:eastAsia="zh-CN"/>
                <w:rPrChange w:id="701" w:author="BULC" w:date="2024-03-13T12:05:00Z">
                  <w:rPr>
                    <w:ins w:id="702" w:author="BULC" w:date="2024-03-13T12:04:00Z"/>
                    <w:rFonts w:ascii="Times New Roman" w:eastAsia="SimSun" w:hAnsi="Times New Roman"/>
                    <w:color w:val="000000" w:themeColor="text1"/>
                    <w:sz w:val="24"/>
                    <w:szCs w:val="24"/>
                    <w:lang w:eastAsia="zh-CN"/>
                  </w:rPr>
                </w:rPrChange>
              </w:rPr>
            </w:pPr>
            <w:ins w:id="703" w:author="BULC" w:date="2024-03-13T12:04:00Z">
              <w:r w:rsidRPr="00332A61">
                <w:rPr>
                  <w:rFonts w:ascii="Times New Roman" w:eastAsia="SimSun" w:hAnsi="Times New Roman"/>
                  <w:color w:val="000000" w:themeColor="text1"/>
                  <w:sz w:val="24"/>
                  <w:szCs w:val="24"/>
                  <w:lang w:eastAsia="zh-CN"/>
                  <w:rPrChange w:id="704" w:author="BULC" w:date="2024-03-13T12:05:00Z">
                    <w:rPr>
                      <w:rFonts w:ascii="Times New Roman" w:eastAsia="SimSun" w:hAnsi="Times New Roman"/>
                      <w:color w:val="000000" w:themeColor="text1"/>
                      <w:sz w:val="24"/>
                      <w:szCs w:val="24"/>
                      <w:lang w:eastAsia="zh-CN"/>
                    </w:rPr>
                  </w:rPrChange>
                </w:rPr>
                <w:t>CLO3</w:t>
              </w:r>
            </w:ins>
          </w:p>
        </w:tc>
        <w:tc>
          <w:tcPr>
            <w:tcW w:w="3196"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705" w:author="BULC" w:date="2024-03-13T12:06:00Z">
              <w:tcPr>
                <w:tcW w:w="3868"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71041157" w14:textId="77777777" w:rsidR="00332A61" w:rsidRPr="00332A61" w:rsidRDefault="00332A61" w:rsidP="00332A61">
            <w:pPr>
              <w:spacing w:line="240" w:lineRule="auto"/>
              <w:jc w:val="both"/>
              <w:rPr>
                <w:ins w:id="706" w:author="BULC" w:date="2024-03-13T12:04:00Z"/>
                <w:rFonts w:ascii="Times New Roman" w:eastAsia="SimSun" w:hAnsi="Times New Roman"/>
                <w:color w:val="000000" w:themeColor="text1"/>
                <w:sz w:val="24"/>
                <w:szCs w:val="24"/>
                <w:lang w:eastAsia="zh-CN"/>
                <w:rPrChange w:id="707" w:author="BULC" w:date="2024-03-13T12:05:00Z">
                  <w:rPr>
                    <w:ins w:id="708" w:author="BULC" w:date="2024-03-13T12:04:00Z"/>
                    <w:rFonts w:ascii="Times New Roman" w:eastAsia="SimSun" w:hAnsi="Times New Roman"/>
                    <w:color w:val="000000" w:themeColor="text1"/>
                    <w:sz w:val="24"/>
                    <w:szCs w:val="24"/>
                    <w:lang w:eastAsia="zh-CN"/>
                  </w:rPr>
                </w:rPrChange>
              </w:rPr>
            </w:pPr>
            <w:ins w:id="709" w:author="BULC" w:date="2024-03-13T12:04:00Z">
              <w:r w:rsidRPr="00332A61">
                <w:rPr>
                  <w:rFonts w:ascii="Times New Roman" w:eastAsia="SimSun" w:hAnsi="Times New Roman"/>
                  <w:color w:val="000000" w:themeColor="text1"/>
                  <w:sz w:val="24"/>
                  <w:szCs w:val="24"/>
                  <w:lang w:eastAsia="zh-CN"/>
                  <w:rPrChange w:id="710" w:author="BULC" w:date="2024-03-13T12:05:00Z">
                    <w:rPr>
                      <w:rFonts w:ascii="Times New Roman" w:eastAsia="SimSun" w:hAnsi="Times New Roman"/>
                      <w:color w:val="000000" w:themeColor="text1"/>
                      <w:sz w:val="24"/>
                      <w:szCs w:val="24"/>
                      <w:lang w:eastAsia="zh-CN"/>
                    </w:rPr>
                  </w:rPrChange>
                </w:rPr>
                <w:t>Demonstrate the ability to use modern tool to solve the given problem.</w:t>
              </w:r>
            </w:ins>
          </w:p>
        </w:tc>
        <w:tc>
          <w:tcPr>
            <w:tcW w:w="3433"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711" w:author="BULC" w:date="2024-03-13T12:06:00Z">
              <w:tcPr>
                <w:tcW w:w="4154"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441A3622" w14:textId="77777777" w:rsidR="00332A61" w:rsidRPr="00332A61" w:rsidRDefault="00332A61" w:rsidP="00332A61">
            <w:pPr>
              <w:spacing w:line="240" w:lineRule="auto"/>
              <w:jc w:val="both"/>
              <w:rPr>
                <w:ins w:id="712" w:author="BULC" w:date="2024-03-13T12:04:00Z"/>
                <w:rFonts w:ascii="Times New Roman" w:eastAsia="SimSun" w:hAnsi="Times New Roman"/>
                <w:color w:val="000000" w:themeColor="text1"/>
                <w:sz w:val="24"/>
                <w:szCs w:val="24"/>
                <w:lang w:eastAsia="zh-CN"/>
                <w:rPrChange w:id="713" w:author="BULC" w:date="2024-03-13T12:05:00Z">
                  <w:rPr>
                    <w:ins w:id="714" w:author="BULC" w:date="2024-03-13T12:04:00Z"/>
                    <w:rFonts w:ascii="Times New Roman" w:eastAsia="SimSun" w:hAnsi="Times New Roman"/>
                    <w:color w:val="000000" w:themeColor="text1"/>
                    <w:sz w:val="24"/>
                    <w:szCs w:val="24"/>
                    <w:lang w:eastAsia="zh-CN"/>
                  </w:rPr>
                </w:rPrChange>
              </w:rPr>
            </w:pPr>
            <w:ins w:id="715" w:author="BULC" w:date="2024-03-13T12:04:00Z">
              <w:r w:rsidRPr="00332A61">
                <w:rPr>
                  <w:rFonts w:ascii="Times New Roman" w:eastAsia="SimSun" w:hAnsi="Times New Roman"/>
                  <w:color w:val="000000" w:themeColor="text1"/>
                  <w:sz w:val="24"/>
                  <w:szCs w:val="24"/>
                  <w:lang w:eastAsia="zh-CN"/>
                  <w:rPrChange w:id="716" w:author="BULC" w:date="2024-03-13T12:05:00Z">
                    <w:rPr>
                      <w:rFonts w:ascii="Times New Roman" w:eastAsia="SimSun" w:hAnsi="Times New Roman"/>
                      <w:color w:val="000000" w:themeColor="text1"/>
                      <w:sz w:val="24"/>
                      <w:szCs w:val="24"/>
                      <w:lang w:eastAsia="zh-CN"/>
                    </w:rPr>
                  </w:rPrChange>
                </w:rPr>
                <w:t xml:space="preserve">Utilize libraries and frameworks such as </w:t>
              </w:r>
              <w:proofErr w:type="spellStart"/>
              <w:r w:rsidRPr="00332A61">
                <w:rPr>
                  <w:rFonts w:ascii="Times New Roman" w:eastAsia="SimSun" w:hAnsi="Times New Roman"/>
                  <w:color w:val="000000" w:themeColor="text1"/>
                  <w:sz w:val="24"/>
                  <w:szCs w:val="24"/>
                  <w:lang w:eastAsia="zh-CN"/>
                  <w:rPrChange w:id="717" w:author="BULC" w:date="2024-03-13T12:05:00Z">
                    <w:rPr>
                      <w:rFonts w:ascii="Times New Roman" w:eastAsia="SimSun" w:hAnsi="Times New Roman"/>
                      <w:color w:val="000000" w:themeColor="text1"/>
                      <w:sz w:val="24"/>
                      <w:szCs w:val="24"/>
                      <w:lang w:eastAsia="zh-CN"/>
                    </w:rPr>
                  </w:rPrChange>
                </w:rPr>
                <w:t>OpenCV</w:t>
              </w:r>
              <w:proofErr w:type="spellEnd"/>
              <w:r w:rsidRPr="00332A61">
                <w:rPr>
                  <w:rFonts w:ascii="Times New Roman" w:eastAsia="SimSun" w:hAnsi="Times New Roman"/>
                  <w:color w:val="000000" w:themeColor="text1"/>
                  <w:sz w:val="24"/>
                  <w:szCs w:val="24"/>
                  <w:lang w:eastAsia="zh-CN"/>
                  <w:rPrChange w:id="718" w:author="BULC" w:date="2024-03-13T12:05:00Z">
                    <w:rPr>
                      <w:rFonts w:ascii="Times New Roman" w:eastAsia="SimSun" w:hAnsi="Times New Roman"/>
                      <w:color w:val="000000" w:themeColor="text1"/>
                      <w:sz w:val="24"/>
                      <w:szCs w:val="24"/>
                      <w:lang w:eastAsia="zh-CN"/>
                    </w:rPr>
                  </w:rPrChange>
                </w:rPr>
                <w:t xml:space="preserve">, </w:t>
              </w:r>
              <w:proofErr w:type="spellStart"/>
              <w:r w:rsidRPr="00332A61">
                <w:rPr>
                  <w:rFonts w:ascii="Times New Roman" w:eastAsia="SimSun" w:hAnsi="Times New Roman"/>
                  <w:color w:val="000000" w:themeColor="text1"/>
                  <w:sz w:val="24"/>
                  <w:szCs w:val="24"/>
                  <w:lang w:eastAsia="zh-CN"/>
                  <w:rPrChange w:id="719" w:author="BULC" w:date="2024-03-13T12:05:00Z">
                    <w:rPr>
                      <w:rFonts w:ascii="Times New Roman" w:eastAsia="SimSun" w:hAnsi="Times New Roman"/>
                      <w:color w:val="000000" w:themeColor="text1"/>
                      <w:sz w:val="24"/>
                      <w:szCs w:val="24"/>
                      <w:lang w:eastAsia="zh-CN"/>
                    </w:rPr>
                  </w:rPrChange>
                </w:rPr>
                <w:t>TensorFlow</w:t>
              </w:r>
              <w:proofErr w:type="spellEnd"/>
              <w:r w:rsidRPr="00332A61">
                <w:rPr>
                  <w:rFonts w:ascii="Times New Roman" w:eastAsia="SimSun" w:hAnsi="Times New Roman"/>
                  <w:color w:val="000000" w:themeColor="text1"/>
                  <w:sz w:val="24"/>
                  <w:szCs w:val="24"/>
                  <w:lang w:eastAsia="zh-CN"/>
                  <w:rPrChange w:id="720" w:author="BULC" w:date="2024-03-13T12:05:00Z">
                    <w:rPr>
                      <w:rFonts w:ascii="Times New Roman" w:eastAsia="SimSun" w:hAnsi="Times New Roman"/>
                      <w:color w:val="000000" w:themeColor="text1"/>
                      <w:sz w:val="24"/>
                      <w:szCs w:val="24"/>
                      <w:lang w:eastAsia="zh-CN"/>
                    </w:rPr>
                  </w:rPrChange>
                </w:rPr>
                <w:t xml:space="preserve">, or </w:t>
              </w:r>
              <w:proofErr w:type="spellStart"/>
              <w:r w:rsidRPr="00332A61">
                <w:rPr>
                  <w:rFonts w:ascii="Times New Roman" w:eastAsia="SimSun" w:hAnsi="Times New Roman"/>
                  <w:color w:val="000000" w:themeColor="text1"/>
                  <w:sz w:val="24"/>
                  <w:szCs w:val="24"/>
                  <w:lang w:eastAsia="zh-CN"/>
                  <w:rPrChange w:id="721" w:author="BULC" w:date="2024-03-13T12:05:00Z">
                    <w:rPr>
                      <w:rFonts w:ascii="Times New Roman" w:eastAsia="SimSun" w:hAnsi="Times New Roman"/>
                      <w:color w:val="000000" w:themeColor="text1"/>
                      <w:sz w:val="24"/>
                      <w:szCs w:val="24"/>
                      <w:lang w:eastAsia="zh-CN"/>
                    </w:rPr>
                  </w:rPrChange>
                </w:rPr>
                <w:t>PyTorch</w:t>
              </w:r>
              <w:proofErr w:type="spellEnd"/>
              <w:r w:rsidRPr="00332A61">
                <w:rPr>
                  <w:rFonts w:ascii="Times New Roman" w:eastAsia="SimSun" w:hAnsi="Times New Roman"/>
                  <w:color w:val="000000" w:themeColor="text1"/>
                  <w:sz w:val="24"/>
                  <w:szCs w:val="24"/>
                  <w:lang w:eastAsia="zh-CN"/>
                  <w:rPrChange w:id="722" w:author="BULC" w:date="2024-03-13T12:05:00Z">
                    <w:rPr>
                      <w:rFonts w:ascii="Times New Roman" w:eastAsia="SimSun" w:hAnsi="Times New Roman"/>
                      <w:color w:val="000000" w:themeColor="text1"/>
                      <w:sz w:val="24"/>
                      <w:szCs w:val="24"/>
                      <w:lang w:eastAsia="zh-CN"/>
                    </w:rPr>
                  </w:rPrChange>
                </w:rPr>
                <w:t xml:space="preserve"> for image processing and machine learning.</w:t>
              </w:r>
            </w:ins>
          </w:p>
        </w:tc>
      </w:tr>
      <w:tr w:rsidR="00332A61" w:rsidRPr="00332A61" w14:paraId="498756E2" w14:textId="77777777" w:rsidTr="00332A61">
        <w:trPr>
          <w:trHeight w:val="338"/>
          <w:ins w:id="723" w:author="BULC" w:date="2024-03-13T12:04:00Z"/>
          <w:trPrChange w:id="724" w:author="BULC" w:date="2024-03-13T12:06:00Z">
            <w:trPr>
              <w:trHeight w:val="85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725"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37DD6F21" w14:textId="77777777" w:rsidR="00332A61" w:rsidRPr="00332A61" w:rsidRDefault="00332A61" w:rsidP="00332A61">
            <w:pPr>
              <w:spacing w:line="240" w:lineRule="auto"/>
              <w:jc w:val="both"/>
              <w:rPr>
                <w:ins w:id="726" w:author="BULC" w:date="2024-03-13T12:04:00Z"/>
                <w:rFonts w:ascii="Times New Roman" w:eastAsia="SimSun" w:hAnsi="Times New Roman"/>
                <w:color w:val="000000" w:themeColor="text1"/>
                <w:sz w:val="24"/>
                <w:szCs w:val="24"/>
                <w:lang w:eastAsia="zh-CN"/>
                <w:rPrChange w:id="727" w:author="BULC" w:date="2024-03-13T12:05:00Z">
                  <w:rPr>
                    <w:ins w:id="728" w:author="BULC" w:date="2024-03-13T12:04:00Z"/>
                    <w:rFonts w:ascii="Times New Roman" w:eastAsia="SimSun" w:hAnsi="Times New Roman"/>
                    <w:color w:val="000000" w:themeColor="text1"/>
                    <w:sz w:val="24"/>
                    <w:szCs w:val="24"/>
                    <w:lang w:eastAsia="zh-CN"/>
                  </w:rPr>
                </w:rPrChange>
              </w:rPr>
            </w:pPr>
          </w:p>
        </w:tc>
        <w:tc>
          <w:tcPr>
            <w:tcW w:w="1273"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29" w:author="BULC" w:date="2024-03-13T12:06:00Z">
              <w:tcPr>
                <w:tcW w:w="1542"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44FD0799" w14:textId="77777777" w:rsidR="00332A61" w:rsidRPr="00332A61" w:rsidRDefault="00332A61" w:rsidP="00332A61">
            <w:pPr>
              <w:spacing w:line="240" w:lineRule="auto"/>
              <w:jc w:val="both"/>
              <w:rPr>
                <w:ins w:id="730" w:author="BULC" w:date="2024-03-13T12:04:00Z"/>
                <w:rFonts w:ascii="Times New Roman" w:eastAsia="SimSun" w:hAnsi="Times New Roman"/>
                <w:color w:val="000000" w:themeColor="text1"/>
                <w:sz w:val="24"/>
                <w:szCs w:val="24"/>
                <w:lang w:eastAsia="zh-CN"/>
                <w:rPrChange w:id="731" w:author="BULC" w:date="2024-03-13T12:05:00Z">
                  <w:rPr>
                    <w:ins w:id="732" w:author="BULC" w:date="2024-03-13T12:04:00Z"/>
                    <w:rFonts w:ascii="Times New Roman" w:eastAsia="SimSun" w:hAnsi="Times New Roman"/>
                    <w:color w:val="000000" w:themeColor="text1"/>
                    <w:sz w:val="24"/>
                    <w:szCs w:val="24"/>
                    <w:lang w:eastAsia="zh-CN"/>
                  </w:rPr>
                </w:rPrChange>
              </w:rPr>
            </w:pPr>
            <w:ins w:id="733" w:author="BULC" w:date="2024-03-13T12:04:00Z">
              <w:r w:rsidRPr="00332A61">
                <w:rPr>
                  <w:rFonts w:ascii="Times New Roman" w:eastAsia="SimSun" w:hAnsi="Times New Roman"/>
                  <w:color w:val="000000" w:themeColor="text1"/>
                  <w:sz w:val="24"/>
                  <w:szCs w:val="24"/>
                  <w:lang w:eastAsia="zh-CN"/>
                  <w:rPrChange w:id="734" w:author="BULC" w:date="2024-03-13T12:05:00Z">
                    <w:rPr>
                      <w:rFonts w:ascii="Times New Roman" w:eastAsia="SimSun" w:hAnsi="Times New Roman"/>
                      <w:color w:val="000000" w:themeColor="text1"/>
                      <w:sz w:val="24"/>
                      <w:szCs w:val="24"/>
                      <w:lang w:eastAsia="zh-CN"/>
                    </w:rPr>
                  </w:rPrChange>
                </w:rPr>
                <w:t>CLO4</w:t>
              </w:r>
            </w:ins>
          </w:p>
        </w:tc>
        <w:tc>
          <w:tcPr>
            <w:tcW w:w="3196"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35" w:author="BULC" w:date="2024-03-13T12:06:00Z">
              <w:tcPr>
                <w:tcW w:w="3868"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3A1964C7" w14:textId="77777777" w:rsidR="00332A61" w:rsidRPr="00332A61" w:rsidRDefault="00332A61" w:rsidP="00332A61">
            <w:pPr>
              <w:spacing w:line="240" w:lineRule="auto"/>
              <w:jc w:val="both"/>
              <w:rPr>
                <w:ins w:id="736" w:author="BULC" w:date="2024-03-13T12:04:00Z"/>
                <w:rFonts w:ascii="Times New Roman" w:eastAsia="SimSun" w:hAnsi="Times New Roman"/>
                <w:color w:val="000000" w:themeColor="text1"/>
                <w:sz w:val="24"/>
                <w:szCs w:val="24"/>
                <w:lang w:eastAsia="zh-CN"/>
                <w:rPrChange w:id="737" w:author="BULC" w:date="2024-03-13T12:05:00Z">
                  <w:rPr>
                    <w:ins w:id="738" w:author="BULC" w:date="2024-03-13T12:04:00Z"/>
                    <w:rFonts w:ascii="Times New Roman" w:eastAsia="SimSun" w:hAnsi="Times New Roman"/>
                    <w:color w:val="000000" w:themeColor="text1"/>
                    <w:sz w:val="24"/>
                    <w:szCs w:val="24"/>
                    <w:lang w:eastAsia="zh-CN"/>
                  </w:rPr>
                </w:rPrChange>
              </w:rPr>
            </w:pPr>
            <w:ins w:id="739" w:author="BULC" w:date="2024-03-13T12:04:00Z">
              <w:r w:rsidRPr="00332A61">
                <w:rPr>
                  <w:rFonts w:ascii="Times New Roman" w:eastAsia="SimSun" w:hAnsi="Times New Roman"/>
                  <w:color w:val="000000" w:themeColor="text1"/>
                  <w:sz w:val="24"/>
                  <w:szCs w:val="24"/>
                  <w:lang w:eastAsia="zh-CN"/>
                  <w:rPrChange w:id="740" w:author="BULC" w:date="2024-03-13T12:05:00Z">
                    <w:rPr>
                      <w:rFonts w:ascii="Times New Roman" w:eastAsia="SimSun" w:hAnsi="Times New Roman"/>
                      <w:color w:val="000000" w:themeColor="text1"/>
                      <w:sz w:val="24"/>
                      <w:szCs w:val="24"/>
                      <w:lang w:eastAsia="zh-CN"/>
                    </w:rPr>
                  </w:rPrChange>
                </w:rPr>
                <w:t>Demonstrate the ability to work affectively as an individual and a team member.</w:t>
              </w:r>
            </w:ins>
          </w:p>
        </w:tc>
        <w:tc>
          <w:tcPr>
            <w:tcW w:w="34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41" w:author="BULC" w:date="2024-03-13T12:06:00Z">
              <w:tcPr>
                <w:tcW w:w="4154"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7B3C0B38" w14:textId="77777777" w:rsidR="00332A61" w:rsidRPr="00332A61" w:rsidRDefault="00332A61" w:rsidP="00332A61">
            <w:pPr>
              <w:spacing w:line="240" w:lineRule="auto"/>
              <w:jc w:val="both"/>
              <w:rPr>
                <w:ins w:id="742" w:author="BULC" w:date="2024-03-13T12:04:00Z"/>
                <w:rFonts w:ascii="Times New Roman" w:eastAsia="SimSun" w:hAnsi="Times New Roman"/>
                <w:color w:val="000000" w:themeColor="text1"/>
                <w:sz w:val="24"/>
                <w:szCs w:val="24"/>
                <w:lang w:eastAsia="zh-CN"/>
                <w:rPrChange w:id="743" w:author="BULC" w:date="2024-03-13T12:05:00Z">
                  <w:rPr>
                    <w:ins w:id="744" w:author="BULC" w:date="2024-03-13T12:04:00Z"/>
                    <w:rFonts w:ascii="Times New Roman" w:eastAsia="SimSun" w:hAnsi="Times New Roman"/>
                    <w:color w:val="000000" w:themeColor="text1"/>
                    <w:sz w:val="24"/>
                    <w:szCs w:val="24"/>
                    <w:lang w:eastAsia="zh-CN"/>
                  </w:rPr>
                </w:rPrChange>
              </w:rPr>
            </w:pPr>
            <w:ins w:id="745" w:author="BULC" w:date="2024-03-13T12:04:00Z">
              <w:r w:rsidRPr="00332A61">
                <w:rPr>
                  <w:rFonts w:ascii="Times New Roman" w:eastAsia="SimSun" w:hAnsi="Times New Roman"/>
                  <w:color w:val="000000" w:themeColor="text1"/>
                  <w:sz w:val="24"/>
                  <w:szCs w:val="24"/>
                  <w:lang w:eastAsia="zh-CN"/>
                  <w:rPrChange w:id="746" w:author="BULC" w:date="2024-03-13T12:05:00Z">
                    <w:rPr>
                      <w:rFonts w:ascii="Times New Roman" w:eastAsia="SimSun" w:hAnsi="Times New Roman"/>
                      <w:color w:val="000000" w:themeColor="text1"/>
                      <w:sz w:val="24"/>
                      <w:szCs w:val="24"/>
                      <w:lang w:eastAsia="zh-CN"/>
                    </w:rPr>
                  </w:rPrChange>
                </w:rPr>
                <w:t>Collaborate with team members to divide tasks based on expertise and ensure smooth development.</w:t>
              </w:r>
            </w:ins>
          </w:p>
        </w:tc>
      </w:tr>
      <w:tr w:rsidR="00332A61" w:rsidRPr="00332A61" w14:paraId="53B5712A" w14:textId="77777777" w:rsidTr="00332A61">
        <w:trPr>
          <w:trHeight w:val="338"/>
          <w:ins w:id="747" w:author="BULC" w:date="2024-03-13T12:04:00Z"/>
          <w:trPrChange w:id="748" w:author="BULC" w:date="2024-03-13T12:06:00Z">
            <w:trPr>
              <w:trHeight w:val="85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749"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681CF989" w14:textId="77777777" w:rsidR="00332A61" w:rsidRPr="00332A61" w:rsidRDefault="00332A61" w:rsidP="00332A61">
            <w:pPr>
              <w:spacing w:line="240" w:lineRule="auto"/>
              <w:jc w:val="both"/>
              <w:rPr>
                <w:ins w:id="750" w:author="BULC" w:date="2024-03-13T12:04:00Z"/>
                <w:rFonts w:ascii="Times New Roman" w:eastAsia="SimSun" w:hAnsi="Times New Roman"/>
                <w:color w:val="000000" w:themeColor="text1"/>
                <w:sz w:val="24"/>
                <w:szCs w:val="24"/>
                <w:lang w:eastAsia="zh-CN"/>
                <w:rPrChange w:id="751" w:author="BULC" w:date="2024-03-13T12:05:00Z">
                  <w:rPr>
                    <w:ins w:id="752" w:author="BULC" w:date="2024-03-13T12:04:00Z"/>
                    <w:rFonts w:ascii="Times New Roman" w:eastAsia="SimSun" w:hAnsi="Times New Roman"/>
                    <w:color w:val="000000" w:themeColor="text1"/>
                    <w:sz w:val="24"/>
                    <w:szCs w:val="24"/>
                    <w:lang w:eastAsia="zh-CN"/>
                  </w:rPr>
                </w:rPrChange>
              </w:rPr>
            </w:pPr>
          </w:p>
        </w:tc>
        <w:tc>
          <w:tcPr>
            <w:tcW w:w="1273" w:type="dxa"/>
            <w:tcBorders>
              <w:top w:val="single" w:sz="8"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753" w:author="BULC" w:date="2024-03-13T12:06:00Z">
              <w:tcPr>
                <w:tcW w:w="1542" w:type="dxa"/>
                <w:tcBorders>
                  <w:top w:val="single" w:sz="8" w:space="0" w:color="FFFFFF"/>
                  <w:left w:val="single" w:sz="24"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3A9DEA04" w14:textId="77777777" w:rsidR="00332A61" w:rsidRPr="00332A61" w:rsidRDefault="00332A61" w:rsidP="00332A61">
            <w:pPr>
              <w:spacing w:line="240" w:lineRule="auto"/>
              <w:jc w:val="both"/>
              <w:rPr>
                <w:ins w:id="754" w:author="BULC" w:date="2024-03-13T12:04:00Z"/>
                <w:rFonts w:ascii="Times New Roman" w:eastAsia="SimSun" w:hAnsi="Times New Roman"/>
                <w:color w:val="000000" w:themeColor="text1"/>
                <w:sz w:val="24"/>
                <w:szCs w:val="24"/>
                <w:lang w:eastAsia="zh-CN"/>
                <w:rPrChange w:id="755" w:author="BULC" w:date="2024-03-13T12:05:00Z">
                  <w:rPr>
                    <w:ins w:id="756" w:author="BULC" w:date="2024-03-13T12:04:00Z"/>
                    <w:rFonts w:ascii="Times New Roman" w:eastAsia="SimSun" w:hAnsi="Times New Roman"/>
                    <w:color w:val="000000" w:themeColor="text1"/>
                    <w:sz w:val="24"/>
                    <w:szCs w:val="24"/>
                    <w:lang w:eastAsia="zh-CN"/>
                  </w:rPr>
                </w:rPrChange>
              </w:rPr>
            </w:pPr>
            <w:ins w:id="757" w:author="BULC" w:date="2024-03-13T12:04:00Z">
              <w:r w:rsidRPr="00332A61">
                <w:rPr>
                  <w:rFonts w:ascii="Times New Roman" w:eastAsia="SimSun" w:hAnsi="Times New Roman"/>
                  <w:color w:val="000000" w:themeColor="text1"/>
                  <w:sz w:val="24"/>
                  <w:szCs w:val="24"/>
                  <w:lang w:eastAsia="zh-CN"/>
                  <w:rPrChange w:id="758" w:author="BULC" w:date="2024-03-13T12:05:00Z">
                    <w:rPr>
                      <w:rFonts w:ascii="Times New Roman" w:eastAsia="SimSun" w:hAnsi="Times New Roman"/>
                      <w:color w:val="000000" w:themeColor="text1"/>
                      <w:sz w:val="24"/>
                      <w:szCs w:val="24"/>
                      <w:lang w:eastAsia="zh-CN"/>
                    </w:rPr>
                  </w:rPrChange>
                </w:rPr>
                <w:t>CLO5</w:t>
              </w:r>
            </w:ins>
          </w:p>
        </w:tc>
        <w:tc>
          <w:tcPr>
            <w:tcW w:w="3196"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759" w:author="BULC" w:date="2024-03-13T12:06:00Z">
              <w:tcPr>
                <w:tcW w:w="3868"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57276ED9" w14:textId="77777777" w:rsidR="00332A61" w:rsidRPr="00332A61" w:rsidRDefault="00332A61" w:rsidP="00332A61">
            <w:pPr>
              <w:spacing w:line="240" w:lineRule="auto"/>
              <w:jc w:val="both"/>
              <w:rPr>
                <w:ins w:id="760" w:author="BULC" w:date="2024-03-13T12:04:00Z"/>
                <w:rFonts w:ascii="Times New Roman" w:eastAsia="SimSun" w:hAnsi="Times New Roman"/>
                <w:color w:val="000000" w:themeColor="text1"/>
                <w:sz w:val="24"/>
                <w:szCs w:val="24"/>
                <w:lang w:eastAsia="zh-CN"/>
                <w:rPrChange w:id="761" w:author="BULC" w:date="2024-03-13T12:05:00Z">
                  <w:rPr>
                    <w:ins w:id="762" w:author="BULC" w:date="2024-03-13T12:04:00Z"/>
                    <w:rFonts w:ascii="Times New Roman" w:eastAsia="SimSun" w:hAnsi="Times New Roman"/>
                    <w:color w:val="000000" w:themeColor="text1"/>
                    <w:sz w:val="24"/>
                    <w:szCs w:val="24"/>
                    <w:lang w:eastAsia="zh-CN"/>
                  </w:rPr>
                </w:rPrChange>
              </w:rPr>
            </w:pPr>
            <w:ins w:id="763" w:author="BULC" w:date="2024-03-13T12:04:00Z">
              <w:r w:rsidRPr="00332A61">
                <w:rPr>
                  <w:rFonts w:ascii="Times New Roman" w:eastAsia="SimSun" w:hAnsi="Times New Roman"/>
                  <w:color w:val="000000" w:themeColor="text1"/>
                  <w:sz w:val="24"/>
                  <w:szCs w:val="24"/>
                  <w:lang w:eastAsia="zh-CN"/>
                  <w:rPrChange w:id="764" w:author="BULC" w:date="2024-03-13T12:05:00Z">
                    <w:rPr>
                      <w:rFonts w:ascii="Times New Roman" w:eastAsia="SimSun" w:hAnsi="Times New Roman"/>
                      <w:color w:val="000000" w:themeColor="text1"/>
                      <w:sz w:val="24"/>
                      <w:szCs w:val="24"/>
                      <w:lang w:eastAsia="zh-CN"/>
                    </w:rPr>
                  </w:rPrChange>
                </w:rPr>
                <w:t>Understand the significance of broader aspect of innovation and development</w:t>
              </w:r>
            </w:ins>
          </w:p>
        </w:tc>
        <w:tc>
          <w:tcPr>
            <w:tcW w:w="3433"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Change w:id="765" w:author="BULC" w:date="2024-03-13T12:06:00Z">
              <w:tcPr>
                <w:tcW w:w="4154" w:type="dxa"/>
                <w:tcBorders>
                  <w:top w:val="single" w:sz="8" w:space="0" w:color="FFFFFF"/>
                  <w:left w:val="single" w:sz="8" w:space="0" w:color="FFFFFF"/>
                  <w:bottom w:val="single" w:sz="8" w:space="0" w:color="FFFFFF"/>
                  <w:right w:val="single" w:sz="8" w:space="0" w:color="FFFFFF"/>
                </w:tcBorders>
                <w:shd w:val="clear" w:color="auto" w:fill="CBCBCB"/>
                <w:tcMar>
                  <w:top w:w="15" w:type="dxa"/>
                  <w:left w:w="15" w:type="dxa"/>
                  <w:bottom w:w="0" w:type="dxa"/>
                  <w:right w:w="15" w:type="dxa"/>
                </w:tcMar>
                <w:vAlign w:val="center"/>
                <w:hideMark/>
              </w:tcPr>
            </w:tcPrChange>
          </w:tcPr>
          <w:p w14:paraId="1ED45B0B" w14:textId="77777777" w:rsidR="00332A61" w:rsidRPr="00332A61" w:rsidRDefault="00332A61" w:rsidP="00332A61">
            <w:pPr>
              <w:spacing w:line="240" w:lineRule="auto"/>
              <w:jc w:val="both"/>
              <w:rPr>
                <w:ins w:id="766" w:author="BULC" w:date="2024-03-13T12:04:00Z"/>
                <w:rFonts w:ascii="Times New Roman" w:eastAsia="SimSun" w:hAnsi="Times New Roman"/>
                <w:color w:val="000000" w:themeColor="text1"/>
                <w:sz w:val="24"/>
                <w:szCs w:val="24"/>
                <w:lang w:eastAsia="zh-CN"/>
                <w:rPrChange w:id="767" w:author="BULC" w:date="2024-03-13T12:05:00Z">
                  <w:rPr>
                    <w:ins w:id="768" w:author="BULC" w:date="2024-03-13T12:04:00Z"/>
                    <w:rFonts w:ascii="Times New Roman" w:eastAsia="SimSun" w:hAnsi="Times New Roman"/>
                    <w:color w:val="000000" w:themeColor="text1"/>
                    <w:sz w:val="24"/>
                    <w:szCs w:val="24"/>
                    <w:lang w:eastAsia="zh-CN"/>
                  </w:rPr>
                </w:rPrChange>
              </w:rPr>
            </w:pPr>
            <w:ins w:id="769" w:author="BULC" w:date="2024-03-13T12:04:00Z">
              <w:r w:rsidRPr="00332A61">
                <w:rPr>
                  <w:rFonts w:ascii="Times New Roman" w:eastAsia="SimSun" w:hAnsi="Times New Roman"/>
                  <w:color w:val="000000" w:themeColor="text1"/>
                  <w:sz w:val="24"/>
                  <w:szCs w:val="24"/>
                  <w:lang w:eastAsia="zh-CN"/>
                  <w:rPrChange w:id="770" w:author="BULC" w:date="2024-03-13T12:05:00Z">
                    <w:rPr>
                      <w:rFonts w:ascii="Times New Roman" w:eastAsia="SimSun" w:hAnsi="Times New Roman"/>
                      <w:color w:val="000000" w:themeColor="text1"/>
                      <w:sz w:val="24"/>
                      <w:szCs w:val="24"/>
                      <w:lang w:eastAsia="zh-CN"/>
                    </w:rPr>
                  </w:rPrChange>
                </w:rPr>
                <w:t>Stay updated on emerging technologies and research to continually improve and innovate the solution.</w:t>
              </w:r>
            </w:ins>
          </w:p>
        </w:tc>
      </w:tr>
      <w:tr w:rsidR="00332A61" w:rsidRPr="00332A61" w14:paraId="0CE14411" w14:textId="77777777" w:rsidTr="00332A61">
        <w:trPr>
          <w:trHeight w:val="563"/>
          <w:ins w:id="771" w:author="BULC" w:date="2024-03-13T12:04:00Z"/>
          <w:trPrChange w:id="772" w:author="BULC" w:date="2024-03-13T12:06:00Z">
            <w:trPr>
              <w:trHeight w:val="1425"/>
            </w:trPr>
          </w:trPrChange>
        </w:trPr>
        <w:tc>
          <w:tcPr>
            <w:tcW w:w="0" w:type="auto"/>
            <w:vMerge/>
            <w:tcBorders>
              <w:top w:val="single" w:sz="8" w:space="0" w:color="FFFFFF"/>
              <w:left w:val="single" w:sz="8" w:space="0" w:color="FFFFFF"/>
              <w:bottom w:val="single" w:sz="24" w:space="0" w:color="FFFFFF"/>
              <w:right w:val="single" w:sz="8" w:space="0" w:color="FFFFFF"/>
            </w:tcBorders>
            <w:vAlign w:val="center"/>
            <w:hideMark/>
            <w:tcPrChange w:id="773" w:author="BULC" w:date="2024-03-13T12:06:00Z">
              <w:tcPr>
                <w:tcW w:w="0" w:type="auto"/>
                <w:vMerge/>
                <w:tcBorders>
                  <w:top w:val="single" w:sz="8" w:space="0" w:color="FFFFFF"/>
                  <w:left w:val="single" w:sz="8" w:space="0" w:color="FFFFFF"/>
                  <w:bottom w:val="single" w:sz="24" w:space="0" w:color="FFFFFF"/>
                  <w:right w:val="single" w:sz="8" w:space="0" w:color="FFFFFF"/>
                </w:tcBorders>
                <w:vAlign w:val="center"/>
                <w:hideMark/>
              </w:tcPr>
            </w:tcPrChange>
          </w:tcPr>
          <w:p w14:paraId="72C32CA0" w14:textId="77777777" w:rsidR="00332A61" w:rsidRPr="00332A61" w:rsidRDefault="00332A61" w:rsidP="00332A61">
            <w:pPr>
              <w:spacing w:line="240" w:lineRule="auto"/>
              <w:jc w:val="both"/>
              <w:rPr>
                <w:ins w:id="774" w:author="BULC" w:date="2024-03-13T12:04:00Z"/>
                <w:rFonts w:ascii="Times New Roman" w:eastAsia="SimSun" w:hAnsi="Times New Roman"/>
                <w:color w:val="000000" w:themeColor="text1"/>
                <w:sz w:val="24"/>
                <w:szCs w:val="24"/>
                <w:lang w:eastAsia="zh-CN"/>
                <w:rPrChange w:id="775" w:author="BULC" w:date="2024-03-13T12:05:00Z">
                  <w:rPr>
                    <w:ins w:id="776" w:author="BULC" w:date="2024-03-13T12:04:00Z"/>
                    <w:rFonts w:ascii="Times New Roman" w:eastAsia="SimSun" w:hAnsi="Times New Roman"/>
                    <w:color w:val="000000" w:themeColor="text1"/>
                    <w:sz w:val="24"/>
                    <w:szCs w:val="24"/>
                    <w:lang w:eastAsia="zh-CN"/>
                  </w:rPr>
                </w:rPrChange>
              </w:rPr>
            </w:pPr>
          </w:p>
        </w:tc>
        <w:tc>
          <w:tcPr>
            <w:tcW w:w="1273"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77" w:author="BULC" w:date="2024-03-13T12:06:00Z">
              <w:tcPr>
                <w:tcW w:w="1542" w:type="dxa"/>
                <w:tcBorders>
                  <w:top w:val="single" w:sz="8" w:space="0" w:color="FFFFFF"/>
                  <w:left w:val="single" w:sz="24"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4493E432" w14:textId="77777777" w:rsidR="00332A61" w:rsidRPr="00332A61" w:rsidRDefault="00332A61" w:rsidP="00332A61">
            <w:pPr>
              <w:spacing w:line="240" w:lineRule="auto"/>
              <w:jc w:val="both"/>
              <w:rPr>
                <w:ins w:id="778" w:author="BULC" w:date="2024-03-13T12:04:00Z"/>
                <w:rFonts w:ascii="Times New Roman" w:eastAsia="SimSun" w:hAnsi="Times New Roman"/>
                <w:color w:val="000000" w:themeColor="text1"/>
                <w:sz w:val="24"/>
                <w:szCs w:val="24"/>
                <w:lang w:eastAsia="zh-CN"/>
                <w:rPrChange w:id="779" w:author="BULC" w:date="2024-03-13T12:05:00Z">
                  <w:rPr>
                    <w:ins w:id="780" w:author="BULC" w:date="2024-03-13T12:04:00Z"/>
                    <w:rFonts w:ascii="Times New Roman" w:eastAsia="SimSun" w:hAnsi="Times New Roman"/>
                    <w:color w:val="000000" w:themeColor="text1"/>
                    <w:sz w:val="24"/>
                    <w:szCs w:val="24"/>
                    <w:lang w:eastAsia="zh-CN"/>
                  </w:rPr>
                </w:rPrChange>
              </w:rPr>
            </w:pPr>
            <w:ins w:id="781" w:author="BULC" w:date="2024-03-13T12:04:00Z">
              <w:r w:rsidRPr="00332A61">
                <w:rPr>
                  <w:rFonts w:ascii="Times New Roman" w:eastAsia="SimSun" w:hAnsi="Times New Roman"/>
                  <w:color w:val="000000" w:themeColor="text1"/>
                  <w:sz w:val="24"/>
                  <w:szCs w:val="24"/>
                  <w:lang w:eastAsia="zh-CN"/>
                  <w:rPrChange w:id="782" w:author="BULC" w:date="2024-03-13T12:05:00Z">
                    <w:rPr>
                      <w:rFonts w:ascii="Times New Roman" w:eastAsia="SimSun" w:hAnsi="Times New Roman"/>
                      <w:color w:val="000000" w:themeColor="text1"/>
                      <w:sz w:val="24"/>
                      <w:szCs w:val="24"/>
                      <w:lang w:eastAsia="zh-CN"/>
                    </w:rPr>
                  </w:rPrChange>
                </w:rPr>
                <w:t>CLO6</w:t>
              </w:r>
            </w:ins>
          </w:p>
        </w:tc>
        <w:tc>
          <w:tcPr>
            <w:tcW w:w="3196"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83" w:author="BULC" w:date="2024-03-13T12:06:00Z">
              <w:tcPr>
                <w:tcW w:w="3868"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78A6258E" w14:textId="77777777" w:rsidR="00332A61" w:rsidRPr="00332A61" w:rsidRDefault="00332A61" w:rsidP="00332A61">
            <w:pPr>
              <w:spacing w:line="240" w:lineRule="auto"/>
              <w:jc w:val="both"/>
              <w:rPr>
                <w:ins w:id="784" w:author="BULC" w:date="2024-03-13T12:04:00Z"/>
                <w:rFonts w:ascii="Times New Roman" w:eastAsia="SimSun" w:hAnsi="Times New Roman"/>
                <w:color w:val="000000" w:themeColor="text1"/>
                <w:sz w:val="24"/>
                <w:szCs w:val="24"/>
                <w:lang w:eastAsia="zh-CN"/>
                <w:rPrChange w:id="785" w:author="BULC" w:date="2024-03-13T12:05:00Z">
                  <w:rPr>
                    <w:ins w:id="786" w:author="BULC" w:date="2024-03-13T12:04:00Z"/>
                    <w:rFonts w:ascii="Times New Roman" w:eastAsia="SimSun" w:hAnsi="Times New Roman"/>
                    <w:color w:val="000000" w:themeColor="text1"/>
                    <w:sz w:val="24"/>
                    <w:szCs w:val="24"/>
                    <w:lang w:eastAsia="zh-CN"/>
                  </w:rPr>
                </w:rPrChange>
              </w:rPr>
            </w:pPr>
            <w:ins w:id="787" w:author="BULC" w:date="2024-03-13T12:04:00Z">
              <w:r w:rsidRPr="00332A61">
                <w:rPr>
                  <w:rFonts w:ascii="Times New Roman" w:eastAsia="SimSun" w:hAnsi="Times New Roman"/>
                  <w:color w:val="000000" w:themeColor="text1"/>
                  <w:sz w:val="24"/>
                  <w:szCs w:val="24"/>
                  <w:lang w:eastAsia="zh-CN"/>
                  <w:rPrChange w:id="788" w:author="BULC" w:date="2024-03-13T12:05:00Z">
                    <w:rPr>
                      <w:rFonts w:ascii="Times New Roman" w:eastAsia="SimSun" w:hAnsi="Times New Roman"/>
                      <w:color w:val="000000" w:themeColor="text1"/>
                      <w:sz w:val="24"/>
                      <w:szCs w:val="24"/>
                      <w:lang w:eastAsia="zh-CN"/>
                    </w:rPr>
                  </w:rPrChange>
                </w:rPr>
                <w:t xml:space="preserve">Demonstrate effective skills in verbal and </w:t>
              </w:r>
              <w:proofErr w:type="gramStart"/>
              <w:r w:rsidRPr="00332A61">
                <w:rPr>
                  <w:rFonts w:ascii="Times New Roman" w:eastAsia="SimSun" w:hAnsi="Times New Roman"/>
                  <w:color w:val="000000" w:themeColor="text1"/>
                  <w:sz w:val="24"/>
                  <w:szCs w:val="24"/>
                  <w:lang w:eastAsia="zh-CN"/>
                  <w:rPrChange w:id="789" w:author="BULC" w:date="2024-03-13T12:05:00Z">
                    <w:rPr>
                      <w:rFonts w:ascii="Times New Roman" w:eastAsia="SimSun" w:hAnsi="Times New Roman"/>
                      <w:color w:val="000000" w:themeColor="text1"/>
                      <w:sz w:val="24"/>
                      <w:szCs w:val="24"/>
                      <w:lang w:eastAsia="zh-CN"/>
                    </w:rPr>
                  </w:rPrChange>
                </w:rPr>
                <w:t>written  communication</w:t>
              </w:r>
              <w:proofErr w:type="gramEnd"/>
              <w:r w:rsidRPr="00332A61">
                <w:rPr>
                  <w:rFonts w:ascii="Times New Roman" w:eastAsia="SimSun" w:hAnsi="Times New Roman"/>
                  <w:color w:val="000000" w:themeColor="text1"/>
                  <w:sz w:val="24"/>
                  <w:szCs w:val="24"/>
                  <w:lang w:eastAsia="zh-CN"/>
                  <w:rPrChange w:id="790" w:author="BULC" w:date="2024-03-13T12:05:00Z">
                    <w:rPr>
                      <w:rFonts w:ascii="Times New Roman" w:eastAsia="SimSun" w:hAnsi="Times New Roman"/>
                      <w:color w:val="000000" w:themeColor="text1"/>
                      <w:sz w:val="24"/>
                      <w:szCs w:val="24"/>
                      <w:lang w:eastAsia="zh-CN"/>
                    </w:rPr>
                  </w:rPrChange>
                </w:rPr>
                <w:t xml:space="preserve"> during presentations, discussions and reports.</w:t>
              </w:r>
            </w:ins>
          </w:p>
        </w:tc>
        <w:tc>
          <w:tcPr>
            <w:tcW w:w="3433"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Change w:id="791" w:author="BULC" w:date="2024-03-13T12:06:00Z">
              <w:tcPr>
                <w:tcW w:w="4154" w:type="dxa"/>
                <w:tcBorders>
                  <w:top w:val="single" w:sz="8" w:space="0" w:color="FFFFFF"/>
                  <w:left w:val="single" w:sz="8" w:space="0" w:color="FFFFFF"/>
                  <w:bottom w:val="single" w:sz="8" w:space="0" w:color="FFFFFF"/>
                  <w:right w:val="single" w:sz="8" w:space="0" w:color="FFFFFF"/>
                </w:tcBorders>
                <w:shd w:val="clear" w:color="auto" w:fill="E7E7E7"/>
                <w:tcMar>
                  <w:top w:w="15" w:type="dxa"/>
                  <w:left w:w="15" w:type="dxa"/>
                  <w:bottom w:w="0" w:type="dxa"/>
                  <w:right w:w="15" w:type="dxa"/>
                </w:tcMar>
                <w:vAlign w:val="center"/>
                <w:hideMark/>
              </w:tcPr>
            </w:tcPrChange>
          </w:tcPr>
          <w:p w14:paraId="18FBBF29" w14:textId="77777777" w:rsidR="00332A61" w:rsidRPr="00332A61" w:rsidRDefault="00332A61" w:rsidP="00332A61">
            <w:pPr>
              <w:spacing w:line="240" w:lineRule="auto"/>
              <w:jc w:val="both"/>
              <w:rPr>
                <w:ins w:id="792" w:author="BULC" w:date="2024-03-13T12:04:00Z"/>
                <w:rFonts w:ascii="Times New Roman" w:eastAsia="SimSun" w:hAnsi="Times New Roman"/>
                <w:color w:val="000000" w:themeColor="text1"/>
                <w:sz w:val="24"/>
                <w:szCs w:val="24"/>
                <w:lang w:eastAsia="zh-CN"/>
                <w:rPrChange w:id="793" w:author="BULC" w:date="2024-03-13T12:05:00Z">
                  <w:rPr>
                    <w:ins w:id="794" w:author="BULC" w:date="2024-03-13T12:04:00Z"/>
                    <w:rFonts w:ascii="Times New Roman" w:eastAsia="SimSun" w:hAnsi="Times New Roman"/>
                    <w:color w:val="000000" w:themeColor="text1"/>
                    <w:sz w:val="24"/>
                    <w:szCs w:val="24"/>
                    <w:lang w:eastAsia="zh-CN"/>
                  </w:rPr>
                </w:rPrChange>
              </w:rPr>
            </w:pPr>
            <w:ins w:id="795" w:author="BULC" w:date="2024-03-13T12:04:00Z">
              <w:r w:rsidRPr="00332A61">
                <w:rPr>
                  <w:rFonts w:ascii="Times New Roman" w:eastAsia="SimSun" w:hAnsi="Times New Roman"/>
                  <w:color w:val="000000" w:themeColor="text1"/>
                  <w:sz w:val="24"/>
                  <w:szCs w:val="24"/>
                  <w:lang w:eastAsia="zh-CN"/>
                  <w:rPrChange w:id="796" w:author="BULC" w:date="2024-03-13T12:05:00Z">
                    <w:rPr>
                      <w:rFonts w:ascii="Times New Roman" w:eastAsia="SimSun" w:hAnsi="Times New Roman"/>
                      <w:color w:val="000000" w:themeColor="text1"/>
                      <w:sz w:val="24"/>
                      <w:szCs w:val="24"/>
                      <w:lang w:eastAsia="zh-CN"/>
                    </w:rPr>
                  </w:rPrChange>
                </w:rPr>
                <w:t>Engage in discussions to gather feedback, address concerns, and iterate on the solution effectively.</w:t>
              </w:r>
            </w:ins>
          </w:p>
        </w:tc>
      </w:tr>
    </w:tbl>
    <w:p w14:paraId="0EDB6B3A" w14:textId="03517C8C" w:rsidR="006C7502" w:rsidRPr="00B04939" w:rsidDel="00866148" w:rsidRDefault="006C7502">
      <w:pPr>
        <w:pStyle w:val="Heading1"/>
        <w:numPr>
          <w:ilvl w:val="0"/>
          <w:numId w:val="0"/>
        </w:numPr>
        <w:ind w:left="360"/>
        <w:jc w:val="both"/>
        <w:rPr>
          <w:ins w:id="797" w:author="03-134211-002" w:date="2024-02-19T20:30:00Z"/>
          <w:del w:id="798" w:author="Administrator" w:date="2024-02-27T11:51:00Z"/>
          <w:rFonts w:ascii="Times New Roman" w:eastAsia="SimSun" w:hAnsi="Times New Roman" w:cs="Times New Roman"/>
          <w:sz w:val="24"/>
          <w:szCs w:val="24"/>
          <w:lang w:val="en-GB" w:eastAsia="zh-CN"/>
          <w:rPrChange w:id="799" w:author="Administrator" w:date="2024-02-27T12:51:00Z">
            <w:rPr>
              <w:ins w:id="800" w:author="03-134211-002" w:date="2024-02-19T20:30:00Z"/>
              <w:del w:id="801" w:author="Administrator" w:date="2024-02-27T11:51:00Z"/>
              <w:rFonts w:ascii="Times New Roman" w:eastAsia="SimSun" w:hAnsi="Times New Roman"/>
              <w:sz w:val="24"/>
              <w:szCs w:val="24"/>
              <w:lang w:val="en-GB" w:eastAsia="zh-CN"/>
            </w:rPr>
          </w:rPrChange>
        </w:rPr>
        <w:pPrChange w:id="802" w:author="Administrator" w:date="2024-02-27T13:31:00Z">
          <w:pPr>
            <w:pStyle w:val="Heading1"/>
          </w:pPr>
        </w:pPrChange>
      </w:pPr>
      <w:ins w:id="803" w:author="03-134211-002" w:date="2024-02-19T20:30:00Z">
        <w:del w:id="804" w:author="Administrator" w:date="2024-02-27T11:51:00Z">
          <w:r w:rsidRPr="00B04939" w:rsidDel="00866148">
            <w:rPr>
              <w:rFonts w:ascii="Times New Roman" w:eastAsia="SimSun" w:hAnsi="Times New Roman" w:cs="Times New Roman"/>
              <w:sz w:val="24"/>
              <w:szCs w:val="24"/>
              <w:lang w:val="en-GB" w:eastAsia="zh-CN"/>
              <w:rPrChange w:id="805" w:author="Administrator" w:date="2024-02-27T12:51:00Z">
                <w:rPr>
                  <w:rFonts w:ascii="Times New Roman" w:eastAsia="SimSun" w:hAnsi="Times New Roman"/>
                  <w:sz w:val="24"/>
                  <w:szCs w:val="24"/>
                  <w:lang w:val="en-GB" w:eastAsia="zh-CN"/>
                </w:rPr>
              </w:rPrChange>
            </w:rPr>
            <w:delText>The increasing demand for electricity, coupled with the need for efficient utility management, underscores the significance of modernizing processes associated with electricity meter readings. The conventional manual methods of recording meter readings are prone to errors, inefficiencies, and pose challenges in densely populated or remote areas. In response to these challenges, this project proposes an innovative approach - "Automatic Electricity Meter Reading Based on Image Processing." By harnessing the power of image processing techniques and advanced algorithms, our objective is to revolutionize the traditional meter reading process, making it more accurate, reliable, and streamlined.</w:delText>
          </w:r>
        </w:del>
      </w:ins>
    </w:p>
    <w:p w14:paraId="12AD481F" w14:textId="519BEF3F" w:rsidR="006C7502" w:rsidRPr="00B04939" w:rsidDel="00866148" w:rsidRDefault="006C7502">
      <w:pPr>
        <w:pStyle w:val="Heading1"/>
        <w:numPr>
          <w:ilvl w:val="0"/>
          <w:numId w:val="0"/>
        </w:numPr>
        <w:ind w:left="360"/>
        <w:jc w:val="both"/>
        <w:rPr>
          <w:ins w:id="806" w:author="03-134211-002" w:date="2024-02-19T20:30:00Z"/>
          <w:del w:id="807" w:author="Administrator" w:date="2024-02-27T11:51:00Z"/>
          <w:rFonts w:ascii="Times New Roman" w:eastAsia="SimSun" w:hAnsi="Times New Roman" w:cs="Times New Roman"/>
          <w:sz w:val="24"/>
          <w:szCs w:val="24"/>
          <w:lang w:val="en-GB" w:eastAsia="zh-CN"/>
          <w:rPrChange w:id="808" w:author="Administrator" w:date="2024-02-27T12:51:00Z">
            <w:rPr>
              <w:ins w:id="809" w:author="03-134211-002" w:date="2024-02-19T20:30:00Z"/>
              <w:del w:id="810" w:author="Administrator" w:date="2024-02-27T11:51:00Z"/>
              <w:rFonts w:ascii="Times New Roman" w:eastAsia="SimSun" w:hAnsi="Times New Roman"/>
              <w:sz w:val="24"/>
              <w:szCs w:val="24"/>
              <w:lang w:val="en-GB" w:eastAsia="zh-CN"/>
            </w:rPr>
          </w:rPrChange>
        </w:rPr>
        <w:pPrChange w:id="811" w:author="Administrator" w:date="2024-02-27T13:31:00Z">
          <w:pPr>
            <w:pStyle w:val="Heading1"/>
          </w:pPr>
        </w:pPrChange>
      </w:pPr>
    </w:p>
    <w:p w14:paraId="522D2AE0" w14:textId="0604DA33" w:rsidR="00DE72CE" w:rsidRPr="00B04939" w:rsidDel="00DB2059" w:rsidRDefault="006C7502">
      <w:pPr>
        <w:pStyle w:val="Heading1"/>
        <w:numPr>
          <w:ilvl w:val="0"/>
          <w:numId w:val="0"/>
        </w:numPr>
        <w:ind w:left="360"/>
        <w:jc w:val="both"/>
        <w:rPr>
          <w:del w:id="812" w:author="03-134211-002" w:date="2024-02-19T20:30:00Z"/>
          <w:rFonts w:ascii="Times New Roman" w:eastAsia="SimSun" w:hAnsi="Times New Roman" w:cs="Times New Roman"/>
          <w:sz w:val="24"/>
          <w:szCs w:val="24"/>
          <w:lang w:val="en-GB" w:eastAsia="zh-CN"/>
          <w:rPrChange w:id="813" w:author="Administrator" w:date="2024-02-27T12:51:00Z">
            <w:rPr>
              <w:del w:id="814" w:author="03-134211-002" w:date="2024-02-19T20:30:00Z"/>
              <w:rFonts w:ascii="Times New Roman" w:eastAsia="SimSun" w:hAnsi="Times New Roman"/>
              <w:sz w:val="24"/>
              <w:szCs w:val="24"/>
              <w:lang w:val="en-GB" w:eastAsia="zh-CN"/>
            </w:rPr>
          </w:rPrChange>
        </w:rPr>
        <w:pPrChange w:id="815" w:author="Administrator" w:date="2024-02-27T13:31:00Z">
          <w:pPr>
            <w:pStyle w:val="Heading1"/>
            <w:numPr>
              <w:numId w:val="0"/>
            </w:numPr>
            <w:ind w:left="0" w:firstLine="0"/>
          </w:pPr>
        </w:pPrChange>
      </w:pPr>
      <w:ins w:id="816" w:author="03-134211-002" w:date="2024-02-19T20:30:00Z">
        <w:del w:id="817" w:author="Administrator" w:date="2024-02-27T11:51:00Z">
          <w:r w:rsidRPr="00B04939" w:rsidDel="00866148">
            <w:rPr>
              <w:rFonts w:ascii="Times New Roman" w:eastAsia="SimSun" w:hAnsi="Times New Roman" w:cs="Times New Roman"/>
              <w:sz w:val="24"/>
              <w:szCs w:val="24"/>
              <w:lang w:val="en-GB" w:eastAsia="zh-CN"/>
              <w:rPrChange w:id="818" w:author="Administrator" w:date="2024-02-27T12:51:00Z">
                <w:rPr>
                  <w:rFonts w:ascii="Times New Roman" w:eastAsia="SimSun" w:hAnsi="Times New Roman"/>
                  <w:sz w:val="24"/>
                  <w:szCs w:val="24"/>
                  <w:lang w:val="en-GB" w:eastAsia="zh-CN"/>
                </w:rPr>
              </w:rPrChange>
            </w:rPr>
            <w:delText>This project's relevance lies in its potential to address the shortcomings of manual meter readings, such as data inaccuracies and the time-intensive nature of the process. Automation through image processing not only enhances the precision of readings but also contributes to the broader goals of utility management in an era of smart technologies. The following sections will delve into the specific problem at hand, the methodology employed, and the anticipated impact of our solution on the efficiency and transparency of electricity meter readings. As we embark on this journey, the aim is not only to meet current demands but to lay the groundwork for a technologically advanced and responsive utility infrastructure.</w:delText>
          </w:r>
        </w:del>
      </w:ins>
      <w:del w:id="819" w:author="03-134211-002" w:date="2024-02-19T20:30:00Z">
        <w:r w:rsidR="000A42FB" w:rsidRPr="00B04939" w:rsidDel="006C7502">
          <w:rPr>
            <w:rFonts w:ascii="Times New Roman" w:eastAsia="SimSun" w:hAnsi="Times New Roman" w:cs="Times New Roman"/>
            <w:sz w:val="24"/>
            <w:szCs w:val="24"/>
            <w:lang w:val="en-GB" w:eastAsia="zh-CN"/>
            <w:rPrChange w:id="820" w:author="Administrator" w:date="2024-02-27T12:51:00Z">
              <w:rPr>
                <w:rFonts w:ascii="Times New Roman" w:eastAsia="SimSun" w:hAnsi="Times New Roman"/>
                <w:sz w:val="24"/>
                <w:szCs w:val="24"/>
                <w:lang w:val="en-GB" w:eastAsia="zh-CN"/>
              </w:rPr>
            </w:rPrChange>
          </w:rPr>
          <w:delText>Briefly introduce your project idea here</w:delText>
        </w:r>
        <w:r w:rsidR="008D56E5" w:rsidRPr="00B04939" w:rsidDel="006C7502">
          <w:rPr>
            <w:rFonts w:ascii="Times New Roman" w:eastAsia="SimSun" w:hAnsi="Times New Roman" w:cs="Times New Roman"/>
            <w:sz w:val="24"/>
            <w:szCs w:val="24"/>
            <w:lang w:val="en-GB" w:eastAsia="zh-CN"/>
            <w:rPrChange w:id="821" w:author="Administrator" w:date="2024-02-27T12:51:00Z">
              <w:rPr>
                <w:rFonts w:ascii="Times New Roman" w:eastAsia="SimSun" w:hAnsi="Times New Roman"/>
                <w:sz w:val="24"/>
                <w:szCs w:val="24"/>
                <w:lang w:val="en-GB" w:eastAsia="zh-CN"/>
              </w:rPr>
            </w:rPrChange>
          </w:rPr>
          <w:delText xml:space="preserve"> using this sample format</w:delText>
        </w:r>
        <w:r w:rsidR="000A42FB" w:rsidRPr="00B04939" w:rsidDel="006C7502">
          <w:rPr>
            <w:rFonts w:ascii="Times New Roman" w:eastAsia="SimSun" w:hAnsi="Times New Roman" w:cs="Times New Roman"/>
            <w:sz w:val="24"/>
            <w:szCs w:val="24"/>
            <w:lang w:val="en-GB" w:eastAsia="zh-CN"/>
            <w:rPrChange w:id="822" w:author="Administrator" w:date="2024-02-27T12:51:00Z">
              <w:rPr>
                <w:rFonts w:ascii="Times New Roman" w:eastAsia="SimSun" w:hAnsi="Times New Roman"/>
                <w:sz w:val="24"/>
                <w:szCs w:val="24"/>
                <w:lang w:val="en-GB" w:eastAsia="zh-CN"/>
              </w:rPr>
            </w:rPrChange>
          </w:rPr>
          <w:delText xml:space="preserve">. </w:delText>
        </w:r>
        <w:r w:rsidR="00DE290B" w:rsidRPr="00B04939" w:rsidDel="006C7502">
          <w:rPr>
            <w:rFonts w:ascii="Times New Roman" w:eastAsia="SimSun" w:hAnsi="Times New Roman" w:cs="Times New Roman"/>
            <w:sz w:val="24"/>
            <w:szCs w:val="24"/>
            <w:lang w:val="en-GB" w:eastAsia="zh-CN"/>
            <w:rPrChange w:id="823" w:author="Administrator" w:date="2024-02-27T12:51:00Z">
              <w:rPr>
                <w:rFonts w:ascii="Times New Roman" w:eastAsia="SimSun" w:hAnsi="Times New Roman"/>
                <w:sz w:val="24"/>
                <w:szCs w:val="24"/>
                <w:lang w:val="en-GB" w:eastAsia="zh-CN"/>
              </w:rPr>
            </w:rPrChange>
          </w:rPr>
          <w:delText xml:space="preserve">Whole proposal should be submitted in English, on single sided A4 papers; normally with a 12 point font Times New Roman; spacing between title of subsection and first line of text is 1.5 lines. </w:delText>
        </w:r>
        <w:r w:rsidR="00DE72CE" w:rsidRPr="00B04939" w:rsidDel="006C7502">
          <w:rPr>
            <w:rFonts w:ascii="Times New Roman" w:eastAsia="SimSun" w:hAnsi="Times New Roman" w:cs="Times New Roman"/>
            <w:sz w:val="24"/>
            <w:szCs w:val="24"/>
            <w:lang w:val="en-GB" w:eastAsia="zh-CN"/>
            <w:rPrChange w:id="824" w:author="Administrator" w:date="2024-02-27T12:51:00Z">
              <w:rPr>
                <w:rFonts w:ascii="Times New Roman" w:eastAsia="SimSun" w:hAnsi="Times New Roman"/>
                <w:sz w:val="24"/>
                <w:szCs w:val="24"/>
                <w:lang w:val="en-GB" w:eastAsia="zh-CN"/>
              </w:rPr>
            </w:rPrChange>
          </w:rPr>
          <w:delText>The first paragraph in a subsection should align with left margin.  General alignment for texts in paragraph should be “justified”.</w:delText>
        </w:r>
      </w:del>
    </w:p>
    <w:p w14:paraId="230DB32F" w14:textId="77777777" w:rsidR="00DB2059" w:rsidRPr="00B04939" w:rsidRDefault="00DB2059">
      <w:pPr>
        <w:spacing w:line="240" w:lineRule="auto"/>
        <w:jc w:val="both"/>
        <w:rPr>
          <w:ins w:id="825" w:author="03-134211-002" w:date="2024-02-19T20:33:00Z"/>
          <w:rFonts w:ascii="Times New Roman" w:hAnsi="Times New Roman"/>
          <w:lang w:val="en-GB" w:eastAsia="zh-CN"/>
          <w:rPrChange w:id="826" w:author="Administrator" w:date="2024-02-27T12:51:00Z">
            <w:rPr>
              <w:ins w:id="827" w:author="03-134211-002" w:date="2024-02-19T20:33:00Z"/>
              <w:rFonts w:ascii="Times New Roman" w:eastAsia="SimSun" w:hAnsi="Times New Roman"/>
              <w:sz w:val="24"/>
              <w:szCs w:val="24"/>
              <w:lang w:val="en-GB" w:eastAsia="zh-CN"/>
            </w:rPr>
          </w:rPrChange>
        </w:rPr>
        <w:pPrChange w:id="828" w:author="Administrator" w:date="2024-02-27T13:31:00Z">
          <w:pPr>
            <w:pStyle w:val="Heading1"/>
          </w:pPr>
        </w:pPrChange>
      </w:pPr>
    </w:p>
    <w:p w14:paraId="29D2BD2D" w14:textId="0F2EBB7D" w:rsidR="00DE72CE" w:rsidRPr="005F0F63" w:rsidDel="006C7502" w:rsidRDefault="00DE72CE">
      <w:pPr>
        <w:pStyle w:val="Heading1"/>
        <w:numPr>
          <w:ilvl w:val="0"/>
          <w:numId w:val="0"/>
        </w:numPr>
        <w:spacing w:line="360" w:lineRule="auto"/>
        <w:ind w:left="360"/>
        <w:rPr>
          <w:del w:id="829" w:author="03-134211-002" w:date="2024-02-19T20:30:00Z"/>
          <w:rFonts w:ascii="Times New Roman" w:eastAsia="SimSun" w:hAnsi="Times New Roman" w:cs="Times New Roman"/>
          <w:sz w:val="28"/>
          <w:szCs w:val="28"/>
          <w:lang w:val="en-GB" w:eastAsia="zh-CN"/>
          <w:rPrChange w:id="830" w:author="Administrator" w:date="2024-02-27T13:32:00Z">
            <w:rPr>
              <w:del w:id="831" w:author="03-134211-002" w:date="2024-02-19T20:30:00Z"/>
              <w:rFonts w:ascii="Times New Roman" w:eastAsia="SimSun" w:hAnsi="Times New Roman"/>
              <w:sz w:val="24"/>
              <w:szCs w:val="24"/>
              <w:lang w:val="en-GB" w:eastAsia="zh-CN"/>
            </w:rPr>
          </w:rPrChange>
        </w:rPr>
        <w:pPrChange w:id="832" w:author="Administrator" w:date="2024-02-27T12:54:00Z">
          <w:pPr>
            <w:pStyle w:val="Heading1"/>
          </w:pPr>
        </w:pPrChange>
      </w:pPr>
      <w:del w:id="833" w:author="03-134211-002" w:date="2024-02-19T20:30:00Z">
        <w:r w:rsidRPr="005F0F63" w:rsidDel="006C7502">
          <w:rPr>
            <w:rFonts w:ascii="Times New Roman" w:eastAsia="SimSun" w:hAnsi="Times New Roman" w:cs="Times New Roman"/>
            <w:sz w:val="28"/>
            <w:szCs w:val="28"/>
            <w:lang w:val="en-GB" w:eastAsia="zh-CN"/>
            <w:rPrChange w:id="834" w:author="Administrator" w:date="2024-02-27T13:32:00Z">
              <w:rPr>
                <w:rFonts w:ascii="Times New Roman" w:eastAsia="SimSun" w:hAnsi="Times New Roman"/>
                <w:sz w:val="24"/>
                <w:szCs w:val="24"/>
                <w:lang w:val="en-GB" w:eastAsia="zh-CN"/>
              </w:rPr>
            </w:rPrChange>
          </w:rPr>
          <w:delText>Spacing between paragraphs is 1.5 lines.  Subsequence paragraphs should be indented 1.27 cm (0.5 inch) from the left margin.  General alignment for texts in paragraph should be “justified”.</w:delText>
        </w:r>
      </w:del>
    </w:p>
    <w:p w14:paraId="557150DD" w14:textId="77777777" w:rsidR="00EE2CD2" w:rsidRPr="005F0F63" w:rsidDel="005F0F63" w:rsidRDefault="00EE2CD2">
      <w:pPr>
        <w:pStyle w:val="Heading1"/>
        <w:numPr>
          <w:ilvl w:val="0"/>
          <w:numId w:val="0"/>
        </w:numPr>
        <w:spacing w:line="360" w:lineRule="auto"/>
        <w:ind w:left="360"/>
        <w:rPr>
          <w:del w:id="835" w:author="Administrator" w:date="2024-02-27T13:31:00Z"/>
          <w:rFonts w:ascii="Times New Roman" w:hAnsi="Times New Roman" w:cs="Times New Roman"/>
          <w:sz w:val="28"/>
          <w:szCs w:val="28"/>
          <w:rPrChange w:id="836" w:author="Administrator" w:date="2024-02-27T13:32:00Z">
            <w:rPr>
              <w:del w:id="837" w:author="Administrator" w:date="2024-02-27T13:31:00Z"/>
            </w:rPr>
          </w:rPrChange>
        </w:rPr>
        <w:pPrChange w:id="838" w:author="Administrator" w:date="2024-02-27T12:54:00Z">
          <w:pPr>
            <w:pStyle w:val="Heading1"/>
          </w:pPr>
        </w:pPrChange>
      </w:pPr>
      <w:bookmarkStart w:id="839" w:name="_Toc53389028"/>
      <w:r w:rsidRPr="005F0F63">
        <w:rPr>
          <w:rFonts w:ascii="Times New Roman" w:hAnsi="Times New Roman" w:cs="Times New Roman"/>
          <w:sz w:val="28"/>
          <w:szCs w:val="28"/>
          <w:rPrChange w:id="840" w:author="Administrator" w:date="2024-02-27T13:32:00Z">
            <w:rPr/>
          </w:rPrChange>
        </w:rPr>
        <w:t>Problem Description</w:t>
      </w:r>
      <w:bookmarkEnd w:id="839"/>
    </w:p>
    <w:p w14:paraId="6F517671" w14:textId="435B9956" w:rsidR="000A2D85" w:rsidRPr="00B04939" w:rsidRDefault="000A2D85">
      <w:pPr>
        <w:pStyle w:val="Heading1"/>
        <w:numPr>
          <w:ilvl w:val="0"/>
          <w:numId w:val="0"/>
        </w:numPr>
        <w:spacing w:line="360" w:lineRule="auto"/>
        <w:ind w:left="360"/>
        <w:rPr>
          <w:rPrChange w:id="841" w:author="Administrator" w:date="2024-02-27T12:51:00Z">
            <w:rPr>
              <w:rFonts w:ascii="Times New Roman" w:hAnsi="Times New Roman"/>
              <w:sz w:val="24"/>
            </w:rPr>
          </w:rPrChange>
        </w:rPr>
        <w:pPrChange w:id="842" w:author="Administrator" w:date="2024-02-27T13:31:00Z">
          <w:pPr>
            <w:spacing w:line="360" w:lineRule="auto"/>
            <w:jc w:val="both"/>
          </w:pPr>
        </w:pPrChange>
      </w:pPr>
      <w:del w:id="843" w:author="03-134211-002" w:date="2024-02-19T20:44:00Z">
        <w:r w:rsidRPr="00B04939" w:rsidDel="007573CB">
          <w:rPr>
            <w:rFonts w:cs="Times New Roman"/>
            <w:rPrChange w:id="844" w:author="Administrator" w:date="2024-02-27T12:51:00Z">
              <w:rPr>
                <w:rFonts w:ascii="Times New Roman" w:hAnsi="Times New Roman"/>
                <w:sz w:val="24"/>
              </w:rPr>
            </w:rPrChange>
          </w:rPr>
          <w:delText>This section starts with the primary scope of your FYP</w:delText>
        </w:r>
      </w:del>
      <w:del w:id="845" w:author="03-134211-002" w:date="2024-02-25T13:18:00Z">
        <w:r w:rsidRPr="00B04939" w:rsidDel="002008EC">
          <w:rPr>
            <w:rFonts w:cs="Times New Roman"/>
            <w:rPrChange w:id="846" w:author="Administrator" w:date="2024-02-27T12:51:00Z">
              <w:rPr>
                <w:rFonts w:ascii="Times New Roman" w:hAnsi="Times New Roman"/>
                <w:sz w:val="24"/>
              </w:rPr>
            </w:rPrChange>
          </w:rPr>
          <w:delText>.</w:delText>
        </w:r>
      </w:del>
    </w:p>
    <w:p w14:paraId="77380B31" w14:textId="77777777" w:rsidR="00A67FBD" w:rsidRPr="00B04939" w:rsidDel="005F0F63" w:rsidRDefault="00255CE1">
      <w:pPr>
        <w:pStyle w:val="Heading2"/>
        <w:spacing w:line="360" w:lineRule="auto"/>
        <w:rPr>
          <w:ins w:id="847" w:author="03-134211-002" w:date="2024-02-19T20:44:00Z"/>
          <w:del w:id="848" w:author="Administrator" w:date="2024-02-27T13:31:00Z"/>
          <w:rFonts w:ascii="Times New Roman" w:hAnsi="Times New Roman"/>
          <w:rPrChange w:id="849" w:author="Administrator" w:date="2024-02-27T12:51:00Z">
            <w:rPr>
              <w:ins w:id="850" w:author="03-134211-002" w:date="2024-02-19T20:44:00Z"/>
              <w:del w:id="851" w:author="Administrator" w:date="2024-02-27T13:31:00Z"/>
            </w:rPr>
          </w:rPrChange>
        </w:rPr>
        <w:pPrChange w:id="852" w:author="Administrator" w:date="2024-02-27T12:54:00Z">
          <w:pPr>
            <w:pStyle w:val="Heading2"/>
          </w:pPr>
        </w:pPrChange>
      </w:pPr>
      <w:bookmarkStart w:id="853" w:name="_Toc53389029"/>
      <w:r w:rsidRPr="00B04939">
        <w:rPr>
          <w:rFonts w:ascii="Times New Roman" w:hAnsi="Times New Roman"/>
          <w:rPrChange w:id="854" w:author="Administrator" w:date="2024-02-27T12:51:00Z">
            <w:rPr/>
          </w:rPrChange>
        </w:rPr>
        <w:t xml:space="preserve">Primary </w:t>
      </w:r>
      <w:r w:rsidR="00A67FBD" w:rsidRPr="00B04939">
        <w:rPr>
          <w:rFonts w:ascii="Times New Roman" w:hAnsi="Times New Roman"/>
          <w:rPrChange w:id="855" w:author="Administrator" w:date="2024-02-27T12:51:00Z">
            <w:rPr/>
          </w:rPrChange>
        </w:rPr>
        <w:t>Scope</w:t>
      </w:r>
      <w:bookmarkEnd w:id="853"/>
    </w:p>
    <w:p w14:paraId="74CBA587" w14:textId="77777777" w:rsidR="007573CB" w:rsidRPr="005F0F63" w:rsidRDefault="007573CB">
      <w:pPr>
        <w:pStyle w:val="Heading2"/>
        <w:spacing w:line="360" w:lineRule="auto"/>
        <w:rPr>
          <w:rFonts w:ascii="Times New Roman" w:hAnsi="Times New Roman"/>
          <w:rPrChange w:id="856" w:author="Administrator" w:date="2024-02-27T13:31:00Z">
            <w:rPr/>
          </w:rPrChange>
        </w:rPr>
        <w:pPrChange w:id="857" w:author="Administrator" w:date="2024-02-27T12:54:00Z">
          <w:pPr>
            <w:pStyle w:val="Heading2"/>
          </w:pPr>
        </w:pPrChange>
      </w:pPr>
    </w:p>
    <w:p w14:paraId="32E323E2" w14:textId="20E03357" w:rsidR="007573CB" w:rsidRPr="005F0F63" w:rsidRDefault="007573CB">
      <w:pPr>
        <w:spacing w:line="240" w:lineRule="auto"/>
        <w:jc w:val="both"/>
        <w:rPr>
          <w:ins w:id="858" w:author="03-134211-002" w:date="2024-02-19T20:43:00Z"/>
          <w:rFonts w:ascii="Times New Roman" w:eastAsia="SimSun" w:hAnsi="Times New Roman"/>
          <w:sz w:val="24"/>
          <w:szCs w:val="24"/>
          <w:lang w:val="en-GB" w:eastAsia="zh-CN"/>
          <w:rPrChange w:id="859" w:author="Administrator" w:date="2024-02-27T13:32:00Z">
            <w:rPr>
              <w:ins w:id="860" w:author="03-134211-002" w:date="2024-02-19T20:43:00Z"/>
              <w:rFonts w:ascii="Times New Roman" w:eastAsia="Calibri" w:hAnsi="Times New Roman"/>
              <w:sz w:val="24"/>
              <w:szCs w:val="22"/>
            </w:rPr>
          </w:rPrChange>
        </w:rPr>
        <w:pPrChange w:id="861" w:author="Administrator" w:date="2024-02-27T13:32:00Z">
          <w:pPr>
            <w:pStyle w:val="Heading2"/>
          </w:pPr>
        </w:pPrChange>
      </w:pPr>
      <w:ins w:id="862" w:author="03-134211-002" w:date="2024-02-19T20:43:00Z">
        <w:r w:rsidRPr="005F0F63">
          <w:rPr>
            <w:rFonts w:ascii="Times New Roman" w:eastAsia="SimSun" w:hAnsi="Times New Roman"/>
            <w:sz w:val="24"/>
            <w:szCs w:val="24"/>
            <w:lang w:val="en-GB" w:eastAsia="zh-CN"/>
            <w:rPrChange w:id="863" w:author="Administrator" w:date="2024-02-27T13:32:00Z">
              <w:rPr>
                <w:rFonts w:ascii="Times New Roman" w:hAnsi="Times New Roman"/>
                <w:sz w:val="24"/>
              </w:rPr>
            </w:rPrChange>
          </w:rPr>
          <w:t>The primary scope of the project, "Automatic Electricity Meter Reading Based on Image Processing," revolves around the development of an advanced system to automate the electricity meter reading process. The project aims to alleviate the challenges associated with manual readings, including the potential for human errors, operational inefficiencies, and data tampering. The central objective is to leverage image processing technologies for improved accuracy, reliability, and transparency in electricity meter readings.</w:t>
        </w:r>
      </w:ins>
    </w:p>
    <w:p w14:paraId="4EE475FC" w14:textId="77777777" w:rsidR="007573CB" w:rsidRPr="00B04939" w:rsidDel="005F0F63" w:rsidRDefault="007573CB">
      <w:pPr>
        <w:pStyle w:val="Heading2"/>
        <w:numPr>
          <w:ilvl w:val="0"/>
          <w:numId w:val="0"/>
        </w:numPr>
        <w:spacing w:line="360" w:lineRule="auto"/>
        <w:ind w:left="792"/>
        <w:rPr>
          <w:ins w:id="864" w:author="03-134211-002" w:date="2024-02-19T20:43:00Z"/>
          <w:del w:id="865" w:author="Administrator" w:date="2024-02-27T13:32:00Z"/>
          <w:rFonts w:ascii="Times New Roman" w:eastAsia="Calibri" w:hAnsi="Times New Roman"/>
          <w:sz w:val="24"/>
          <w:szCs w:val="22"/>
        </w:rPr>
        <w:pPrChange w:id="866" w:author="Administrator" w:date="2024-02-27T12:54:00Z">
          <w:pPr>
            <w:pStyle w:val="Heading2"/>
          </w:pPr>
        </w:pPrChange>
      </w:pPr>
    </w:p>
    <w:p w14:paraId="2D8F1911" w14:textId="098356B1" w:rsidR="007573CB" w:rsidRPr="005F0F63" w:rsidRDefault="007573CB">
      <w:pPr>
        <w:spacing w:line="240" w:lineRule="auto"/>
        <w:jc w:val="both"/>
        <w:rPr>
          <w:ins w:id="867" w:author="03-134211-002" w:date="2024-02-19T20:43:00Z"/>
          <w:rFonts w:ascii="Times New Roman" w:eastAsia="SimSun" w:hAnsi="Times New Roman"/>
          <w:sz w:val="24"/>
          <w:szCs w:val="24"/>
          <w:lang w:val="en-GB" w:eastAsia="zh-CN"/>
          <w:rPrChange w:id="868" w:author="Administrator" w:date="2024-02-27T13:32:00Z">
            <w:rPr>
              <w:ins w:id="869" w:author="03-134211-002" w:date="2024-02-19T20:43:00Z"/>
              <w:rFonts w:ascii="Times New Roman" w:eastAsia="Calibri" w:hAnsi="Times New Roman"/>
              <w:sz w:val="24"/>
              <w:szCs w:val="22"/>
            </w:rPr>
          </w:rPrChange>
        </w:rPr>
        <w:pPrChange w:id="870" w:author="Administrator" w:date="2024-02-27T13:32:00Z">
          <w:pPr>
            <w:pStyle w:val="Heading2"/>
          </w:pPr>
        </w:pPrChange>
      </w:pPr>
      <w:ins w:id="871" w:author="03-134211-002" w:date="2024-02-19T20:43:00Z">
        <w:r w:rsidRPr="005F0F63">
          <w:rPr>
            <w:rFonts w:ascii="Times New Roman" w:eastAsia="SimSun" w:hAnsi="Times New Roman"/>
            <w:sz w:val="24"/>
            <w:szCs w:val="24"/>
            <w:lang w:val="en-GB" w:eastAsia="zh-CN"/>
            <w:rPrChange w:id="872" w:author="Administrator" w:date="2024-02-27T13:32:00Z">
              <w:rPr>
                <w:rFonts w:ascii="Times New Roman" w:hAnsi="Times New Roman"/>
                <w:sz w:val="24"/>
              </w:rPr>
            </w:rPrChange>
          </w:rPr>
          <w:t>Key features of the system include the implementation of sophisticated algorithms for image recognition and pattern matching, ensuring adaptability to various meter designs and effective performance under diverse lighting conditions. The primary focus is on creating a fault-tolerant solution to minimize data collection errors, ultimately leading to fair and precise billing for consumers. Through the automation of meter readings, the project strives to streamline utility management operations, enabling real-time data analysis and enhancing overall operational efficiency.</w:t>
        </w:r>
      </w:ins>
    </w:p>
    <w:p w14:paraId="65C176D1" w14:textId="77777777" w:rsidR="007573CB" w:rsidRPr="005F0F63" w:rsidDel="005F0F63" w:rsidRDefault="007573CB">
      <w:pPr>
        <w:spacing w:line="240" w:lineRule="auto"/>
        <w:jc w:val="both"/>
        <w:rPr>
          <w:ins w:id="873" w:author="03-134211-002" w:date="2024-02-19T20:43:00Z"/>
          <w:del w:id="874" w:author="Administrator" w:date="2024-02-27T13:32:00Z"/>
          <w:rFonts w:ascii="Times New Roman" w:eastAsia="SimSun" w:hAnsi="Times New Roman"/>
          <w:sz w:val="24"/>
          <w:szCs w:val="24"/>
          <w:lang w:val="en-GB" w:eastAsia="zh-CN"/>
          <w:rPrChange w:id="875" w:author="Administrator" w:date="2024-02-27T13:32:00Z">
            <w:rPr>
              <w:ins w:id="876" w:author="03-134211-002" w:date="2024-02-19T20:43:00Z"/>
              <w:del w:id="877" w:author="Administrator" w:date="2024-02-27T13:32:00Z"/>
              <w:rFonts w:ascii="Times New Roman" w:eastAsia="Calibri" w:hAnsi="Times New Roman"/>
              <w:sz w:val="24"/>
              <w:szCs w:val="22"/>
            </w:rPr>
          </w:rPrChange>
        </w:rPr>
        <w:pPrChange w:id="878" w:author="Administrator" w:date="2024-02-27T13:32:00Z">
          <w:pPr>
            <w:pStyle w:val="Heading2"/>
          </w:pPr>
        </w:pPrChange>
      </w:pPr>
    </w:p>
    <w:p w14:paraId="39D7CE40" w14:textId="0EA16DAA" w:rsidR="007573CB" w:rsidRPr="00B04939" w:rsidRDefault="007573CB">
      <w:pPr>
        <w:spacing w:line="240" w:lineRule="auto"/>
        <w:jc w:val="both"/>
        <w:rPr>
          <w:ins w:id="879" w:author="03-134211-002" w:date="2024-02-19T20:43:00Z"/>
          <w:rFonts w:ascii="Times New Roman" w:hAnsi="Times New Roman"/>
          <w:sz w:val="24"/>
        </w:rPr>
        <w:pPrChange w:id="880" w:author="Administrator" w:date="2024-02-27T13:32:00Z">
          <w:pPr>
            <w:pStyle w:val="Heading2"/>
            <w:numPr>
              <w:ilvl w:val="0"/>
              <w:numId w:val="0"/>
            </w:numPr>
            <w:ind w:left="0" w:firstLine="0"/>
          </w:pPr>
        </w:pPrChange>
      </w:pPr>
      <w:ins w:id="881" w:author="03-134211-002" w:date="2024-02-19T20:43:00Z">
        <w:r w:rsidRPr="005F0F63">
          <w:rPr>
            <w:rFonts w:ascii="Times New Roman" w:eastAsia="SimSun" w:hAnsi="Times New Roman"/>
            <w:sz w:val="24"/>
            <w:szCs w:val="24"/>
            <w:lang w:val="en-GB" w:eastAsia="zh-CN"/>
            <w:rPrChange w:id="882" w:author="Administrator" w:date="2024-02-27T13:32:00Z">
              <w:rPr>
                <w:rFonts w:ascii="Times New Roman" w:hAnsi="Times New Roman"/>
                <w:sz w:val="24"/>
              </w:rPr>
            </w:rPrChange>
          </w:rPr>
          <w:t xml:space="preserve">The primary scope extends to the system's flexibility in accommodating </w:t>
        </w:r>
        <w:del w:id="883" w:author="Administrator" w:date="2024-02-27T11:58:00Z">
          <w:r w:rsidRPr="005F0F63" w:rsidDel="00866148">
            <w:rPr>
              <w:rFonts w:ascii="Times New Roman" w:eastAsia="SimSun" w:hAnsi="Times New Roman"/>
              <w:sz w:val="24"/>
              <w:szCs w:val="24"/>
              <w:lang w:val="en-GB" w:eastAsia="zh-CN"/>
              <w:rPrChange w:id="884" w:author="Administrator" w:date="2024-02-27T13:32:00Z">
                <w:rPr>
                  <w:rFonts w:ascii="Times New Roman" w:hAnsi="Times New Roman"/>
                  <w:sz w:val="24"/>
                </w:rPr>
              </w:rPrChange>
            </w:rPr>
            <w:delText xml:space="preserve">different </w:delText>
          </w:r>
        </w:del>
      </w:ins>
      <w:ins w:id="885" w:author="Administrator" w:date="2024-02-27T11:58:00Z">
        <w:r w:rsidR="00866148" w:rsidRPr="005F0F63">
          <w:rPr>
            <w:rFonts w:ascii="Times New Roman" w:eastAsia="SimSun" w:hAnsi="Times New Roman"/>
            <w:sz w:val="24"/>
            <w:szCs w:val="24"/>
            <w:lang w:val="en-GB" w:eastAsia="zh-CN"/>
            <w:rPrChange w:id="886" w:author="Administrator" w:date="2024-02-27T13:32:00Z">
              <w:rPr>
                <w:rFonts w:ascii="Times New Roman" w:hAnsi="Times New Roman"/>
                <w:sz w:val="24"/>
              </w:rPr>
            </w:rPrChange>
          </w:rPr>
          <w:t xml:space="preserve">both </w:t>
        </w:r>
      </w:ins>
      <w:ins w:id="887" w:author="Administrator" w:date="2024-02-27T11:59:00Z">
        <w:r w:rsidR="00866148" w:rsidRPr="005F0F63">
          <w:rPr>
            <w:rFonts w:ascii="Times New Roman" w:eastAsia="SimSun" w:hAnsi="Times New Roman"/>
            <w:sz w:val="24"/>
            <w:szCs w:val="24"/>
            <w:lang w:val="en-GB" w:eastAsia="zh-CN"/>
            <w:rPrChange w:id="888" w:author="Administrator" w:date="2024-02-27T13:32:00Z">
              <w:rPr>
                <w:rFonts w:ascii="Times New Roman" w:hAnsi="Times New Roman"/>
                <w:sz w:val="24"/>
              </w:rPr>
            </w:rPrChange>
          </w:rPr>
          <w:t xml:space="preserve">(digital and </w:t>
        </w:r>
        <w:proofErr w:type="spellStart"/>
        <w:r w:rsidR="00866148" w:rsidRPr="005F0F63">
          <w:rPr>
            <w:rFonts w:ascii="Times New Roman" w:eastAsia="SimSun" w:hAnsi="Times New Roman"/>
            <w:sz w:val="24"/>
            <w:szCs w:val="24"/>
            <w:lang w:val="en-GB" w:eastAsia="zh-CN"/>
            <w:rPrChange w:id="889" w:author="Administrator" w:date="2024-02-27T13:32:00Z">
              <w:rPr>
                <w:rFonts w:ascii="Times New Roman" w:hAnsi="Times New Roman"/>
                <w:sz w:val="24"/>
              </w:rPr>
            </w:rPrChange>
          </w:rPr>
          <w:t>analog</w:t>
        </w:r>
        <w:proofErr w:type="spellEnd"/>
        <w:r w:rsidR="00866148" w:rsidRPr="005F0F63">
          <w:rPr>
            <w:rFonts w:ascii="Times New Roman" w:eastAsia="SimSun" w:hAnsi="Times New Roman"/>
            <w:sz w:val="24"/>
            <w:szCs w:val="24"/>
            <w:lang w:val="en-GB" w:eastAsia="zh-CN"/>
            <w:rPrChange w:id="890" w:author="Administrator" w:date="2024-02-27T13:32:00Z">
              <w:rPr>
                <w:rFonts w:ascii="Times New Roman" w:hAnsi="Times New Roman"/>
                <w:sz w:val="24"/>
              </w:rPr>
            </w:rPrChange>
          </w:rPr>
          <w:t xml:space="preserve">) </w:t>
        </w:r>
      </w:ins>
      <w:ins w:id="891" w:author="03-134211-002" w:date="2024-02-19T20:43:00Z">
        <w:r w:rsidRPr="005F0F63">
          <w:rPr>
            <w:rFonts w:ascii="Times New Roman" w:eastAsia="SimSun" w:hAnsi="Times New Roman"/>
            <w:sz w:val="24"/>
            <w:szCs w:val="24"/>
            <w:lang w:val="en-GB" w:eastAsia="zh-CN"/>
            <w:rPrChange w:id="892" w:author="Administrator" w:date="2024-02-27T13:32:00Z">
              <w:rPr>
                <w:rFonts w:ascii="Times New Roman" w:hAnsi="Times New Roman"/>
                <w:sz w:val="24"/>
              </w:rPr>
            </w:rPrChange>
          </w:rPr>
          <w:t>types of electricity meters, reflecting a comprehensive approach to modernizing utility infrastructure. By addressing the 'What' and 'Why' of the project within this scope, the goal is to establish a foundation for an innovative solution that not only mitigates the limitations of manual readings but also aligns with broader objectives in advancing smart technologies within utility management.</w:t>
        </w:r>
      </w:ins>
      <w:del w:id="893" w:author="03-134211-002" w:date="2024-02-19T20:43:00Z">
        <w:r w:rsidR="00EE2CD2" w:rsidRPr="00B04939" w:rsidDel="007573CB">
          <w:rPr>
            <w:rFonts w:ascii="Times New Roman" w:hAnsi="Times New Roman"/>
            <w:sz w:val="24"/>
            <w:rPrChange w:id="894" w:author="Administrator" w:date="2024-02-27T12:51:00Z">
              <w:rPr>
                <w:rFonts w:ascii="Times New Roman" w:hAnsi="Times New Roman"/>
                <w:sz w:val="24"/>
              </w:rPr>
            </w:rPrChange>
          </w:rPr>
          <w:delText>A proposal document should address three primary questions in relation to the project objective: What, Why, and How. This section should describe What and Why of your project. Describe the above mentioned problem in a bit detail. For example, considering the same project, describe what are the benefits and features of automated gas stations</w:delText>
        </w:r>
        <w:r w:rsidR="00E05195" w:rsidRPr="00B04939" w:rsidDel="007573CB">
          <w:rPr>
            <w:rFonts w:ascii="Times New Roman" w:hAnsi="Times New Roman"/>
            <w:sz w:val="24"/>
            <w:rPrChange w:id="895" w:author="Administrator" w:date="2024-02-27T12:51:00Z">
              <w:rPr>
                <w:rFonts w:ascii="Times New Roman" w:hAnsi="Times New Roman"/>
                <w:sz w:val="24"/>
              </w:rPr>
            </w:rPrChange>
          </w:rPr>
          <w:delText xml:space="preserve"> [3]</w:delText>
        </w:r>
        <w:r w:rsidR="00EE2CD2" w:rsidRPr="00B04939" w:rsidDel="007573CB">
          <w:rPr>
            <w:rFonts w:ascii="Times New Roman" w:hAnsi="Times New Roman"/>
            <w:sz w:val="24"/>
            <w:rPrChange w:id="896" w:author="Administrator" w:date="2024-02-27T12:51:00Z">
              <w:rPr>
                <w:rFonts w:ascii="Times New Roman" w:hAnsi="Times New Roman"/>
                <w:sz w:val="24"/>
              </w:rPr>
            </w:rPrChange>
          </w:rPr>
          <w:delText>, what problems arise when we move from manual to automated systems, what issues should be kept in mind while designing such systems and why such systems should be fault tolerant. Be specific. You are not expected to write more than 250 words.</w:delText>
        </w:r>
      </w:del>
    </w:p>
    <w:p w14:paraId="0B2A9004" w14:textId="77777777" w:rsidR="007573CB" w:rsidRPr="00B04939" w:rsidRDefault="007573CB">
      <w:pPr>
        <w:spacing w:line="360" w:lineRule="auto"/>
        <w:rPr>
          <w:rFonts w:ascii="Times New Roman" w:hAnsi="Times New Roman"/>
          <w:rPrChange w:id="897" w:author="Administrator" w:date="2024-02-27T12:51:00Z">
            <w:rPr>
              <w:rFonts w:ascii="Times New Roman" w:hAnsi="Times New Roman"/>
              <w:sz w:val="24"/>
            </w:rPr>
          </w:rPrChange>
        </w:rPr>
        <w:pPrChange w:id="898" w:author="Administrator" w:date="2024-02-27T12:54:00Z">
          <w:pPr>
            <w:pStyle w:val="Heading2"/>
          </w:pPr>
        </w:pPrChange>
      </w:pPr>
    </w:p>
    <w:p w14:paraId="27F98398" w14:textId="77777777" w:rsidR="00673782" w:rsidRPr="00B04939" w:rsidRDefault="002936DE">
      <w:pPr>
        <w:pStyle w:val="Heading2"/>
        <w:spacing w:line="360" w:lineRule="auto"/>
        <w:rPr>
          <w:rFonts w:ascii="Times New Roman" w:hAnsi="Times New Roman"/>
          <w:rPrChange w:id="899" w:author="Administrator" w:date="2024-02-27T12:51:00Z">
            <w:rPr/>
          </w:rPrChange>
        </w:rPr>
        <w:pPrChange w:id="900" w:author="Administrator" w:date="2024-02-27T12:54:00Z">
          <w:pPr>
            <w:pStyle w:val="Heading2"/>
          </w:pPr>
        </w:pPrChange>
      </w:pPr>
      <w:bookmarkStart w:id="901" w:name="_Toc53389030"/>
      <w:r w:rsidRPr="00B04939">
        <w:rPr>
          <w:rFonts w:ascii="Times New Roman" w:hAnsi="Times New Roman"/>
          <w:rPrChange w:id="902" w:author="Administrator" w:date="2024-02-27T12:51:00Z">
            <w:rPr/>
          </w:rPrChange>
        </w:rPr>
        <w:t>Final Deliverable of the Project</w:t>
      </w:r>
      <w:r w:rsidR="00A67FBD" w:rsidRPr="00B04939">
        <w:rPr>
          <w:rFonts w:ascii="Times New Roman" w:hAnsi="Times New Roman"/>
          <w:rPrChange w:id="903" w:author="Administrator" w:date="2024-02-27T12:51:00Z">
            <w:rPr/>
          </w:rPrChange>
        </w:rPr>
        <w:t xml:space="preserve"> and Beneficiaries</w:t>
      </w:r>
      <w:bookmarkEnd w:id="901"/>
    </w:p>
    <w:p w14:paraId="25D41A21" w14:textId="1ABED649" w:rsidR="00682759" w:rsidRPr="005F0F63" w:rsidDel="005F0F63" w:rsidRDefault="00682759">
      <w:pPr>
        <w:spacing w:line="240" w:lineRule="auto"/>
        <w:jc w:val="both"/>
        <w:rPr>
          <w:ins w:id="904" w:author="user" w:date="2024-02-20T13:17:00Z"/>
          <w:del w:id="905" w:author="Administrator" w:date="2024-02-27T13:34:00Z"/>
          <w:rFonts w:ascii="Times New Roman" w:eastAsia="SimSun" w:hAnsi="Times New Roman"/>
          <w:sz w:val="24"/>
          <w:szCs w:val="24"/>
          <w:lang w:val="en-GB" w:eastAsia="zh-CN"/>
          <w:rPrChange w:id="906" w:author="Administrator" w:date="2024-02-27T13:33:00Z">
            <w:rPr>
              <w:ins w:id="907" w:author="user" w:date="2024-02-20T13:17:00Z"/>
              <w:del w:id="908" w:author="Administrator" w:date="2024-02-27T13:34:00Z"/>
              <w:rFonts w:ascii="Times New Roman" w:hAnsi="Times New Roman"/>
              <w:sz w:val="24"/>
              <w:szCs w:val="24"/>
            </w:rPr>
          </w:rPrChange>
        </w:rPr>
        <w:pPrChange w:id="909" w:author="Administrator" w:date="2024-02-27T13:33:00Z">
          <w:pPr>
            <w:pStyle w:val="Heading2"/>
          </w:pPr>
        </w:pPrChange>
      </w:pPr>
      <w:ins w:id="910" w:author="user" w:date="2024-02-20T13:16:00Z">
        <w:r w:rsidRPr="005F0F63">
          <w:rPr>
            <w:rFonts w:ascii="Times New Roman" w:eastAsia="SimSun" w:hAnsi="Times New Roman"/>
            <w:sz w:val="24"/>
            <w:szCs w:val="24"/>
            <w:lang w:val="en-GB" w:eastAsia="zh-CN"/>
            <w:rPrChange w:id="911" w:author="Administrator" w:date="2024-02-27T13:33:00Z">
              <w:rPr>
                <w:rFonts w:ascii="Times New Roman" w:hAnsi="Times New Roman"/>
                <w:sz w:val="24"/>
                <w:szCs w:val="24"/>
              </w:rPr>
            </w:rPrChange>
          </w:rPr>
          <w:t xml:space="preserve">The final deliverable of this project will be a mobile app comprising both frontend and backend components. The beneficiaries of this </w:t>
        </w:r>
      </w:ins>
      <w:ins w:id="912" w:author="user" w:date="2024-02-20T13:17:00Z">
        <w:r w:rsidRPr="005F0F63">
          <w:rPr>
            <w:rFonts w:ascii="Times New Roman" w:eastAsia="SimSun" w:hAnsi="Times New Roman"/>
            <w:sz w:val="24"/>
            <w:szCs w:val="24"/>
            <w:lang w:val="en-GB" w:eastAsia="zh-CN"/>
            <w:rPrChange w:id="913" w:author="Administrator" w:date="2024-02-27T13:33:00Z">
              <w:rPr>
                <w:rFonts w:ascii="Times New Roman" w:hAnsi="Times New Roman"/>
                <w:sz w:val="24"/>
                <w:szCs w:val="24"/>
              </w:rPr>
            </w:rPrChange>
          </w:rPr>
          <w:t>mobile</w:t>
        </w:r>
      </w:ins>
      <w:ins w:id="914" w:author="user" w:date="2024-02-20T13:16:00Z">
        <w:r w:rsidRPr="005F0F63">
          <w:rPr>
            <w:rFonts w:ascii="Times New Roman" w:eastAsia="SimSun" w:hAnsi="Times New Roman"/>
            <w:sz w:val="24"/>
            <w:szCs w:val="24"/>
            <w:lang w:val="en-GB" w:eastAsia="zh-CN"/>
            <w:rPrChange w:id="915" w:author="Administrator" w:date="2024-02-27T13:33:00Z">
              <w:rPr>
                <w:rFonts w:ascii="Times New Roman" w:hAnsi="Times New Roman"/>
                <w:sz w:val="24"/>
                <w:szCs w:val="24"/>
              </w:rPr>
            </w:rPrChange>
          </w:rPr>
          <w:t xml:space="preserve"> application are the users who rely on </w:t>
        </w:r>
      </w:ins>
      <w:ins w:id="916" w:author="user" w:date="2024-02-20T13:17:00Z">
        <w:r w:rsidR="00A43DB4" w:rsidRPr="005F0F63">
          <w:rPr>
            <w:rFonts w:ascii="Times New Roman" w:eastAsia="SimSun" w:hAnsi="Times New Roman"/>
            <w:sz w:val="24"/>
            <w:szCs w:val="24"/>
            <w:lang w:val="en-GB" w:eastAsia="zh-CN"/>
            <w:rPrChange w:id="917" w:author="Administrator" w:date="2024-02-27T13:33:00Z">
              <w:rPr>
                <w:rFonts w:ascii="Times New Roman" w:hAnsi="Times New Roman"/>
                <w:sz w:val="24"/>
                <w:szCs w:val="24"/>
              </w:rPr>
            </w:rPrChange>
          </w:rPr>
          <w:t xml:space="preserve">daily </w:t>
        </w:r>
      </w:ins>
      <w:ins w:id="918" w:author="user" w:date="2024-02-20T13:18:00Z">
        <w:r w:rsidR="00A43DB4" w:rsidRPr="005F0F63">
          <w:rPr>
            <w:rFonts w:ascii="Times New Roman" w:eastAsia="SimSun" w:hAnsi="Times New Roman"/>
            <w:sz w:val="24"/>
            <w:szCs w:val="24"/>
            <w:lang w:val="en-GB" w:eastAsia="zh-CN"/>
            <w:rPrChange w:id="919" w:author="Administrator" w:date="2024-02-27T13:33:00Z">
              <w:rPr>
                <w:rFonts w:ascii="Times New Roman" w:hAnsi="Times New Roman"/>
                <w:sz w:val="24"/>
                <w:szCs w:val="24"/>
              </w:rPr>
            </w:rPrChange>
          </w:rPr>
          <w:t>common</w:t>
        </w:r>
      </w:ins>
      <w:ins w:id="920" w:author="user" w:date="2024-02-20T13:17:00Z">
        <w:r w:rsidR="00A43DB4" w:rsidRPr="005F0F63">
          <w:rPr>
            <w:rFonts w:ascii="Times New Roman" w:eastAsia="SimSun" w:hAnsi="Times New Roman"/>
            <w:sz w:val="24"/>
            <w:szCs w:val="24"/>
            <w:lang w:val="en-GB" w:eastAsia="zh-CN"/>
            <w:rPrChange w:id="921" w:author="Administrator" w:date="2024-02-27T13:33:00Z">
              <w:rPr>
                <w:rFonts w:ascii="Times New Roman" w:hAnsi="Times New Roman"/>
                <w:sz w:val="24"/>
                <w:szCs w:val="24"/>
              </w:rPr>
            </w:rPrChange>
          </w:rPr>
          <w:t xml:space="preserve"> </w:t>
        </w:r>
      </w:ins>
      <w:ins w:id="922" w:author="user" w:date="2024-02-20T13:18:00Z">
        <w:r w:rsidR="00A43DB4" w:rsidRPr="005F0F63">
          <w:rPr>
            <w:rFonts w:ascii="Times New Roman" w:eastAsia="SimSun" w:hAnsi="Times New Roman"/>
            <w:sz w:val="24"/>
            <w:szCs w:val="24"/>
            <w:lang w:val="en-GB" w:eastAsia="zh-CN"/>
            <w:rPrChange w:id="923" w:author="Administrator" w:date="2024-02-27T13:33:00Z">
              <w:rPr>
                <w:rFonts w:ascii="Times New Roman" w:hAnsi="Times New Roman"/>
                <w:sz w:val="24"/>
                <w:szCs w:val="24"/>
              </w:rPr>
            </w:rPrChange>
          </w:rPr>
          <w:t>task such as bill calculations</w:t>
        </w:r>
      </w:ins>
      <w:ins w:id="924" w:author="user" w:date="2024-02-20T13:21:00Z">
        <w:r w:rsidR="00A43DB4" w:rsidRPr="005F0F63">
          <w:rPr>
            <w:rFonts w:ascii="Times New Roman" w:eastAsia="SimSun" w:hAnsi="Times New Roman"/>
            <w:sz w:val="24"/>
            <w:szCs w:val="24"/>
            <w:lang w:val="en-GB" w:eastAsia="zh-CN"/>
            <w:rPrChange w:id="925" w:author="Administrator" w:date="2024-02-27T13:33:00Z">
              <w:rPr>
                <w:rFonts w:ascii="Times New Roman" w:hAnsi="Times New Roman"/>
                <w:sz w:val="24"/>
                <w:szCs w:val="24"/>
              </w:rPr>
            </w:rPrChange>
          </w:rPr>
          <w:t>, accurate meter reading through image analysis.</w:t>
        </w:r>
      </w:ins>
    </w:p>
    <w:p w14:paraId="70501DB9" w14:textId="77777777" w:rsidR="00682759" w:rsidRPr="00B04939" w:rsidRDefault="00682759">
      <w:pPr>
        <w:spacing w:line="240" w:lineRule="auto"/>
        <w:jc w:val="both"/>
        <w:rPr>
          <w:ins w:id="926" w:author="user" w:date="2024-02-20T13:16:00Z"/>
          <w:rFonts w:ascii="Times New Roman" w:hAnsi="Times New Roman"/>
          <w:rPrChange w:id="927" w:author="Administrator" w:date="2024-02-27T12:51:00Z">
            <w:rPr>
              <w:ins w:id="928" w:author="user" w:date="2024-02-20T13:16:00Z"/>
              <w:rFonts w:ascii="Times New Roman" w:hAnsi="Times New Roman"/>
              <w:sz w:val="24"/>
              <w:szCs w:val="24"/>
            </w:rPr>
          </w:rPrChange>
        </w:rPr>
        <w:pPrChange w:id="929" w:author="Administrator" w:date="2024-02-27T13:34:00Z">
          <w:pPr>
            <w:pStyle w:val="Heading2"/>
          </w:pPr>
        </w:pPrChange>
      </w:pPr>
    </w:p>
    <w:p w14:paraId="2A3A1C69" w14:textId="54FB2A58" w:rsidR="003A1F82" w:rsidRPr="00B04939" w:rsidDel="00682759" w:rsidRDefault="003A1F82">
      <w:pPr>
        <w:spacing w:line="360" w:lineRule="auto"/>
        <w:jc w:val="center"/>
        <w:rPr>
          <w:del w:id="930" w:author="user" w:date="2024-02-20T13:16:00Z"/>
          <w:rFonts w:ascii="Times New Roman" w:hAnsi="Times New Roman"/>
          <w:color w:val="FF0000"/>
          <w:sz w:val="24"/>
        </w:rPr>
      </w:pPr>
      <w:del w:id="931" w:author="user" w:date="2024-02-20T13:16:00Z">
        <w:r w:rsidRPr="00B04939" w:rsidDel="00682759">
          <w:rPr>
            <w:rFonts w:ascii="Times New Roman" w:hAnsi="Times New Roman"/>
            <w:i/>
            <w:iCs/>
            <w:color w:val="FF0000"/>
            <w:sz w:val="24"/>
            <w:szCs w:val="24"/>
          </w:rPr>
          <w:delText>(Specify only one of the following</w:delText>
        </w:r>
        <w:r w:rsidR="00894643" w:rsidRPr="00B04939" w:rsidDel="00682759">
          <w:rPr>
            <w:rFonts w:ascii="Times New Roman" w:hAnsi="Times New Roman"/>
            <w:i/>
            <w:iCs/>
            <w:color w:val="FF0000"/>
            <w:sz w:val="24"/>
            <w:szCs w:val="24"/>
          </w:rPr>
          <w:delText xml:space="preserve"> in form of a single sentence</w:delText>
        </w:r>
        <w:r w:rsidR="00BD1FA1" w:rsidRPr="00B04939" w:rsidDel="00682759">
          <w:rPr>
            <w:rFonts w:ascii="Times New Roman" w:hAnsi="Times New Roman"/>
            <w:i/>
            <w:iCs/>
            <w:color w:val="FF0000"/>
            <w:sz w:val="24"/>
            <w:szCs w:val="24"/>
          </w:rPr>
          <w:delText>;</w:delText>
        </w:r>
        <w:r w:rsidR="00BD1FA1" w:rsidRPr="00B04939" w:rsidDel="00682759">
          <w:rPr>
            <w:rFonts w:ascii="Times New Roman" w:hAnsi="Times New Roman"/>
            <w:i/>
            <w:iCs/>
            <w:color w:val="FF0000"/>
            <w:sz w:val="24"/>
          </w:rPr>
          <w:delText xml:space="preserve"> </w:delText>
        </w:r>
        <w:r w:rsidR="008D56E5" w:rsidRPr="00B04939" w:rsidDel="00682759">
          <w:rPr>
            <w:rFonts w:ascii="Times New Roman" w:hAnsi="Times New Roman"/>
            <w:i/>
            <w:iCs/>
            <w:color w:val="FF0000"/>
            <w:sz w:val="24"/>
          </w:rPr>
          <w:delText xml:space="preserve">subsequently state </w:delText>
        </w:r>
        <w:r w:rsidR="00BD1FA1" w:rsidRPr="00B04939" w:rsidDel="00682759">
          <w:rPr>
            <w:rFonts w:ascii="Times New Roman" w:hAnsi="Times New Roman"/>
            <w:i/>
            <w:iCs/>
            <w:color w:val="FF0000"/>
            <w:sz w:val="24"/>
          </w:rPr>
          <w:delText>Direct/Indirect beneficiaries of the project</w:delText>
        </w:r>
        <w:r w:rsidRPr="00B04939" w:rsidDel="00682759">
          <w:rPr>
            <w:rFonts w:ascii="Times New Roman" w:hAnsi="Times New Roman"/>
            <w:i/>
            <w:iCs/>
            <w:color w:val="FF0000"/>
            <w:sz w:val="24"/>
            <w:szCs w:val="24"/>
          </w:rPr>
          <w:delText>)</w:delText>
        </w:r>
      </w:del>
    </w:p>
    <w:p w14:paraId="1B359AB3" w14:textId="25243878" w:rsidR="001C2413" w:rsidRPr="00B04939" w:rsidDel="00682759" w:rsidRDefault="001C2413">
      <w:pPr>
        <w:spacing w:line="360" w:lineRule="auto"/>
        <w:jc w:val="both"/>
        <w:rPr>
          <w:del w:id="932" w:author="user" w:date="2024-02-20T13:16:00Z"/>
          <w:rFonts w:ascii="Times New Roman" w:hAnsi="Times New Roman"/>
          <w:sz w:val="24"/>
        </w:rPr>
      </w:pPr>
      <w:del w:id="933" w:author="user" w:date="2024-02-20T13:16:00Z">
        <w:r w:rsidRPr="00B04939" w:rsidDel="00682759">
          <w:rPr>
            <w:rFonts w:ascii="Times New Roman" w:hAnsi="Times New Roman"/>
            <w:sz w:val="24"/>
          </w:rPr>
          <w:delText>The product of this work will be an integrated system comprising hardware and software. The beneficiaries of this system are the blind readers.</w:delText>
        </w:r>
      </w:del>
    </w:p>
    <w:p w14:paraId="0075590A" w14:textId="32EE4417" w:rsidR="005A34D3" w:rsidRPr="00B04939" w:rsidDel="00682759" w:rsidRDefault="00894643">
      <w:pPr>
        <w:spacing w:line="360" w:lineRule="auto"/>
        <w:jc w:val="both"/>
        <w:rPr>
          <w:del w:id="934" w:author="user" w:date="2024-02-20T13:16:00Z"/>
          <w:rFonts w:ascii="Times New Roman" w:hAnsi="Times New Roman"/>
          <w:color w:val="FF0000"/>
          <w:sz w:val="24"/>
        </w:rPr>
      </w:pPr>
      <w:del w:id="935" w:author="user" w:date="2024-02-20T13:16:00Z">
        <w:r w:rsidRPr="00B04939" w:rsidDel="00682759">
          <w:rPr>
            <w:rFonts w:ascii="Times New Roman" w:hAnsi="Times New Roman"/>
            <w:i/>
            <w:iCs/>
            <w:color w:val="FF0000"/>
            <w:sz w:val="24"/>
          </w:rPr>
          <w:delText>Remove the above table after writing 2-3 lines in this section.</w:delText>
        </w:r>
      </w:del>
    </w:p>
    <w:p w14:paraId="04EB2704" w14:textId="7DC1AC46" w:rsidR="00A67FBD" w:rsidRPr="00B04939" w:rsidDel="00682759" w:rsidRDefault="00A67FBD">
      <w:pPr>
        <w:pStyle w:val="Heading2"/>
        <w:spacing w:line="360" w:lineRule="auto"/>
        <w:rPr>
          <w:del w:id="936" w:author="user" w:date="2024-02-20T13:16:00Z"/>
          <w:rFonts w:ascii="Times New Roman" w:hAnsi="Times New Roman"/>
          <w:rPrChange w:id="937" w:author="Administrator" w:date="2024-02-27T12:51:00Z">
            <w:rPr>
              <w:del w:id="938" w:author="user" w:date="2024-02-20T13:16:00Z"/>
            </w:rPr>
          </w:rPrChange>
        </w:rPr>
        <w:pPrChange w:id="939" w:author="Administrator" w:date="2024-02-27T13:34:00Z">
          <w:pPr>
            <w:pStyle w:val="Heading2"/>
          </w:pPr>
        </w:pPrChange>
      </w:pPr>
      <w:bookmarkStart w:id="940" w:name="_Toc53389031"/>
      <w:del w:id="941" w:author="user" w:date="2024-02-20T13:16:00Z">
        <w:r w:rsidRPr="00B04939" w:rsidDel="00682759">
          <w:rPr>
            <w:rFonts w:ascii="Times New Roman" w:hAnsi="Times New Roman"/>
            <w:rPrChange w:id="942" w:author="Administrator" w:date="2024-02-27T12:51:00Z">
              <w:rPr/>
            </w:rPrChange>
          </w:rPr>
          <w:delText>Optional Scope</w:delText>
        </w:r>
        <w:bookmarkEnd w:id="940"/>
      </w:del>
    </w:p>
    <w:p w14:paraId="4C447275" w14:textId="0623C338" w:rsidR="001857E6" w:rsidRPr="00B04939" w:rsidDel="00682759" w:rsidRDefault="00A67FBD">
      <w:pPr>
        <w:spacing w:after="0" w:line="360" w:lineRule="auto"/>
        <w:jc w:val="both"/>
        <w:rPr>
          <w:del w:id="943" w:author="user" w:date="2024-02-20T13:16:00Z"/>
          <w:rFonts w:ascii="Times New Roman" w:hAnsi="Times New Roman"/>
          <w:color w:val="FF0000"/>
          <w:sz w:val="24"/>
          <w:szCs w:val="24"/>
        </w:rPr>
      </w:pPr>
      <w:del w:id="944" w:author="user" w:date="2024-02-20T13:16:00Z">
        <w:r w:rsidRPr="00B04939" w:rsidDel="00682759">
          <w:rPr>
            <w:rFonts w:ascii="Times New Roman" w:eastAsia="SimSun" w:hAnsi="Times New Roman"/>
            <w:color w:val="FF0000"/>
            <w:sz w:val="24"/>
            <w:szCs w:val="24"/>
            <w:lang w:val="en-GB" w:eastAsia="zh-CN"/>
          </w:rPr>
          <w:delText>Specify the optional scope</w:delText>
        </w:r>
        <w:r w:rsidR="00255CE1" w:rsidRPr="00B04939" w:rsidDel="00682759">
          <w:rPr>
            <w:rFonts w:ascii="Times New Roman" w:eastAsia="SimSun" w:hAnsi="Times New Roman"/>
            <w:color w:val="FF0000"/>
            <w:sz w:val="24"/>
            <w:szCs w:val="24"/>
            <w:lang w:val="en-GB" w:eastAsia="zh-CN"/>
          </w:rPr>
          <w:delText xml:space="preserve"> </w:delText>
        </w:r>
        <w:r w:rsidR="008D56E5" w:rsidRPr="00B04939" w:rsidDel="00682759">
          <w:rPr>
            <w:rFonts w:ascii="Times New Roman" w:eastAsia="SimSun" w:hAnsi="Times New Roman"/>
            <w:color w:val="FF0000"/>
            <w:sz w:val="24"/>
            <w:szCs w:val="24"/>
            <w:lang w:val="en-GB" w:eastAsia="zh-CN"/>
          </w:rPr>
          <w:delText>in this section</w:delText>
        </w:r>
        <w:r w:rsidR="00682F13" w:rsidRPr="00B04939" w:rsidDel="00682759">
          <w:rPr>
            <w:rFonts w:ascii="Times New Roman" w:eastAsia="SimSun" w:hAnsi="Times New Roman"/>
            <w:color w:val="FF0000"/>
            <w:sz w:val="24"/>
            <w:szCs w:val="24"/>
            <w:lang w:val="en-GB" w:eastAsia="zh-CN"/>
          </w:rPr>
          <w:delText>. (</w:delText>
        </w:r>
        <w:r w:rsidR="00682F13" w:rsidRPr="00B04939" w:rsidDel="00682759">
          <w:rPr>
            <w:rFonts w:ascii="Times New Roman" w:eastAsia="SimSun" w:hAnsi="Times New Roman"/>
            <w:i/>
            <w:iCs/>
            <w:color w:val="FF0000"/>
            <w:sz w:val="24"/>
            <w:szCs w:val="24"/>
            <w:lang w:val="en-GB" w:eastAsia="zh-CN"/>
          </w:rPr>
          <w:delText>R</w:delText>
        </w:r>
        <w:r w:rsidR="000133D0" w:rsidRPr="00B04939" w:rsidDel="00682759">
          <w:rPr>
            <w:rFonts w:ascii="Times New Roman" w:eastAsia="SimSun" w:hAnsi="Times New Roman"/>
            <w:i/>
            <w:iCs/>
            <w:color w:val="FF0000"/>
            <w:sz w:val="24"/>
            <w:szCs w:val="24"/>
            <w:lang w:val="en-GB" w:eastAsia="zh-CN"/>
          </w:rPr>
          <w:delText>emove this heading</w:delText>
        </w:r>
        <w:r w:rsidR="00682F13" w:rsidRPr="00B04939" w:rsidDel="00682759">
          <w:rPr>
            <w:rFonts w:ascii="Times New Roman" w:eastAsia="SimSun" w:hAnsi="Times New Roman"/>
            <w:i/>
            <w:iCs/>
            <w:color w:val="FF0000"/>
            <w:sz w:val="24"/>
            <w:szCs w:val="24"/>
            <w:lang w:val="en-GB" w:eastAsia="zh-CN"/>
          </w:rPr>
          <w:delText xml:space="preserve"> if no optional scope</w:delText>
        </w:r>
        <w:r w:rsidR="00682F13" w:rsidRPr="00B04939" w:rsidDel="00682759">
          <w:rPr>
            <w:rFonts w:ascii="Times New Roman" w:eastAsia="SimSun" w:hAnsi="Times New Roman"/>
            <w:color w:val="FF0000"/>
            <w:sz w:val="24"/>
            <w:szCs w:val="24"/>
            <w:lang w:val="en-GB" w:eastAsia="zh-CN"/>
          </w:rPr>
          <w:delText>)</w:delText>
        </w:r>
      </w:del>
    </w:p>
    <w:p w14:paraId="1903665C" w14:textId="2E56C41A" w:rsidR="00996D4E" w:rsidRPr="00B04939" w:rsidRDefault="00CD55F7">
      <w:pPr>
        <w:pStyle w:val="Heading2"/>
        <w:spacing w:line="360" w:lineRule="auto"/>
        <w:rPr>
          <w:ins w:id="945" w:author="user" w:date="2024-02-20T13:23:00Z"/>
          <w:rFonts w:ascii="Times New Roman" w:hAnsi="Times New Roman"/>
          <w:rPrChange w:id="946" w:author="Administrator" w:date="2024-02-27T12:51:00Z">
            <w:rPr>
              <w:ins w:id="947" w:author="user" w:date="2024-02-20T13:23:00Z"/>
            </w:rPr>
          </w:rPrChange>
        </w:rPr>
        <w:pPrChange w:id="948" w:author="Administrator" w:date="2024-02-27T13:34:00Z">
          <w:pPr>
            <w:pStyle w:val="Heading2"/>
          </w:pPr>
        </w:pPrChange>
      </w:pPr>
      <w:bookmarkStart w:id="949" w:name="_Toc53389032"/>
      <w:r w:rsidRPr="00B04939">
        <w:rPr>
          <w:rFonts w:ascii="Times New Roman" w:hAnsi="Times New Roman"/>
          <w:rPrChange w:id="950" w:author="Administrator" w:date="2024-02-27T12:51:00Z">
            <w:rPr/>
          </w:rPrChange>
        </w:rPr>
        <w:t>Objectives</w:t>
      </w:r>
      <w:bookmarkEnd w:id="949"/>
    </w:p>
    <w:p w14:paraId="264420EF" w14:textId="77777777" w:rsidR="00615BE2" w:rsidRPr="00B04939" w:rsidRDefault="00615BE2">
      <w:pPr>
        <w:pStyle w:val="ListParagraph"/>
        <w:numPr>
          <w:ilvl w:val="0"/>
          <w:numId w:val="23"/>
        </w:numPr>
        <w:jc w:val="both"/>
        <w:rPr>
          <w:ins w:id="951" w:author="Administrator" w:date="2024-02-27T12:08:00Z"/>
        </w:rPr>
        <w:pPrChange w:id="952" w:author="Administrator" w:date="2024-02-27T13:35:00Z">
          <w:pPr>
            <w:pStyle w:val="ListParagraph"/>
            <w:numPr>
              <w:numId w:val="23"/>
            </w:numPr>
            <w:ind w:hanging="360"/>
          </w:pPr>
        </w:pPrChange>
      </w:pPr>
      <w:ins w:id="953" w:author="Administrator" w:date="2024-02-27T12:08:00Z">
        <w:r w:rsidRPr="00B04939">
          <w:t xml:space="preserve">To automate electricity meter reading, utilize image processing techniques with </w:t>
        </w:r>
        <w:proofErr w:type="spellStart"/>
        <w:r w:rsidRPr="00B04939">
          <w:t>OpenCV</w:t>
        </w:r>
        <w:proofErr w:type="spellEnd"/>
        <w:r w:rsidRPr="00B04939">
          <w:t xml:space="preserve"> and </w:t>
        </w:r>
        <w:proofErr w:type="spellStart"/>
        <w:r w:rsidRPr="00B04939">
          <w:t>Scikit</w:t>
        </w:r>
        <w:proofErr w:type="spellEnd"/>
        <w:r w:rsidRPr="00B04939">
          <w:t>-Image.</w:t>
        </w:r>
      </w:ins>
    </w:p>
    <w:p w14:paraId="1EB04053" w14:textId="77777777" w:rsidR="00615BE2" w:rsidRPr="00B04939" w:rsidRDefault="00615BE2">
      <w:pPr>
        <w:pStyle w:val="ListParagraph"/>
        <w:numPr>
          <w:ilvl w:val="0"/>
          <w:numId w:val="23"/>
        </w:numPr>
        <w:jc w:val="both"/>
        <w:rPr>
          <w:ins w:id="954" w:author="Administrator" w:date="2024-02-27T12:08:00Z"/>
        </w:rPr>
        <w:pPrChange w:id="955" w:author="Administrator" w:date="2024-02-27T13:35:00Z">
          <w:pPr>
            <w:pStyle w:val="ListParagraph"/>
            <w:numPr>
              <w:numId w:val="23"/>
            </w:numPr>
            <w:ind w:hanging="360"/>
          </w:pPr>
        </w:pPrChange>
      </w:pPr>
      <w:ins w:id="956" w:author="Administrator" w:date="2024-02-27T12:08:00Z">
        <w:r w:rsidRPr="00B04939">
          <w:t xml:space="preserve">To achieve precise readings, employ advanced algorithms like RCNN and YOLO V4, supported by </w:t>
        </w:r>
        <w:proofErr w:type="spellStart"/>
        <w:r w:rsidRPr="00B04939">
          <w:t>NumPy</w:t>
        </w:r>
        <w:proofErr w:type="spellEnd"/>
        <w:r w:rsidRPr="00B04939">
          <w:t xml:space="preserve"> and </w:t>
        </w:r>
        <w:proofErr w:type="spellStart"/>
        <w:r w:rsidRPr="00B04939">
          <w:t>SciPy</w:t>
        </w:r>
        <w:proofErr w:type="spellEnd"/>
        <w:r w:rsidRPr="00B04939">
          <w:t>.</w:t>
        </w:r>
      </w:ins>
    </w:p>
    <w:p w14:paraId="6AA07F46" w14:textId="77777777" w:rsidR="00615BE2" w:rsidRPr="00B04939" w:rsidRDefault="00615BE2">
      <w:pPr>
        <w:pStyle w:val="ListParagraph"/>
        <w:numPr>
          <w:ilvl w:val="0"/>
          <w:numId w:val="23"/>
        </w:numPr>
        <w:jc w:val="both"/>
        <w:rPr>
          <w:ins w:id="957" w:author="Administrator" w:date="2024-02-27T12:08:00Z"/>
        </w:rPr>
        <w:pPrChange w:id="958" w:author="Administrator" w:date="2024-02-27T13:35:00Z">
          <w:pPr>
            <w:pStyle w:val="ListParagraph"/>
            <w:numPr>
              <w:numId w:val="23"/>
            </w:numPr>
            <w:ind w:hanging="360"/>
          </w:pPr>
        </w:pPrChange>
      </w:pPr>
      <w:ins w:id="959" w:author="Administrator" w:date="2024-02-27T12:08:00Z">
        <w:r w:rsidRPr="00B04939">
          <w:t xml:space="preserve">To ensure fair billing, accurately identify and interpret meter digits using Pillow/PIL and </w:t>
        </w:r>
        <w:proofErr w:type="spellStart"/>
        <w:r w:rsidRPr="00B04939">
          <w:t>Mahotas</w:t>
        </w:r>
        <w:proofErr w:type="spellEnd"/>
        <w:r w:rsidRPr="00B04939">
          <w:t>.</w:t>
        </w:r>
      </w:ins>
    </w:p>
    <w:p w14:paraId="35C255EF" w14:textId="2A3F9971" w:rsidR="00996D4E" w:rsidRPr="00B04939" w:rsidDel="00615BE2" w:rsidRDefault="00615BE2">
      <w:pPr>
        <w:pStyle w:val="ListParagraph"/>
        <w:numPr>
          <w:ilvl w:val="0"/>
          <w:numId w:val="23"/>
        </w:numPr>
        <w:jc w:val="both"/>
        <w:rPr>
          <w:ins w:id="960" w:author="03-134211-002" w:date="2024-02-26T21:06:00Z"/>
          <w:del w:id="961" w:author="Administrator" w:date="2024-02-27T12:08:00Z"/>
          <w:rPrChange w:id="962" w:author="Administrator" w:date="2024-02-27T12:51:00Z">
            <w:rPr>
              <w:ins w:id="963" w:author="03-134211-002" w:date="2024-02-26T21:06:00Z"/>
              <w:del w:id="964" w:author="Administrator" w:date="2024-02-27T12:08:00Z"/>
            </w:rPr>
          </w:rPrChange>
        </w:rPr>
        <w:pPrChange w:id="965" w:author="Administrator" w:date="2024-02-27T13:35:00Z">
          <w:pPr/>
        </w:pPrChange>
      </w:pPr>
      <w:ins w:id="966" w:author="Administrator" w:date="2024-02-27T12:08:00Z">
        <w:r w:rsidRPr="00B04939">
          <w:rPr>
            <w:rPrChange w:id="967" w:author="Administrator" w:date="2024-02-27T12:51:00Z">
              <w:rPr/>
            </w:rPrChange>
          </w:rPr>
          <w:t xml:space="preserve">To enable real-time readings in diverse settings, develop a robust system integrating </w:t>
        </w:r>
        <w:proofErr w:type="spellStart"/>
        <w:r w:rsidRPr="00B04939">
          <w:rPr>
            <w:rPrChange w:id="968" w:author="Administrator" w:date="2024-02-27T12:51:00Z">
              <w:rPr/>
            </w:rPrChange>
          </w:rPr>
          <w:t>SimpleITK</w:t>
        </w:r>
        <w:proofErr w:type="spellEnd"/>
        <w:r w:rsidRPr="00B04939">
          <w:rPr>
            <w:rPrChange w:id="969" w:author="Administrator" w:date="2024-02-27T12:51:00Z">
              <w:rPr/>
            </w:rPrChange>
          </w:rPr>
          <w:t xml:space="preserve"> and </w:t>
        </w:r>
        <w:proofErr w:type="spellStart"/>
        <w:r w:rsidRPr="00B04939">
          <w:rPr>
            <w:rPrChange w:id="970" w:author="Administrator" w:date="2024-02-27T12:51:00Z">
              <w:rPr/>
            </w:rPrChange>
          </w:rPr>
          <w:t>Pgmagick</w:t>
        </w:r>
        <w:proofErr w:type="spellEnd"/>
        <w:r w:rsidRPr="00B04939">
          <w:rPr>
            <w:rPrChange w:id="971" w:author="Administrator" w:date="2024-02-27T12:51:00Z">
              <w:rPr/>
            </w:rPrChange>
          </w:rPr>
          <w:t>.</w:t>
        </w:r>
      </w:ins>
      <w:ins w:id="972" w:author="03-134211-002" w:date="2024-02-26T21:06:00Z">
        <w:del w:id="973" w:author="Administrator" w:date="2024-02-27T12:08:00Z">
          <w:r w:rsidR="00996D4E" w:rsidRPr="00B04939" w:rsidDel="00615BE2">
            <w:rPr>
              <w:rPrChange w:id="974" w:author="Administrator" w:date="2024-02-27T12:51:00Z">
                <w:rPr/>
              </w:rPrChange>
            </w:rPr>
            <w:delText>To design and implement an AI-powered electric meter reader using image processing techniques.</w:delText>
          </w:r>
        </w:del>
      </w:ins>
    </w:p>
    <w:p w14:paraId="7B677ABA" w14:textId="38A18BD9" w:rsidR="00996D4E" w:rsidRPr="00B04939" w:rsidDel="00615BE2" w:rsidRDefault="00996D4E">
      <w:pPr>
        <w:pStyle w:val="ListParagraph"/>
        <w:numPr>
          <w:ilvl w:val="0"/>
          <w:numId w:val="23"/>
        </w:numPr>
        <w:jc w:val="both"/>
        <w:rPr>
          <w:ins w:id="975" w:author="03-134211-002" w:date="2024-02-26T21:06:00Z"/>
          <w:del w:id="976" w:author="Administrator" w:date="2024-02-27T12:08:00Z"/>
          <w:rPrChange w:id="977" w:author="Administrator" w:date="2024-02-27T12:51:00Z">
            <w:rPr>
              <w:ins w:id="978" w:author="03-134211-002" w:date="2024-02-26T21:06:00Z"/>
              <w:del w:id="979" w:author="Administrator" w:date="2024-02-27T12:08:00Z"/>
            </w:rPr>
          </w:rPrChange>
        </w:rPr>
        <w:pPrChange w:id="980" w:author="Administrator" w:date="2024-02-27T13:35:00Z">
          <w:pPr/>
        </w:pPrChange>
      </w:pPr>
      <w:ins w:id="981" w:author="03-134211-002" w:date="2024-02-26T21:06:00Z">
        <w:del w:id="982" w:author="Administrator" w:date="2024-02-27T12:08:00Z">
          <w:r w:rsidRPr="00B04939" w:rsidDel="00615BE2">
            <w:rPr>
              <w:rPrChange w:id="983" w:author="Administrator" w:date="2024-02-27T12:51:00Z">
                <w:rPr/>
              </w:rPrChange>
            </w:rPr>
            <w:delText>To achieve accurate meter reading with a minimum error</w:delText>
          </w:r>
        </w:del>
      </w:ins>
      <w:ins w:id="984" w:author="03-134211-002" w:date="2024-02-26T21:08:00Z">
        <w:del w:id="985" w:author="Administrator" w:date="2024-02-27T12:08:00Z">
          <w:r w:rsidRPr="00B04939" w:rsidDel="00615BE2">
            <w:rPr>
              <w:rPrChange w:id="986" w:author="Administrator" w:date="2024-02-27T12:51:00Z">
                <w:rPr/>
              </w:rPrChange>
            </w:rPr>
            <w:delText>.</w:delText>
          </w:r>
        </w:del>
      </w:ins>
    </w:p>
    <w:p w14:paraId="4BDC3EA9" w14:textId="287EC77E" w:rsidR="00996D4E" w:rsidRPr="00B04939" w:rsidDel="00615BE2" w:rsidRDefault="00996D4E">
      <w:pPr>
        <w:pStyle w:val="ListParagraph"/>
        <w:numPr>
          <w:ilvl w:val="0"/>
          <w:numId w:val="23"/>
        </w:numPr>
        <w:jc w:val="both"/>
        <w:rPr>
          <w:ins w:id="987" w:author="03-134211-002" w:date="2024-02-26T21:06:00Z"/>
          <w:del w:id="988" w:author="Administrator" w:date="2024-02-27T12:08:00Z"/>
          <w:rPrChange w:id="989" w:author="Administrator" w:date="2024-02-27T12:51:00Z">
            <w:rPr>
              <w:ins w:id="990" w:author="03-134211-002" w:date="2024-02-26T21:06:00Z"/>
              <w:del w:id="991" w:author="Administrator" w:date="2024-02-27T12:08:00Z"/>
            </w:rPr>
          </w:rPrChange>
        </w:rPr>
        <w:pPrChange w:id="992" w:author="Administrator" w:date="2024-02-27T13:35:00Z">
          <w:pPr/>
        </w:pPrChange>
      </w:pPr>
      <w:ins w:id="993" w:author="03-134211-002" w:date="2024-02-26T21:06:00Z">
        <w:del w:id="994" w:author="Administrator" w:date="2024-02-27T12:08:00Z">
          <w:r w:rsidRPr="00B04939" w:rsidDel="00615BE2">
            <w:rPr>
              <w:rPrChange w:id="995" w:author="Administrator" w:date="2024-02-27T12:51:00Z">
                <w:rPr/>
              </w:rPrChange>
            </w:rPr>
            <w:delText>To develop a user-friendly interface for capturing and displaying meter readings.</w:delText>
          </w:r>
        </w:del>
      </w:ins>
    </w:p>
    <w:p w14:paraId="5B5CB46E" w14:textId="0902254A" w:rsidR="00996D4E" w:rsidRPr="00B04939" w:rsidDel="00615BE2" w:rsidRDefault="00996D4E">
      <w:pPr>
        <w:pStyle w:val="ListParagraph"/>
        <w:numPr>
          <w:ilvl w:val="0"/>
          <w:numId w:val="23"/>
        </w:numPr>
        <w:jc w:val="both"/>
        <w:rPr>
          <w:ins w:id="996" w:author="03-134211-002" w:date="2024-02-26T21:07:00Z"/>
          <w:del w:id="997" w:author="Administrator" w:date="2024-02-27T12:08:00Z"/>
        </w:rPr>
      </w:pPr>
      <w:ins w:id="998" w:author="03-134211-002" w:date="2024-02-26T21:06:00Z">
        <w:del w:id="999" w:author="Administrator" w:date="2024-02-27T12:08:00Z">
          <w:r w:rsidRPr="00B04939" w:rsidDel="00615BE2">
            <w:delText>To ensure robust performance under diverse lighting conditions and meter variations.</w:delText>
          </w:r>
        </w:del>
      </w:ins>
    </w:p>
    <w:p w14:paraId="09C0DB01" w14:textId="3C9E76E6" w:rsidR="00615BE2" w:rsidRPr="00B04939" w:rsidRDefault="00996D4E">
      <w:pPr>
        <w:pStyle w:val="ListParagraph"/>
        <w:numPr>
          <w:ilvl w:val="0"/>
          <w:numId w:val="23"/>
        </w:numPr>
        <w:jc w:val="both"/>
        <w:rPr>
          <w:ins w:id="1000" w:author="03-134211-002" w:date="2024-02-26T21:06:00Z"/>
          <w:rPrChange w:id="1001" w:author="Administrator" w:date="2024-02-27T12:51:00Z">
            <w:rPr>
              <w:ins w:id="1002" w:author="03-134211-002" w:date="2024-02-26T21:06:00Z"/>
            </w:rPr>
          </w:rPrChange>
        </w:rPr>
        <w:pPrChange w:id="1003" w:author="Administrator" w:date="2024-02-27T13:35:00Z">
          <w:pPr/>
        </w:pPrChange>
      </w:pPr>
      <w:ins w:id="1004" w:author="03-134211-002" w:date="2024-02-26T21:07:00Z">
        <w:del w:id="1005" w:author="Administrator" w:date="2024-02-27T12:08:00Z">
          <w:r w:rsidRPr="00B04939" w:rsidDel="00615BE2">
            <w:rPr>
              <w:rPrChange w:id="1006" w:author="Administrator" w:date="2024-02-27T12:51:00Z">
                <w:rPr/>
              </w:rPrChange>
            </w:rPr>
            <w:delText>To evaluate the effectiveness of the AI model and compare its performance against traditional methods.</w:delText>
          </w:r>
        </w:del>
      </w:ins>
    </w:p>
    <w:p w14:paraId="1A0A1E94" w14:textId="2F2850E2" w:rsidR="00A43DB4" w:rsidRPr="00B04939" w:rsidDel="00996D4E" w:rsidRDefault="00996D4E">
      <w:pPr>
        <w:spacing w:line="360" w:lineRule="auto"/>
        <w:jc w:val="both"/>
        <w:rPr>
          <w:ins w:id="1007" w:author="user" w:date="2024-02-20T13:23:00Z"/>
          <w:del w:id="1008" w:author="03-134211-002" w:date="2024-02-26T21:06:00Z"/>
          <w:rFonts w:ascii="Times New Roman" w:hAnsi="Times New Roman"/>
          <w:rPrChange w:id="1009" w:author="Administrator" w:date="2024-02-27T12:51:00Z">
            <w:rPr>
              <w:ins w:id="1010" w:author="user" w:date="2024-02-20T13:23:00Z"/>
              <w:del w:id="1011" w:author="03-134211-002" w:date="2024-02-26T21:06:00Z"/>
            </w:rPr>
          </w:rPrChange>
        </w:rPr>
        <w:pPrChange w:id="1012" w:author="Administrator" w:date="2024-02-27T12:54:00Z">
          <w:pPr/>
        </w:pPrChange>
      </w:pPr>
      <w:ins w:id="1013" w:author="03-134211-002" w:date="2024-02-26T21:07:00Z">
        <w:r w:rsidRPr="00B04939">
          <w:rPr>
            <w:rFonts w:ascii="Times New Roman" w:hAnsi="Times New Roman"/>
            <w:sz w:val="24"/>
            <w:szCs w:val="24"/>
          </w:rPr>
          <w:t xml:space="preserve">             </w:t>
        </w:r>
      </w:ins>
      <w:ins w:id="1014" w:author="user" w:date="2024-02-20T13:23:00Z">
        <w:del w:id="1015" w:author="03-134211-002" w:date="2024-02-26T21:06:00Z">
          <w:r w:rsidR="00A43DB4" w:rsidRPr="00B04939" w:rsidDel="00996D4E">
            <w:rPr>
              <w:rFonts w:ascii="Times New Roman" w:hAnsi="Times New Roman"/>
              <w:rPrChange w:id="1016" w:author="Administrator" w:date="2024-02-27T12:51:00Z">
                <w:rPr/>
              </w:rPrChange>
            </w:rPr>
            <w:delText>1. Accurate meter reading through image analysis algorithms.</w:delText>
          </w:r>
        </w:del>
      </w:ins>
    </w:p>
    <w:p w14:paraId="1143CC31" w14:textId="3F1CD1F9" w:rsidR="00A43DB4" w:rsidRPr="00B04939" w:rsidDel="00996D4E" w:rsidRDefault="00A43DB4">
      <w:pPr>
        <w:spacing w:line="360" w:lineRule="auto"/>
        <w:jc w:val="both"/>
        <w:rPr>
          <w:ins w:id="1017" w:author="user" w:date="2024-02-20T13:23:00Z"/>
          <w:del w:id="1018" w:author="03-134211-002" w:date="2024-02-26T21:06:00Z"/>
          <w:rFonts w:ascii="Times New Roman" w:hAnsi="Times New Roman"/>
          <w:rPrChange w:id="1019" w:author="Administrator" w:date="2024-02-27T12:51:00Z">
            <w:rPr>
              <w:ins w:id="1020" w:author="user" w:date="2024-02-20T13:23:00Z"/>
              <w:del w:id="1021" w:author="03-134211-002" w:date="2024-02-26T21:06:00Z"/>
            </w:rPr>
          </w:rPrChange>
        </w:rPr>
        <w:pPrChange w:id="1022" w:author="Administrator" w:date="2024-02-27T12:54:00Z">
          <w:pPr/>
        </w:pPrChange>
      </w:pPr>
      <w:ins w:id="1023" w:author="user" w:date="2024-02-20T13:23:00Z">
        <w:del w:id="1024" w:author="03-134211-002" w:date="2024-02-26T21:06:00Z">
          <w:r w:rsidRPr="00B04939" w:rsidDel="00996D4E">
            <w:rPr>
              <w:rFonts w:ascii="Times New Roman" w:hAnsi="Times New Roman"/>
              <w:rPrChange w:id="1025" w:author="Administrator" w:date="2024-02-27T12:51:00Z">
                <w:rPr/>
              </w:rPrChange>
            </w:rPr>
            <w:delText>2. Instantaneous bill calculation using predefined pricing structures.</w:delText>
          </w:r>
        </w:del>
      </w:ins>
    </w:p>
    <w:p w14:paraId="70FD1EA8" w14:textId="2F4CE95F" w:rsidR="00A43DB4" w:rsidRPr="00B04939" w:rsidDel="00996D4E" w:rsidRDefault="00A43DB4">
      <w:pPr>
        <w:spacing w:line="360" w:lineRule="auto"/>
        <w:jc w:val="both"/>
        <w:rPr>
          <w:ins w:id="1026" w:author="user" w:date="2024-02-20T13:23:00Z"/>
          <w:del w:id="1027" w:author="03-134211-002" w:date="2024-02-26T21:06:00Z"/>
          <w:rFonts w:ascii="Times New Roman" w:hAnsi="Times New Roman"/>
          <w:rPrChange w:id="1028" w:author="Administrator" w:date="2024-02-27T12:51:00Z">
            <w:rPr>
              <w:ins w:id="1029" w:author="user" w:date="2024-02-20T13:23:00Z"/>
              <w:del w:id="1030" w:author="03-134211-002" w:date="2024-02-26T21:06:00Z"/>
            </w:rPr>
          </w:rPrChange>
        </w:rPr>
        <w:pPrChange w:id="1031" w:author="Administrator" w:date="2024-02-27T12:54:00Z">
          <w:pPr/>
        </w:pPrChange>
      </w:pPr>
      <w:ins w:id="1032" w:author="user" w:date="2024-02-20T13:23:00Z">
        <w:del w:id="1033" w:author="03-134211-002" w:date="2024-02-26T21:06:00Z">
          <w:r w:rsidRPr="00B04939" w:rsidDel="00996D4E">
            <w:rPr>
              <w:rFonts w:ascii="Times New Roman" w:hAnsi="Times New Roman"/>
              <w:rPrChange w:id="1034" w:author="Administrator" w:date="2024-02-27T12:51:00Z">
                <w:rPr/>
              </w:rPrChange>
            </w:rPr>
            <w:delText>3. Real-time insights into power consumption trends and habits via personalized dashboards.</w:delText>
          </w:r>
        </w:del>
      </w:ins>
    </w:p>
    <w:p w14:paraId="398E0F57" w14:textId="3AA048C0" w:rsidR="00A43DB4" w:rsidRPr="00B04939" w:rsidDel="00996D4E" w:rsidRDefault="00A43DB4">
      <w:pPr>
        <w:spacing w:line="360" w:lineRule="auto"/>
        <w:jc w:val="both"/>
        <w:rPr>
          <w:ins w:id="1035" w:author="user" w:date="2024-02-20T13:23:00Z"/>
          <w:del w:id="1036" w:author="03-134211-002" w:date="2024-02-26T21:06:00Z"/>
          <w:rFonts w:ascii="Times New Roman" w:hAnsi="Times New Roman"/>
          <w:rPrChange w:id="1037" w:author="Administrator" w:date="2024-02-27T12:51:00Z">
            <w:rPr>
              <w:ins w:id="1038" w:author="user" w:date="2024-02-20T13:23:00Z"/>
              <w:del w:id="1039" w:author="03-134211-002" w:date="2024-02-26T21:06:00Z"/>
            </w:rPr>
          </w:rPrChange>
        </w:rPr>
        <w:pPrChange w:id="1040" w:author="Administrator" w:date="2024-02-27T12:54:00Z">
          <w:pPr/>
        </w:pPrChange>
      </w:pPr>
      <w:ins w:id="1041" w:author="user" w:date="2024-02-20T13:23:00Z">
        <w:del w:id="1042" w:author="03-134211-002" w:date="2024-02-26T21:06:00Z">
          <w:r w:rsidRPr="00B04939" w:rsidDel="00996D4E">
            <w:rPr>
              <w:rFonts w:ascii="Times New Roman" w:hAnsi="Times New Roman"/>
              <w:rPrChange w:id="1043" w:author="Administrator" w:date="2024-02-27T12:51:00Z">
                <w:rPr/>
              </w:rPrChange>
            </w:rPr>
            <w:delText>4. Tailored cost reduction recommendations based on user preferences and consumption patterns.</w:delText>
          </w:r>
        </w:del>
      </w:ins>
    </w:p>
    <w:p w14:paraId="19EF3D45" w14:textId="38A6A284" w:rsidR="00A43DB4" w:rsidRPr="00B04939" w:rsidDel="00996D4E" w:rsidRDefault="00A43DB4">
      <w:pPr>
        <w:spacing w:line="360" w:lineRule="auto"/>
        <w:jc w:val="both"/>
        <w:rPr>
          <w:ins w:id="1044" w:author="user" w:date="2024-02-20T13:23:00Z"/>
          <w:del w:id="1045" w:author="03-134211-002" w:date="2024-02-26T21:06:00Z"/>
          <w:rFonts w:ascii="Times New Roman" w:hAnsi="Times New Roman"/>
          <w:rPrChange w:id="1046" w:author="Administrator" w:date="2024-02-27T12:51:00Z">
            <w:rPr>
              <w:ins w:id="1047" w:author="user" w:date="2024-02-20T13:23:00Z"/>
              <w:del w:id="1048" w:author="03-134211-002" w:date="2024-02-26T21:06:00Z"/>
            </w:rPr>
          </w:rPrChange>
        </w:rPr>
        <w:pPrChange w:id="1049" w:author="Administrator" w:date="2024-02-27T12:54:00Z">
          <w:pPr/>
        </w:pPrChange>
      </w:pPr>
      <w:ins w:id="1050" w:author="user" w:date="2024-02-20T13:23:00Z">
        <w:del w:id="1051" w:author="03-134211-002" w:date="2024-02-26T21:06:00Z">
          <w:r w:rsidRPr="00B04939" w:rsidDel="00996D4E">
            <w:rPr>
              <w:rFonts w:ascii="Times New Roman" w:hAnsi="Times New Roman"/>
              <w:rPrChange w:id="1052" w:author="Administrator" w:date="2024-02-27T12:51:00Z">
                <w:rPr/>
              </w:rPrChange>
            </w:rPr>
            <w:delText>5. Secure data storage and compliance with privacy regulations.</w:delText>
          </w:r>
        </w:del>
      </w:ins>
    </w:p>
    <w:p w14:paraId="0A0E508B" w14:textId="2AB17F8F" w:rsidR="00A43DB4" w:rsidRPr="00B04939" w:rsidDel="00996D4E" w:rsidRDefault="00A43DB4">
      <w:pPr>
        <w:spacing w:line="360" w:lineRule="auto"/>
        <w:jc w:val="both"/>
        <w:rPr>
          <w:ins w:id="1053" w:author="user" w:date="2024-02-20T13:23:00Z"/>
          <w:del w:id="1054" w:author="03-134211-002" w:date="2024-02-26T21:06:00Z"/>
          <w:rFonts w:ascii="Times New Roman" w:hAnsi="Times New Roman"/>
          <w:rPrChange w:id="1055" w:author="Administrator" w:date="2024-02-27T12:51:00Z">
            <w:rPr>
              <w:ins w:id="1056" w:author="user" w:date="2024-02-20T13:23:00Z"/>
              <w:del w:id="1057" w:author="03-134211-002" w:date="2024-02-26T21:06:00Z"/>
            </w:rPr>
          </w:rPrChange>
        </w:rPr>
        <w:pPrChange w:id="1058" w:author="Administrator" w:date="2024-02-27T12:54:00Z">
          <w:pPr/>
        </w:pPrChange>
      </w:pPr>
      <w:ins w:id="1059" w:author="user" w:date="2024-02-20T13:23:00Z">
        <w:del w:id="1060" w:author="03-134211-002" w:date="2024-02-26T21:06:00Z">
          <w:r w:rsidRPr="00B04939" w:rsidDel="00996D4E">
            <w:rPr>
              <w:rFonts w:ascii="Times New Roman" w:hAnsi="Times New Roman"/>
              <w:rPrChange w:id="1061" w:author="Administrator" w:date="2024-02-27T12:51:00Z">
                <w:rPr/>
              </w:rPrChange>
            </w:rPr>
            <w:delText>6. Convenient bill payments through integration with popular payment gateways.</w:delText>
          </w:r>
        </w:del>
      </w:ins>
    </w:p>
    <w:p w14:paraId="62349B1E" w14:textId="02BD5DC1" w:rsidR="00A43DB4" w:rsidRPr="00B04939" w:rsidDel="00996D4E" w:rsidRDefault="00A43DB4">
      <w:pPr>
        <w:spacing w:line="360" w:lineRule="auto"/>
        <w:jc w:val="both"/>
        <w:rPr>
          <w:ins w:id="1062" w:author="user" w:date="2024-02-20T13:23:00Z"/>
          <w:del w:id="1063" w:author="03-134211-002" w:date="2024-02-26T21:06:00Z"/>
          <w:rFonts w:ascii="Times New Roman" w:hAnsi="Times New Roman"/>
          <w:rPrChange w:id="1064" w:author="Administrator" w:date="2024-02-27T12:51:00Z">
            <w:rPr>
              <w:ins w:id="1065" w:author="user" w:date="2024-02-20T13:23:00Z"/>
              <w:del w:id="1066" w:author="03-134211-002" w:date="2024-02-26T21:06:00Z"/>
            </w:rPr>
          </w:rPrChange>
        </w:rPr>
        <w:pPrChange w:id="1067" w:author="Administrator" w:date="2024-02-27T12:54:00Z">
          <w:pPr/>
        </w:pPrChange>
      </w:pPr>
      <w:ins w:id="1068" w:author="user" w:date="2024-02-20T13:23:00Z">
        <w:del w:id="1069" w:author="03-134211-002" w:date="2024-02-26T21:06:00Z">
          <w:r w:rsidRPr="00B04939" w:rsidDel="00996D4E">
            <w:rPr>
              <w:rFonts w:ascii="Times New Roman" w:hAnsi="Times New Roman"/>
              <w:rPrChange w:id="1070" w:author="Administrator" w:date="2024-02-27T12:51:00Z">
                <w:rPr/>
              </w:rPrChange>
            </w:rPr>
            <w:delText>7. Regular updates and improvements for optimal usability and efficiency.</w:delText>
          </w:r>
        </w:del>
      </w:ins>
    </w:p>
    <w:p w14:paraId="172FB7B3" w14:textId="06A8DB2D" w:rsidR="00A43DB4" w:rsidRPr="00B04939" w:rsidDel="00996D4E" w:rsidRDefault="00A43DB4">
      <w:pPr>
        <w:spacing w:line="360" w:lineRule="auto"/>
        <w:jc w:val="both"/>
        <w:rPr>
          <w:ins w:id="1071" w:author="user" w:date="2024-02-20T13:23:00Z"/>
          <w:del w:id="1072" w:author="03-134211-002" w:date="2024-02-26T21:02:00Z"/>
          <w:rFonts w:ascii="Times New Roman" w:hAnsi="Times New Roman"/>
          <w:rPrChange w:id="1073" w:author="Administrator" w:date="2024-02-27T12:51:00Z">
            <w:rPr>
              <w:ins w:id="1074" w:author="user" w:date="2024-02-20T13:23:00Z"/>
              <w:del w:id="1075" w:author="03-134211-002" w:date="2024-02-26T21:02:00Z"/>
            </w:rPr>
          </w:rPrChange>
        </w:rPr>
        <w:pPrChange w:id="1076" w:author="Administrator" w:date="2024-02-27T12:54:00Z">
          <w:pPr/>
        </w:pPrChange>
      </w:pPr>
      <w:ins w:id="1077" w:author="user" w:date="2024-02-20T13:23:00Z">
        <w:del w:id="1078" w:author="03-134211-002" w:date="2024-02-26T21:02:00Z">
          <w:r w:rsidRPr="00B04939" w:rsidDel="00996D4E">
            <w:rPr>
              <w:rFonts w:ascii="Times New Roman" w:hAnsi="Times New Roman"/>
              <w:rPrChange w:id="1079" w:author="Administrator" w:date="2024-02-27T12:51:00Z">
                <w:rPr/>
              </w:rPrChange>
            </w:rPr>
            <w:delText>8. Accessibility across iOS and Android devices.</w:delText>
          </w:r>
        </w:del>
      </w:ins>
    </w:p>
    <w:p w14:paraId="698631FB" w14:textId="7A3ABCB5" w:rsidR="00A43DB4" w:rsidRPr="00B04939" w:rsidDel="00996D4E" w:rsidRDefault="00A43DB4">
      <w:pPr>
        <w:spacing w:line="360" w:lineRule="auto"/>
        <w:jc w:val="both"/>
        <w:rPr>
          <w:ins w:id="1080" w:author="user" w:date="2024-02-20T13:23:00Z"/>
          <w:del w:id="1081" w:author="03-134211-002" w:date="2024-02-26T21:02:00Z"/>
          <w:rFonts w:ascii="Times New Roman" w:hAnsi="Times New Roman"/>
          <w:rPrChange w:id="1082" w:author="Administrator" w:date="2024-02-27T12:51:00Z">
            <w:rPr>
              <w:ins w:id="1083" w:author="user" w:date="2024-02-20T13:23:00Z"/>
              <w:del w:id="1084" w:author="03-134211-002" w:date="2024-02-26T21:02:00Z"/>
            </w:rPr>
          </w:rPrChange>
        </w:rPr>
        <w:pPrChange w:id="1085" w:author="Administrator" w:date="2024-02-27T12:54:00Z">
          <w:pPr>
            <w:pStyle w:val="Heading2"/>
          </w:pPr>
        </w:pPrChange>
      </w:pPr>
      <w:ins w:id="1086" w:author="user" w:date="2024-02-20T13:23:00Z">
        <w:del w:id="1087" w:author="03-134211-002" w:date="2024-02-26T21:02:00Z">
          <w:r w:rsidRPr="00B04939" w:rsidDel="00996D4E">
            <w:rPr>
              <w:rFonts w:ascii="Times New Roman" w:hAnsi="Times New Roman"/>
              <w:rPrChange w:id="1088" w:author="Administrator" w:date="2024-02-27T12:51:00Z">
                <w:rPr/>
              </w:rPrChange>
            </w:rPr>
            <w:delText>9. Multilingual support catering to diverse global audience needs.</w:delText>
          </w:r>
        </w:del>
      </w:ins>
    </w:p>
    <w:p w14:paraId="0D69505F" w14:textId="77777777" w:rsidR="00A43DB4" w:rsidRPr="00B04939" w:rsidDel="005F0F63" w:rsidRDefault="00A43DB4">
      <w:pPr>
        <w:spacing w:line="360" w:lineRule="auto"/>
        <w:jc w:val="both"/>
        <w:rPr>
          <w:ins w:id="1089" w:author="user" w:date="2024-02-20T13:23:00Z"/>
          <w:del w:id="1090" w:author="Administrator" w:date="2024-02-27T13:34:00Z"/>
          <w:rFonts w:ascii="Times New Roman" w:hAnsi="Times New Roman"/>
          <w:rPrChange w:id="1091" w:author="Administrator" w:date="2024-02-27T12:51:00Z">
            <w:rPr>
              <w:ins w:id="1092" w:author="user" w:date="2024-02-20T13:23:00Z"/>
              <w:del w:id="1093" w:author="Administrator" w:date="2024-02-27T13:34:00Z"/>
            </w:rPr>
          </w:rPrChange>
        </w:rPr>
        <w:pPrChange w:id="1094" w:author="Administrator" w:date="2024-02-27T12:54:00Z">
          <w:pPr>
            <w:pStyle w:val="Heading2"/>
          </w:pPr>
        </w:pPrChange>
      </w:pPr>
    </w:p>
    <w:p w14:paraId="1C3CF4C0" w14:textId="77777777" w:rsidR="00A43DB4" w:rsidRPr="00B04939" w:rsidRDefault="00A43DB4">
      <w:pPr>
        <w:spacing w:line="360" w:lineRule="auto"/>
        <w:rPr>
          <w:rFonts w:ascii="Times New Roman" w:hAnsi="Times New Roman"/>
          <w:rPrChange w:id="1095" w:author="Administrator" w:date="2024-02-27T12:51:00Z">
            <w:rPr/>
          </w:rPrChange>
        </w:rPr>
        <w:pPrChange w:id="1096" w:author="Administrator" w:date="2024-02-27T12:54:00Z">
          <w:pPr>
            <w:pStyle w:val="Heading2"/>
          </w:pPr>
        </w:pPrChange>
      </w:pPr>
    </w:p>
    <w:p w14:paraId="447A8C11" w14:textId="44C6AA3A" w:rsidR="00CD55F7" w:rsidRPr="005F0F63" w:rsidDel="00682759" w:rsidRDefault="00CD55F7">
      <w:pPr>
        <w:spacing w:after="0" w:line="360" w:lineRule="auto"/>
        <w:jc w:val="both"/>
        <w:rPr>
          <w:del w:id="1097" w:author="user" w:date="2024-02-20T13:16:00Z"/>
          <w:rFonts w:ascii="Times New Roman" w:eastAsia="SimSun" w:hAnsi="Times New Roman"/>
          <w:color w:val="FF0000"/>
          <w:sz w:val="28"/>
          <w:szCs w:val="28"/>
          <w:lang w:val="en-GB" w:eastAsia="zh-CN"/>
          <w:rPrChange w:id="1098" w:author="Administrator" w:date="2024-02-27T13:34:00Z">
            <w:rPr>
              <w:del w:id="1099" w:author="user" w:date="2024-02-20T13:16:00Z"/>
              <w:rFonts w:ascii="Times New Roman" w:eastAsia="SimSun" w:hAnsi="Times New Roman"/>
              <w:color w:val="FF0000"/>
              <w:sz w:val="24"/>
              <w:szCs w:val="24"/>
              <w:lang w:val="en-GB" w:eastAsia="zh-CN"/>
            </w:rPr>
          </w:rPrChange>
        </w:rPr>
      </w:pPr>
      <w:del w:id="1100" w:author="user" w:date="2024-02-20T13:16:00Z">
        <w:r w:rsidRPr="005F0F63" w:rsidDel="00682759">
          <w:rPr>
            <w:rFonts w:ascii="Times New Roman" w:eastAsia="SimSun" w:hAnsi="Times New Roman"/>
            <w:color w:val="FF0000"/>
            <w:sz w:val="28"/>
            <w:szCs w:val="28"/>
            <w:lang w:val="en-GB" w:eastAsia="zh-CN"/>
            <w:rPrChange w:id="1101" w:author="Administrator" w:date="2024-02-27T13:34:00Z">
              <w:rPr>
                <w:rFonts w:ascii="Times New Roman" w:eastAsia="SimSun" w:hAnsi="Times New Roman"/>
                <w:color w:val="FF0000"/>
                <w:sz w:val="24"/>
                <w:szCs w:val="24"/>
                <w:lang w:val="en-GB" w:eastAsia="zh-CN"/>
              </w:rPr>
            </w:rPrChange>
          </w:rPr>
          <w:delText>Note the objectives of your proposed work in form of numbered list.</w:delText>
        </w:r>
      </w:del>
    </w:p>
    <w:p w14:paraId="3F9D2150" w14:textId="76A6C3F7" w:rsidR="000A2D85" w:rsidRPr="005F0F63" w:rsidDel="005F0F63" w:rsidRDefault="000A2D85">
      <w:pPr>
        <w:pStyle w:val="Heading2"/>
        <w:spacing w:line="360" w:lineRule="auto"/>
        <w:rPr>
          <w:ins w:id="1102" w:author="03-134211-002" w:date="2024-02-19T20:47:00Z"/>
          <w:del w:id="1103" w:author="Administrator" w:date="2024-02-27T13:34:00Z"/>
          <w:rFonts w:ascii="Times New Roman" w:hAnsi="Times New Roman"/>
          <w:rPrChange w:id="1104" w:author="Administrator" w:date="2024-02-27T13:34:00Z">
            <w:rPr>
              <w:ins w:id="1105" w:author="03-134211-002" w:date="2024-02-19T20:47:00Z"/>
              <w:del w:id="1106" w:author="Administrator" w:date="2024-02-27T13:34:00Z"/>
            </w:rPr>
          </w:rPrChange>
        </w:rPr>
        <w:pPrChange w:id="1107" w:author="Administrator" w:date="2024-02-27T12:54:00Z">
          <w:pPr>
            <w:pStyle w:val="Heading2"/>
          </w:pPr>
        </w:pPrChange>
      </w:pPr>
      <w:bookmarkStart w:id="1108" w:name="_Toc53389033"/>
      <w:r w:rsidRPr="005F0F63">
        <w:rPr>
          <w:rFonts w:ascii="Times New Roman" w:hAnsi="Times New Roman"/>
          <w:rPrChange w:id="1109" w:author="Administrator" w:date="2024-02-27T13:34:00Z">
            <w:rPr/>
          </w:rPrChange>
        </w:rPr>
        <w:t>Novelty</w:t>
      </w:r>
      <w:bookmarkEnd w:id="1108"/>
    </w:p>
    <w:p w14:paraId="0FBAE5B6" w14:textId="77777777" w:rsidR="007573CB" w:rsidRPr="005F0F63" w:rsidRDefault="007573CB">
      <w:pPr>
        <w:pStyle w:val="Heading2"/>
        <w:spacing w:line="360" w:lineRule="auto"/>
        <w:rPr>
          <w:rFonts w:ascii="Times New Roman" w:hAnsi="Times New Roman"/>
          <w:rPrChange w:id="1110" w:author="Administrator" w:date="2024-02-27T13:34:00Z">
            <w:rPr/>
          </w:rPrChange>
        </w:rPr>
        <w:pPrChange w:id="1111" w:author="Administrator" w:date="2024-02-27T12:54:00Z">
          <w:pPr>
            <w:pStyle w:val="Heading2"/>
          </w:pPr>
        </w:pPrChange>
      </w:pPr>
    </w:p>
    <w:p w14:paraId="0A13CA04" w14:textId="7B872328" w:rsidR="000A2D85" w:rsidRPr="00B04939" w:rsidDel="007573CB" w:rsidRDefault="000A2D85">
      <w:pPr>
        <w:spacing w:line="360" w:lineRule="auto"/>
        <w:jc w:val="both"/>
        <w:rPr>
          <w:del w:id="1112" w:author="03-134211-002" w:date="2024-02-19T20:47:00Z"/>
          <w:rFonts w:ascii="Times New Roman" w:hAnsi="Times New Roman"/>
          <w:sz w:val="24"/>
        </w:rPr>
      </w:pPr>
      <w:del w:id="1113" w:author="03-134211-002" w:date="2024-02-19T20:47:00Z">
        <w:r w:rsidRPr="00B04939" w:rsidDel="007573CB">
          <w:rPr>
            <w:rFonts w:ascii="Times New Roman" w:hAnsi="Times New Roman"/>
            <w:sz w:val="24"/>
          </w:rPr>
          <w:delText xml:space="preserve">This section gives comparison of this FYP with previously </w:delText>
        </w:r>
        <w:r w:rsidR="00A159FA" w:rsidRPr="00B04939" w:rsidDel="007573CB">
          <w:rPr>
            <w:rFonts w:ascii="Times New Roman" w:hAnsi="Times New Roman"/>
            <w:sz w:val="24"/>
          </w:rPr>
          <w:delText>registered (completed or running)</w:delText>
        </w:r>
        <w:r w:rsidRPr="00B04939" w:rsidDel="007573CB">
          <w:rPr>
            <w:rFonts w:ascii="Times New Roman" w:hAnsi="Times New Roman"/>
            <w:sz w:val="24"/>
          </w:rPr>
          <w:delText xml:space="preserve"> similar FYPs in BULC. All of similar FYPs must be cited here to show that how your work is different from them, and they should be listed in the REFERENCE section, in a proper format.</w:delText>
        </w:r>
      </w:del>
    </w:p>
    <w:p w14:paraId="441AB2C5" w14:textId="0A5CBBA8" w:rsidR="00A159FA" w:rsidRPr="00B04939" w:rsidRDefault="00A159FA">
      <w:pPr>
        <w:spacing w:line="360" w:lineRule="auto"/>
        <w:jc w:val="both"/>
        <w:rPr>
          <w:rFonts w:ascii="Times New Roman" w:hAnsi="Times New Roman"/>
          <w:sz w:val="24"/>
        </w:rPr>
      </w:pPr>
      <w:del w:id="1114" w:author="03-134211-002" w:date="2024-02-19T20:47:00Z">
        <w:r w:rsidRPr="00B04939" w:rsidDel="007573CB">
          <w:rPr>
            <w:rFonts w:ascii="Times New Roman" w:hAnsi="Times New Roman"/>
            <w:sz w:val="24"/>
          </w:rPr>
          <w:tab/>
          <w:delText>If there is no similar FYP, then quote in this section that</w:delText>
        </w:r>
      </w:del>
      <w:r w:rsidRPr="00B04939">
        <w:rPr>
          <w:rFonts w:ascii="Times New Roman" w:hAnsi="Times New Roman"/>
          <w:sz w:val="24"/>
        </w:rPr>
        <w:t xml:space="preserve"> “There is no similar FYP already approved in BULC.”</w:t>
      </w:r>
    </w:p>
    <w:p w14:paraId="78E7E092" w14:textId="77777777" w:rsidR="00255CE1" w:rsidRPr="005F0F63" w:rsidRDefault="00255CE1">
      <w:pPr>
        <w:pStyle w:val="Heading1"/>
        <w:spacing w:line="360" w:lineRule="auto"/>
        <w:rPr>
          <w:ins w:id="1115" w:author="user" w:date="2024-02-20T13:29:00Z"/>
          <w:rFonts w:ascii="Times New Roman" w:hAnsi="Times New Roman" w:cs="Times New Roman"/>
          <w:sz w:val="28"/>
          <w:szCs w:val="28"/>
          <w:rPrChange w:id="1116" w:author="Administrator" w:date="2024-02-27T13:34:00Z">
            <w:rPr>
              <w:ins w:id="1117" w:author="user" w:date="2024-02-20T13:29:00Z"/>
            </w:rPr>
          </w:rPrChange>
        </w:rPr>
        <w:pPrChange w:id="1118" w:author="Administrator" w:date="2024-02-27T12:54:00Z">
          <w:pPr>
            <w:pStyle w:val="Heading1"/>
          </w:pPr>
        </w:pPrChange>
      </w:pPr>
      <w:bookmarkStart w:id="1119" w:name="_Toc53389034"/>
      <w:r w:rsidRPr="005F0F63">
        <w:rPr>
          <w:rFonts w:ascii="Times New Roman" w:hAnsi="Times New Roman" w:cs="Times New Roman"/>
          <w:sz w:val="28"/>
          <w:szCs w:val="28"/>
          <w:rPrChange w:id="1120" w:author="Administrator" w:date="2024-02-27T13:34:00Z">
            <w:rPr/>
          </w:rPrChange>
        </w:rPr>
        <w:t>Methodology</w:t>
      </w:r>
      <w:bookmarkEnd w:id="1119"/>
    </w:p>
    <w:p w14:paraId="59128130" w14:textId="77777777" w:rsidR="00A43DB4" w:rsidRPr="00B04939" w:rsidDel="005F0F63" w:rsidRDefault="00A43DB4">
      <w:pPr>
        <w:spacing w:line="240" w:lineRule="auto"/>
        <w:rPr>
          <w:del w:id="1121" w:author="Administrator" w:date="2024-02-27T13:34:00Z"/>
          <w:rFonts w:ascii="Times New Roman" w:hAnsi="Times New Roman"/>
          <w:rPrChange w:id="1122" w:author="Administrator" w:date="2024-02-27T12:51:00Z">
            <w:rPr>
              <w:del w:id="1123" w:author="Administrator" w:date="2024-02-27T13:34:00Z"/>
            </w:rPr>
          </w:rPrChange>
        </w:rPr>
        <w:pPrChange w:id="1124" w:author="Administrator" w:date="2024-02-27T13:35:00Z">
          <w:pPr>
            <w:pStyle w:val="Heading1"/>
          </w:pPr>
        </w:pPrChange>
      </w:pPr>
    </w:p>
    <w:p w14:paraId="354722AB" w14:textId="7FDBC118" w:rsidR="009E2D5D" w:rsidRPr="00B04939" w:rsidDel="005F0F63" w:rsidRDefault="009E2D5D">
      <w:pPr>
        <w:spacing w:line="240" w:lineRule="auto"/>
        <w:jc w:val="both"/>
        <w:rPr>
          <w:ins w:id="1125" w:author="user" w:date="2024-02-20T13:30:00Z"/>
          <w:del w:id="1126" w:author="Administrator" w:date="2024-02-27T13:34:00Z"/>
          <w:rFonts w:ascii="Times New Roman" w:hAnsi="Times New Roman"/>
          <w:sz w:val="24"/>
        </w:rPr>
        <w:pPrChange w:id="1127" w:author="Administrator" w:date="2024-02-27T13:35:00Z">
          <w:pPr/>
        </w:pPrChange>
      </w:pPr>
      <w:ins w:id="1128" w:author="user" w:date="2024-02-20T13:30:00Z">
        <w:r w:rsidRPr="00B04939">
          <w:rPr>
            <w:rFonts w:ascii="Times New Roman" w:hAnsi="Times New Roman"/>
            <w:sz w:val="24"/>
          </w:rPr>
          <w:t>To develop an automated electric meter reading system utilizing image processing techniques, we aim to follow a comprehensive approach comprising several stages.</w:t>
        </w:r>
      </w:ins>
    </w:p>
    <w:p w14:paraId="0509D084" w14:textId="77777777" w:rsidR="009E2D5D" w:rsidRPr="00B04939" w:rsidRDefault="009E2D5D">
      <w:pPr>
        <w:spacing w:line="240" w:lineRule="auto"/>
        <w:jc w:val="both"/>
        <w:rPr>
          <w:ins w:id="1129" w:author="user" w:date="2024-02-20T13:30:00Z"/>
          <w:rFonts w:ascii="Times New Roman" w:hAnsi="Times New Roman"/>
          <w:sz w:val="24"/>
        </w:rPr>
        <w:pPrChange w:id="1130" w:author="Administrator" w:date="2024-02-27T13:35:00Z">
          <w:pPr/>
        </w:pPrChange>
      </w:pPr>
    </w:p>
    <w:p w14:paraId="37B8F0E5" w14:textId="77777777" w:rsidR="00027646" w:rsidRPr="00B04939" w:rsidRDefault="00027646">
      <w:pPr>
        <w:spacing w:line="360" w:lineRule="auto"/>
        <w:jc w:val="both"/>
        <w:rPr>
          <w:ins w:id="1131" w:author="03-134211-002" w:date="2024-02-26T21:11:00Z"/>
          <w:rFonts w:ascii="Times New Roman" w:eastAsiaTheme="majorEastAsia" w:hAnsi="Times New Roman"/>
          <w:color w:val="000000" w:themeColor="text1"/>
          <w:sz w:val="24"/>
          <w:szCs w:val="32"/>
          <w:rPrChange w:id="1132" w:author="Administrator" w:date="2024-02-27T12:51:00Z">
            <w:rPr>
              <w:ins w:id="1133" w:author="03-134211-002" w:date="2024-02-26T21:11:00Z"/>
              <w:rFonts w:ascii="Times New Roman" w:eastAsiaTheme="majorEastAsia" w:hAnsi="Times New Roman" w:cstheme="majorBidi"/>
              <w:color w:val="000000" w:themeColor="text1"/>
              <w:sz w:val="24"/>
              <w:szCs w:val="32"/>
            </w:rPr>
          </w:rPrChange>
        </w:rPr>
        <w:pPrChange w:id="1134" w:author="Administrator" w:date="2024-02-27T12:54:00Z">
          <w:pPr/>
        </w:pPrChange>
      </w:pPr>
      <w:ins w:id="1135" w:author="03-134211-002" w:date="2024-02-26T21:11:00Z">
        <w:r w:rsidRPr="00B04939">
          <w:rPr>
            <w:rFonts w:ascii="Times New Roman" w:eastAsiaTheme="majorEastAsia" w:hAnsi="Times New Roman"/>
            <w:color w:val="000000" w:themeColor="text1"/>
            <w:sz w:val="24"/>
            <w:szCs w:val="32"/>
            <w:rPrChange w:id="1136" w:author="Administrator" w:date="2024-02-27T12:51:00Z">
              <w:rPr>
                <w:rFonts w:ascii="Times New Roman" w:eastAsiaTheme="majorEastAsia" w:hAnsi="Times New Roman" w:cstheme="majorBidi"/>
                <w:color w:val="000000" w:themeColor="text1"/>
                <w:sz w:val="24"/>
                <w:szCs w:val="32"/>
              </w:rPr>
            </w:rPrChange>
          </w:rPr>
          <w:t>1. Data Acquisition and Preprocessing:</w:t>
        </w:r>
      </w:ins>
    </w:p>
    <w:p w14:paraId="4CFE430E" w14:textId="77777777" w:rsidR="00027646" w:rsidRPr="00B04939" w:rsidDel="005F0F63" w:rsidRDefault="00027646">
      <w:pPr>
        <w:spacing w:line="240" w:lineRule="auto"/>
        <w:jc w:val="both"/>
        <w:rPr>
          <w:ins w:id="1137" w:author="03-134211-002" w:date="2024-02-26T21:11:00Z"/>
          <w:del w:id="1138" w:author="Administrator" w:date="2024-02-27T13:35:00Z"/>
          <w:rFonts w:ascii="Times New Roman" w:eastAsiaTheme="majorEastAsia" w:hAnsi="Times New Roman"/>
          <w:color w:val="000000" w:themeColor="text1"/>
          <w:sz w:val="24"/>
          <w:szCs w:val="32"/>
          <w:rPrChange w:id="1139" w:author="Administrator" w:date="2024-02-27T12:51:00Z">
            <w:rPr>
              <w:ins w:id="1140" w:author="03-134211-002" w:date="2024-02-26T21:11:00Z"/>
              <w:del w:id="1141" w:author="Administrator" w:date="2024-02-27T13:35:00Z"/>
              <w:rFonts w:ascii="Times New Roman" w:eastAsiaTheme="majorEastAsia" w:hAnsi="Times New Roman" w:cstheme="majorBidi"/>
              <w:color w:val="000000" w:themeColor="text1"/>
              <w:sz w:val="24"/>
              <w:szCs w:val="32"/>
            </w:rPr>
          </w:rPrChange>
        </w:rPr>
        <w:pPrChange w:id="1142" w:author="Administrator" w:date="2024-02-27T13:35:00Z">
          <w:pPr/>
        </w:pPrChange>
      </w:pPr>
    </w:p>
    <w:p w14:paraId="515F3CF6" w14:textId="132C0075" w:rsidR="00027646" w:rsidRPr="00B04939" w:rsidDel="005F0F63" w:rsidRDefault="00027646">
      <w:pPr>
        <w:spacing w:line="240" w:lineRule="auto"/>
        <w:jc w:val="both"/>
        <w:rPr>
          <w:ins w:id="1143" w:author="03-134211-002" w:date="2024-02-26T21:11:00Z"/>
          <w:del w:id="1144" w:author="Administrator" w:date="2024-02-27T13:35:00Z"/>
          <w:rFonts w:ascii="Times New Roman" w:eastAsiaTheme="majorEastAsia" w:hAnsi="Times New Roman"/>
          <w:color w:val="000000" w:themeColor="text1"/>
          <w:sz w:val="24"/>
          <w:szCs w:val="32"/>
          <w:rPrChange w:id="1145" w:author="Administrator" w:date="2024-02-27T12:51:00Z">
            <w:rPr>
              <w:ins w:id="1146" w:author="03-134211-002" w:date="2024-02-26T21:11:00Z"/>
              <w:del w:id="1147" w:author="Administrator" w:date="2024-02-27T13:35:00Z"/>
              <w:rFonts w:ascii="Times New Roman" w:eastAsiaTheme="majorEastAsia" w:hAnsi="Times New Roman" w:cstheme="majorBidi"/>
              <w:color w:val="000000" w:themeColor="text1"/>
              <w:sz w:val="24"/>
              <w:szCs w:val="32"/>
            </w:rPr>
          </w:rPrChange>
        </w:rPr>
        <w:pPrChange w:id="1148" w:author="Administrator" w:date="2024-02-27T13:35:00Z">
          <w:pPr/>
        </w:pPrChange>
      </w:pPr>
      <w:ins w:id="1149" w:author="03-134211-002" w:date="2024-02-26T21:11:00Z">
        <w:r w:rsidRPr="00B04939">
          <w:rPr>
            <w:rFonts w:ascii="Times New Roman" w:eastAsiaTheme="majorEastAsia" w:hAnsi="Times New Roman"/>
            <w:color w:val="000000" w:themeColor="text1"/>
            <w:sz w:val="24"/>
            <w:szCs w:val="32"/>
            <w:rPrChange w:id="1150" w:author="Administrator" w:date="2024-02-27T12:51:00Z">
              <w:rPr>
                <w:rFonts w:ascii="Times New Roman" w:eastAsiaTheme="majorEastAsia" w:hAnsi="Times New Roman" w:cstheme="majorBidi"/>
                <w:color w:val="000000" w:themeColor="text1"/>
                <w:sz w:val="24"/>
                <w:szCs w:val="32"/>
              </w:rPr>
            </w:rPrChange>
          </w:rPr>
          <w:t xml:space="preserve">Collect a diverse dataset of electric meter images encompassing various lighting conditions, meter types, and digit </w:t>
        </w:r>
        <w:del w:id="1151" w:author="Administrator" w:date="2024-02-27T13:35:00Z">
          <w:r w:rsidRPr="00B04939" w:rsidDel="005F0F63">
            <w:rPr>
              <w:rFonts w:ascii="Times New Roman" w:eastAsiaTheme="majorEastAsia" w:hAnsi="Times New Roman"/>
              <w:color w:val="000000" w:themeColor="text1"/>
              <w:sz w:val="24"/>
              <w:szCs w:val="32"/>
              <w:rPrChange w:id="1152" w:author="Administrator" w:date="2024-02-27T12:51:00Z">
                <w:rPr>
                  <w:rFonts w:ascii="Times New Roman" w:eastAsiaTheme="majorEastAsia" w:hAnsi="Times New Roman" w:cstheme="majorBidi"/>
                  <w:color w:val="000000" w:themeColor="text1"/>
                  <w:sz w:val="24"/>
                  <w:szCs w:val="32"/>
                </w:rPr>
              </w:rPrChange>
            </w:rPr>
            <w:delText>styles.</w:delText>
          </w:r>
        </w:del>
      </w:ins>
    </w:p>
    <w:p w14:paraId="4DB29124" w14:textId="36FE1BA6" w:rsidR="00027646" w:rsidRPr="00B04939" w:rsidRDefault="00027646">
      <w:pPr>
        <w:spacing w:line="240" w:lineRule="auto"/>
        <w:jc w:val="both"/>
        <w:rPr>
          <w:ins w:id="1153" w:author="03-134211-002" w:date="2024-02-26T21:11:00Z"/>
          <w:rFonts w:ascii="Times New Roman" w:eastAsiaTheme="majorEastAsia" w:hAnsi="Times New Roman"/>
          <w:color w:val="000000" w:themeColor="text1"/>
          <w:sz w:val="24"/>
          <w:szCs w:val="32"/>
          <w:rPrChange w:id="1154" w:author="Administrator" w:date="2024-02-27T12:51:00Z">
            <w:rPr>
              <w:ins w:id="1155" w:author="03-134211-002" w:date="2024-02-26T21:11:00Z"/>
              <w:rFonts w:ascii="Times New Roman" w:eastAsiaTheme="majorEastAsia" w:hAnsi="Times New Roman" w:cstheme="majorBidi"/>
              <w:color w:val="000000" w:themeColor="text1"/>
              <w:sz w:val="24"/>
              <w:szCs w:val="32"/>
            </w:rPr>
          </w:rPrChange>
        </w:rPr>
        <w:pPrChange w:id="1156" w:author="Administrator" w:date="2024-02-27T13:35:00Z">
          <w:pPr/>
        </w:pPrChange>
      </w:pPr>
      <w:ins w:id="1157" w:author="03-134211-002" w:date="2024-02-26T21:11:00Z">
        <w:del w:id="1158" w:author="Administrator" w:date="2024-02-27T13:35:00Z">
          <w:r w:rsidRPr="00B04939" w:rsidDel="005F0F63">
            <w:rPr>
              <w:rFonts w:ascii="Times New Roman" w:eastAsiaTheme="majorEastAsia" w:hAnsi="Times New Roman"/>
              <w:color w:val="000000" w:themeColor="text1"/>
              <w:sz w:val="24"/>
              <w:szCs w:val="32"/>
              <w:rPrChange w:id="1159" w:author="Administrator" w:date="2024-02-27T12:51:00Z">
                <w:rPr>
                  <w:rFonts w:ascii="Times New Roman" w:eastAsiaTheme="majorEastAsia" w:hAnsi="Times New Roman" w:cstheme="majorBidi"/>
                  <w:color w:val="000000" w:themeColor="text1"/>
                  <w:sz w:val="24"/>
                  <w:szCs w:val="32"/>
                </w:rPr>
              </w:rPrChange>
            </w:rPr>
            <w:delText>Preprocess</w:delText>
          </w:r>
        </w:del>
      </w:ins>
      <w:ins w:id="1160" w:author="Administrator" w:date="2024-02-27T13:36:00Z">
        <w:r w:rsidR="005F0F63" w:rsidRPr="00B04939">
          <w:rPr>
            <w:rFonts w:ascii="Times New Roman" w:eastAsiaTheme="majorEastAsia" w:hAnsi="Times New Roman"/>
            <w:color w:val="000000" w:themeColor="text1"/>
            <w:sz w:val="24"/>
            <w:szCs w:val="32"/>
          </w:rPr>
          <w:t>Styles</w:t>
        </w:r>
      </w:ins>
      <w:ins w:id="1161" w:author="Administrator" w:date="2024-02-27T13:35:00Z">
        <w:r w:rsidR="005F0F63" w:rsidRPr="00B04939">
          <w:rPr>
            <w:rFonts w:ascii="Times New Roman" w:eastAsiaTheme="majorEastAsia" w:hAnsi="Times New Roman"/>
            <w:color w:val="000000" w:themeColor="text1"/>
            <w:sz w:val="24"/>
            <w:szCs w:val="32"/>
          </w:rPr>
          <w:t>. Preprocess</w:t>
        </w:r>
      </w:ins>
      <w:ins w:id="1162" w:author="03-134211-002" w:date="2024-02-26T21:11:00Z">
        <w:r w:rsidRPr="00B04939">
          <w:rPr>
            <w:rFonts w:ascii="Times New Roman" w:eastAsiaTheme="majorEastAsia" w:hAnsi="Times New Roman"/>
            <w:color w:val="000000" w:themeColor="text1"/>
            <w:sz w:val="24"/>
            <w:szCs w:val="32"/>
            <w:rPrChange w:id="1163" w:author="Administrator" w:date="2024-02-27T12:51:00Z">
              <w:rPr>
                <w:rFonts w:ascii="Times New Roman" w:eastAsiaTheme="majorEastAsia" w:hAnsi="Times New Roman" w:cstheme="majorBidi"/>
                <w:color w:val="000000" w:themeColor="text1"/>
                <w:sz w:val="24"/>
                <w:szCs w:val="32"/>
              </w:rPr>
            </w:rPrChange>
          </w:rPr>
          <w:t xml:space="preserve"> the images by applying techniques like noise reduction, resizing, and grayscale conversion.</w:t>
        </w:r>
      </w:ins>
    </w:p>
    <w:p w14:paraId="567701DF" w14:textId="77777777" w:rsidR="00027646" w:rsidDel="005F0F63" w:rsidRDefault="00027646">
      <w:pPr>
        <w:spacing w:line="360" w:lineRule="auto"/>
        <w:jc w:val="both"/>
        <w:rPr>
          <w:del w:id="1164" w:author="Administrator" w:date="2024-02-27T13:36:00Z"/>
          <w:rFonts w:ascii="Times New Roman" w:eastAsiaTheme="majorEastAsia" w:hAnsi="Times New Roman"/>
          <w:color w:val="000000" w:themeColor="text1"/>
          <w:sz w:val="24"/>
          <w:szCs w:val="32"/>
        </w:rPr>
        <w:pPrChange w:id="1165" w:author="Administrator" w:date="2024-02-27T12:54:00Z">
          <w:pPr/>
        </w:pPrChange>
      </w:pPr>
      <w:ins w:id="1166" w:author="03-134211-002" w:date="2024-02-26T21:11:00Z">
        <w:r w:rsidRPr="00B04939">
          <w:rPr>
            <w:rFonts w:ascii="Times New Roman" w:eastAsiaTheme="majorEastAsia" w:hAnsi="Times New Roman"/>
            <w:color w:val="000000" w:themeColor="text1"/>
            <w:sz w:val="24"/>
            <w:szCs w:val="32"/>
            <w:rPrChange w:id="1167" w:author="Administrator" w:date="2024-02-27T12:51:00Z">
              <w:rPr>
                <w:rFonts w:ascii="Times New Roman" w:eastAsiaTheme="majorEastAsia" w:hAnsi="Times New Roman" w:cstheme="majorBidi"/>
                <w:color w:val="000000" w:themeColor="text1"/>
                <w:sz w:val="24"/>
                <w:szCs w:val="32"/>
              </w:rPr>
            </w:rPrChange>
          </w:rPr>
          <w:t>2. Meter Identification and Segmentation:</w:t>
        </w:r>
      </w:ins>
    </w:p>
    <w:p w14:paraId="7C565406" w14:textId="77777777" w:rsidR="005F0F63" w:rsidRPr="00B04939" w:rsidRDefault="005F0F63">
      <w:pPr>
        <w:spacing w:line="360" w:lineRule="auto"/>
        <w:jc w:val="both"/>
        <w:rPr>
          <w:ins w:id="1168" w:author="Administrator" w:date="2024-02-27T13:36:00Z"/>
          <w:rFonts w:ascii="Times New Roman" w:eastAsiaTheme="majorEastAsia" w:hAnsi="Times New Roman"/>
          <w:color w:val="000000" w:themeColor="text1"/>
          <w:sz w:val="24"/>
          <w:szCs w:val="32"/>
          <w:rPrChange w:id="1169" w:author="Administrator" w:date="2024-02-27T12:51:00Z">
            <w:rPr>
              <w:ins w:id="1170" w:author="Administrator" w:date="2024-02-27T13:36:00Z"/>
              <w:rFonts w:ascii="Times New Roman" w:eastAsiaTheme="majorEastAsia" w:hAnsi="Times New Roman" w:cstheme="majorBidi"/>
              <w:color w:val="000000" w:themeColor="text1"/>
              <w:sz w:val="24"/>
              <w:szCs w:val="32"/>
            </w:rPr>
          </w:rPrChange>
        </w:rPr>
        <w:pPrChange w:id="1171" w:author="Administrator" w:date="2024-02-27T12:54:00Z">
          <w:pPr/>
        </w:pPrChange>
      </w:pPr>
    </w:p>
    <w:p w14:paraId="2E8FA227" w14:textId="77777777" w:rsidR="00027646" w:rsidRPr="005F0F63" w:rsidDel="005F0F63" w:rsidRDefault="00027646">
      <w:pPr>
        <w:spacing w:line="240" w:lineRule="auto"/>
        <w:jc w:val="both"/>
        <w:rPr>
          <w:ins w:id="1172" w:author="03-134211-002" w:date="2024-02-26T21:11:00Z"/>
          <w:del w:id="1173" w:author="Administrator" w:date="2024-02-27T13:36:00Z"/>
          <w:rFonts w:ascii="Times New Roman" w:hAnsi="Times New Roman"/>
          <w:sz w:val="24"/>
          <w:szCs w:val="24"/>
          <w:rPrChange w:id="1174" w:author="Administrator" w:date="2024-02-27T13:38:00Z">
            <w:rPr>
              <w:ins w:id="1175" w:author="03-134211-002" w:date="2024-02-26T21:11:00Z"/>
              <w:del w:id="1176" w:author="Administrator" w:date="2024-02-27T13:36:00Z"/>
              <w:rFonts w:ascii="Times New Roman" w:eastAsiaTheme="majorEastAsia" w:hAnsi="Times New Roman" w:cstheme="majorBidi"/>
              <w:color w:val="000000" w:themeColor="text1"/>
              <w:sz w:val="24"/>
              <w:szCs w:val="32"/>
            </w:rPr>
          </w:rPrChange>
        </w:rPr>
        <w:pPrChange w:id="1177" w:author="Administrator" w:date="2024-02-27T13:38:00Z">
          <w:pPr/>
        </w:pPrChange>
      </w:pPr>
    </w:p>
    <w:p w14:paraId="70112AB0" w14:textId="5DA28898" w:rsidR="005F0F63" w:rsidRPr="005F0F63" w:rsidDel="005F0F63" w:rsidRDefault="00027646">
      <w:pPr>
        <w:spacing w:line="240" w:lineRule="auto"/>
        <w:jc w:val="both"/>
        <w:rPr>
          <w:del w:id="1178" w:author="Administrator" w:date="2024-02-27T13:38:00Z"/>
          <w:rFonts w:ascii="Times New Roman" w:hAnsi="Times New Roman"/>
          <w:sz w:val="24"/>
          <w:szCs w:val="24"/>
          <w:rPrChange w:id="1179" w:author="Administrator" w:date="2024-02-27T13:38:00Z">
            <w:rPr>
              <w:del w:id="1180" w:author="Administrator" w:date="2024-02-27T13:38:00Z"/>
            </w:rPr>
          </w:rPrChange>
        </w:rPr>
      </w:pPr>
      <w:ins w:id="1181" w:author="03-134211-002" w:date="2024-02-26T21:11:00Z">
        <w:r w:rsidRPr="005F0F63">
          <w:rPr>
            <w:rFonts w:ascii="Times New Roman" w:hAnsi="Times New Roman"/>
            <w:sz w:val="24"/>
            <w:szCs w:val="24"/>
            <w:rPrChange w:id="1182" w:author="Administrator" w:date="2024-02-27T13:38:00Z">
              <w:rPr>
                <w:rFonts w:ascii="Times New Roman" w:eastAsiaTheme="majorEastAsia" w:hAnsi="Times New Roman" w:cstheme="majorBidi"/>
                <w:color w:val="000000" w:themeColor="text1"/>
                <w:sz w:val="24"/>
                <w:szCs w:val="32"/>
              </w:rPr>
            </w:rPrChange>
          </w:rPr>
          <w:t xml:space="preserve">Develop an image processing algorithm to identify the meter region within the captured </w:t>
        </w:r>
        <w:del w:id="1183" w:author="Administrator" w:date="2024-02-27T13:38:00Z">
          <w:r w:rsidRPr="005F0F63" w:rsidDel="005F0F63">
            <w:rPr>
              <w:rFonts w:ascii="Times New Roman" w:hAnsi="Times New Roman"/>
              <w:sz w:val="24"/>
              <w:szCs w:val="24"/>
              <w:rPrChange w:id="1184" w:author="Administrator" w:date="2024-02-27T13:38:00Z">
                <w:rPr>
                  <w:rFonts w:ascii="Times New Roman" w:eastAsiaTheme="majorEastAsia" w:hAnsi="Times New Roman" w:cstheme="majorBidi"/>
                  <w:color w:val="000000" w:themeColor="text1"/>
                  <w:sz w:val="24"/>
                  <w:szCs w:val="32"/>
                </w:rPr>
              </w:rPrChange>
            </w:rPr>
            <w:delText>image.</w:delText>
          </w:r>
        </w:del>
      </w:ins>
      <w:moveToRangeStart w:id="1185" w:author="Administrator" w:date="2024-02-27T13:37:00Z" w:name="move159933475"/>
      <w:moveTo w:id="1186" w:author="Administrator" w:date="2024-02-27T13:37:00Z">
        <w:del w:id="1187" w:author="Administrator" w:date="2024-02-27T13:38:00Z">
          <w:r w:rsidR="005F0F63" w:rsidRPr="005F0F63" w:rsidDel="005F0F63">
            <w:rPr>
              <w:rFonts w:ascii="Times New Roman" w:hAnsi="Times New Roman"/>
              <w:sz w:val="24"/>
              <w:szCs w:val="24"/>
              <w:rPrChange w:id="1188" w:author="Administrator" w:date="2024-02-27T13:38:00Z">
                <w:rPr/>
              </w:rPrChange>
            </w:rPr>
            <w:delText>Segment</w:delText>
          </w:r>
        </w:del>
      </w:moveTo>
      <w:ins w:id="1189" w:author="Administrator" w:date="2024-02-27T13:38:00Z">
        <w:r w:rsidR="005F0F63" w:rsidRPr="005F0F63">
          <w:rPr>
            <w:rFonts w:ascii="Times New Roman" w:hAnsi="Times New Roman"/>
            <w:sz w:val="24"/>
            <w:szCs w:val="24"/>
          </w:rPr>
          <w:t>image.</w:t>
        </w:r>
      </w:ins>
      <w:moveTo w:id="1190" w:author="Administrator" w:date="2024-02-27T13:37:00Z">
        <w:ins w:id="1191" w:author="Administrator" w:date="2024-02-27T13:38:00Z">
          <w:r w:rsidR="005F0F63" w:rsidRPr="005F0F63">
            <w:rPr>
              <w:rFonts w:ascii="Times New Roman" w:hAnsi="Times New Roman"/>
              <w:sz w:val="24"/>
              <w:szCs w:val="24"/>
            </w:rPr>
            <w:t xml:space="preserve"> Segment</w:t>
          </w:r>
        </w:ins>
        <w:r w:rsidR="005F0F63" w:rsidRPr="005F0F63">
          <w:rPr>
            <w:rFonts w:ascii="Times New Roman" w:hAnsi="Times New Roman"/>
            <w:sz w:val="24"/>
            <w:szCs w:val="24"/>
            <w:rPrChange w:id="1192" w:author="Administrator" w:date="2024-02-27T13:38:00Z">
              <w:rPr/>
            </w:rPrChange>
          </w:rPr>
          <w:t xml:space="preserve"> the identified meter region, isolating the area containing the meter reading digits.</w:t>
        </w:r>
      </w:moveTo>
    </w:p>
    <w:moveToRangeEnd w:id="1185"/>
    <w:p w14:paraId="4ED7BA07" w14:textId="77777777" w:rsidR="005F0F63" w:rsidRPr="00B04939" w:rsidRDefault="005F0F63">
      <w:pPr>
        <w:spacing w:line="240" w:lineRule="auto"/>
        <w:jc w:val="both"/>
        <w:rPr>
          <w:ins w:id="1193" w:author="03-134211-002" w:date="2024-02-26T21:11:00Z"/>
          <w:rFonts w:ascii="Times New Roman" w:eastAsiaTheme="majorEastAsia" w:hAnsi="Times New Roman"/>
          <w:color w:val="000000" w:themeColor="text1"/>
          <w:sz w:val="24"/>
          <w:szCs w:val="32"/>
          <w:rPrChange w:id="1194" w:author="Administrator" w:date="2024-02-27T12:51:00Z">
            <w:rPr>
              <w:ins w:id="1195" w:author="03-134211-002" w:date="2024-02-26T21:11:00Z"/>
              <w:rFonts w:ascii="Times New Roman" w:eastAsiaTheme="majorEastAsia" w:hAnsi="Times New Roman" w:cstheme="majorBidi"/>
              <w:color w:val="000000" w:themeColor="text1"/>
              <w:sz w:val="24"/>
              <w:szCs w:val="32"/>
            </w:rPr>
          </w:rPrChange>
        </w:rPr>
        <w:pPrChange w:id="1196" w:author="Administrator" w:date="2024-02-27T13:38:00Z">
          <w:pPr/>
        </w:pPrChange>
      </w:pPr>
    </w:p>
    <w:p w14:paraId="2BD83A9A" w14:textId="035E5F47" w:rsidR="00027646" w:rsidRPr="00B04939" w:rsidDel="005F0F63" w:rsidRDefault="00027646">
      <w:pPr>
        <w:spacing w:line="240" w:lineRule="auto"/>
        <w:jc w:val="both"/>
        <w:rPr>
          <w:ins w:id="1197" w:author="03-134211-002" w:date="2024-02-26T21:11:00Z"/>
          <w:rFonts w:ascii="Times New Roman" w:eastAsiaTheme="majorEastAsia" w:hAnsi="Times New Roman"/>
          <w:color w:val="000000" w:themeColor="text1"/>
          <w:sz w:val="24"/>
          <w:szCs w:val="32"/>
          <w:rPrChange w:id="1198" w:author="Administrator" w:date="2024-02-27T12:51:00Z">
            <w:rPr>
              <w:ins w:id="1199" w:author="03-134211-002" w:date="2024-02-26T21:11:00Z"/>
              <w:rFonts w:ascii="Times New Roman" w:eastAsiaTheme="majorEastAsia" w:hAnsi="Times New Roman" w:cstheme="majorBidi"/>
              <w:color w:val="000000" w:themeColor="text1"/>
              <w:sz w:val="24"/>
              <w:szCs w:val="32"/>
            </w:rPr>
          </w:rPrChange>
        </w:rPr>
        <w:pPrChange w:id="1200" w:author="Administrator" w:date="2024-02-27T13:36:00Z">
          <w:pPr/>
        </w:pPrChange>
      </w:pPr>
      <w:moveFromRangeStart w:id="1201" w:author="Administrator" w:date="2024-02-27T13:37:00Z" w:name="move159933475"/>
      <w:moveFrom w:id="1202" w:author="Administrator" w:date="2024-02-27T13:37:00Z">
        <w:ins w:id="1203" w:author="03-134211-002" w:date="2024-02-26T21:11:00Z">
          <w:r w:rsidRPr="00B04939" w:rsidDel="005F0F63">
            <w:rPr>
              <w:rFonts w:ascii="Times New Roman" w:eastAsiaTheme="majorEastAsia" w:hAnsi="Times New Roman"/>
              <w:color w:val="000000" w:themeColor="text1"/>
              <w:sz w:val="24"/>
              <w:szCs w:val="32"/>
              <w:rPrChange w:id="1204" w:author="Administrator" w:date="2024-02-27T12:51:00Z">
                <w:rPr>
                  <w:rFonts w:ascii="Times New Roman" w:eastAsiaTheme="majorEastAsia" w:hAnsi="Times New Roman" w:cstheme="majorBidi"/>
                  <w:color w:val="000000" w:themeColor="text1"/>
                  <w:sz w:val="24"/>
                  <w:szCs w:val="32"/>
                </w:rPr>
              </w:rPrChange>
            </w:rPr>
            <w:t>Segment the identified meter region, isolating the area containing the meter reading digits.</w:t>
          </w:r>
        </w:ins>
      </w:moveFrom>
    </w:p>
    <w:moveFromRangeEnd w:id="1201"/>
    <w:p w14:paraId="214CF5AC" w14:textId="77777777" w:rsidR="00027646" w:rsidRPr="00B04939" w:rsidRDefault="00027646">
      <w:pPr>
        <w:spacing w:line="360" w:lineRule="auto"/>
        <w:jc w:val="both"/>
        <w:rPr>
          <w:ins w:id="1205" w:author="03-134211-002" w:date="2024-02-26T21:11:00Z"/>
          <w:rFonts w:ascii="Times New Roman" w:eastAsiaTheme="majorEastAsia" w:hAnsi="Times New Roman"/>
          <w:color w:val="000000" w:themeColor="text1"/>
          <w:sz w:val="24"/>
          <w:szCs w:val="32"/>
          <w:rPrChange w:id="1206" w:author="Administrator" w:date="2024-02-27T12:51:00Z">
            <w:rPr>
              <w:ins w:id="1207" w:author="03-134211-002" w:date="2024-02-26T21:11:00Z"/>
              <w:rFonts w:ascii="Times New Roman" w:eastAsiaTheme="majorEastAsia" w:hAnsi="Times New Roman" w:cstheme="majorBidi"/>
              <w:color w:val="000000" w:themeColor="text1"/>
              <w:sz w:val="24"/>
              <w:szCs w:val="32"/>
            </w:rPr>
          </w:rPrChange>
        </w:rPr>
        <w:pPrChange w:id="1208" w:author="Administrator" w:date="2024-02-27T13:38:00Z">
          <w:pPr/>
        </w:pPrChange>
      </w:pPr>
      <w:ins w:id="1209" w:author="03-134211-002" w:date="2024-02-26T21:11:00Z">
        <w:r w:rsidRPr="00B04939">
          <w:rPr>
            <w:rFonts w:ascii="Times New Roman" w:eastAsiaTheme="majorEastAsia" w:hAnsi="Times New Roman"/>
            <w:color w:val="000000" w:themeColor="text1"/>
            <w:sz w:val="24"/>
            <w:szCs w:val="32"/>
            <w:rPrChange w:id="1210" w:author="Administrator" w:date="2024-02-27T12:51:00Z">
              <w:rPr>
                <w:rFonts w:ascii="Times New Roman" w:eastAsiaTheme="majorEastAsia" w:hAnsi="Times New Roman" w:cstheme="majorBidi"/>
                <w:color w:val="000000" w:themeColor="text1"/>
                <w:sz w:val="24"/>
                <w:szCs w:val="32"/>
              </w:rPr>
            </w:rPrChange>
          </w:rPr>
          <w:t>3. Digit Recognition:</w:t>
        </w:r>
      </w:ins>
    </w:p>
    <w:p w14:paraId="20798527" w14:textId="77777777" w:rsidR="00027646" w:rsidRPr="00B04939" w:rsidDel="005F0F63" w:rsidRDefault="00027646">
      <w:pPr>
        <w:spacing w:line="240" w:lineRule="auto"/>
        <w:jc w:val="both"/>
        <w:rPr>
          <w:ins w:id="1211" w:author="03-134211-002" w:date="2024-02-26T21:11:00Z"/>
          <w:del w:id="1212" w:author="Administrator" w:date="2024-02-27T13:36:00Z"/>
          <w:rFonts w:ascii="Times New Roman" w:eastAsiaTheme="majorEastAsia" w:hAnsi="Times New Roman"/>
          <w:color w:val="000000" w:themeColor="text1"/>
          <w:sz w:val="24"/>
          <w:szCs w:val="32"/>
          <w:rPrChange w:id="1213" w:author="Administrator" w:date="2024-02-27T12:51:00Z">
            <w:rPr>
              <w:ins w:id="1214" w:author="03-134211-002" w:date="2024-02-26T21:11:00Z"/>
              <w:del w:id="1215" w:author="Administrator" w:date="2024-02-27T13:36:00Z"/>
              <w:rFonts w:ascii="Times New Roman" w:eastAsiaTheme="majorEastAsia" w:hAnsi="Times New Roman" w:cstheme="majorBidi"/>
              <w:color w:val="000000" w:themeColor="text1"/>
              <w:sz w:val="24"/>
              <w:szCs w:val="32"/>
            </w:rPr>
          </w:rPrChange>
        </w:rPr>
        <w:pPrChange w:id="1216" w:author="Administrator" w:date="2024-02-27T13:36:00Z">
          <w:pPr/>
        </w:pPrChange>
      </w:pPr>
    </w:p>
    <w:p w14:paraId="70F5EF73" w14:textId="3F5F1785" w:rsidR="00027646" w:rsidRPr="00B04939" w:rsidDel="005F0F63" w:rsidRDefault="00027646">
      <w:pPr>
        <w:spacing w:line="240" w:lineRule="auto"/>
        <w:jc w:val="both"/>
        <w:rPr>
          <w:ins w:id="1217" w:author="03-134211-002" w:date="2024-02-26T21:11:00Z"/>
          <w:del w:id="1218" w:author="Administrator" w:date="2024-02-27T13:39:00Z"/>
          <w:rFonts w:ascii="Times New Roman" w:eastAsiaTheme="majorEastAsia" w:hAnsi="Times New Roman"/>
          <w:color w:val="000000" w:themeColor="text1"/>
          <w:sz w:val="24"/>
          <w:szCs w:val="32"/>
          <w:rPrChange w:id="1219" w:author="Administrator" w:date="2024-02-27T12:51:00Z">
            <w:rPr>
              <w:ins w:id="1220" w:author="03-134211-002" w:date="2024-02-26T21:11:00Z"/>
              <w:del w:id="1221" w:author="Administrator" w:date="2024-02-27T13:39:00Z"/>
              <w:rFonts w:ascii="Times New Roman" w:eastAsiaTheme="majorEastAsia" w:hAnsi="Times New Roman" w:cstheme="majorBidi"/>
              <w:color w:val="000000" w:themeColor="text1"/>
              <w:sz w:val="24"/>
              <w:szCs w:val="32"/>
            </w:rPr>
          </w:rPrChange>
        </w:rPr>
        <w:pPrChange w:id="1222" w:author="Administrator" w:date="2024-02-27T13:36:00Z">
          <w:pPr/>
        </w:pPrChange>
      </w:pPr>
      <w:ins w:id="1223" w:author="03-134211-002" w:date="2024-02-26T21:11:00Z">
        <w:r w:rsidRPr="00B04939">
          <w:rPr>
            <w:rFonts w:ascii="Times New Roman" w:eastAsiaTheme="majorEastAsia" w:hAnsi="Times New Roman"/>
            <w:color w:val="000000" w:themeColor="text1"/>
            <w:sz w:val="24"/>
            <w:szCs w:val="32"/>
            <w:rPrChange w:id="1224" w:author="Administrator" w:date="2024-02-27T12:51:00Z">
              <w:rPr>
                <w:rFonts w:ascii="Times New Roman" w:eastAsiaTheme="majorEastAsia" w:hAnsi="Times New Roman" w:cstheme="majorBidi"/>
                <w:color w:val="000000" w:themeColor="text1"/>
                <w:sz w:val="24"/>
                <w:szCs w:val="32"/>
              </w:rPr>
            </w:rPrChange>
          </w:rPr>
          <w:t>Choose a suitable AI model, such as Convolutional Neural Networks (CNNs), for recognizing individual digits within the segmented region.</w:t>
        </w:r>
      </w:ins>
      <w:ins w:id="1225" w:author="Administrator" w:date="2024-02-27T13:39:00Z">
        <w:r w:rsidR="005F0F63">
          <w:rPr>
            <w:rFonts w:ascii="Times New Roman" w:eastAsiaTheme="majorEastAsia" w:hAnsi="Times New Roman"/>
            <w:color w:val="000000" w:themeColor="text1"/>
            <w:sz w:val="24"/>
            <w:szCs w:val="32"/>
          </w:rPr>
          <w:t xml:space="preserve"> </w:t>
        </w:r>
      </w:ins>
    </w:p>
    <w:p w14:paraId="25EFF728" w14:textId="77777777" w:rsidR="00027646" w:rsidRPr="00B04939" w:rsidRDefault="00027646">
      <w:pPr>
        <w:spacing w:line="240" w:lineRule="auto"/>
        <w:jc w:val="both"/>
        <w:rPr>
          <w:ins w:id="1226" w:author="03-134211-002" w:date="2024-02-26T21:11:00Z"/>
          <w:rFonts w:ascii="Times New Roman" w:eastAsiaTheme="majorEastAsia" w:hAnsi="Times New Roman"/>
          <w:color w:val="000000" w:themeColor="text1"/>
          <w:sz w:val="24"/>
          <w:szCs w:val="32"/>
          <w:rPrChange w:id="1227" w:author="Administrator" w:date="2024-02-27T12:51:00Z">
            <w:rPr>
              <w:ins w:id="1228" w:author="03-134211-002" w:date="2024-02-26T21:11:00Z"/>
              <w:rFonts w:ascii="Times New Roman" w:eastAsiaTheme="majorEastAsia" w:hAnsi="Times New Roman" w:cstheme="majorBidi"/>
              <w:color w:val="000000" w:themeColor="text1"/>
              <w:sz w:val="24"/>
              <w:szCs w:val="32"/>
            </w:rPr>
          </w:rPrChange>
        </w:rPr>
        <w:pPrChange w:id="1229" w:author="Administrator" w:date="2024-02-27T13:37:00Z">
          <w:pPr/>
        </w:pPrChange>
      </w:pPr>
      <w:ins w:id="1230" w:author="03-134211-002" w:date="2024-02-26T21:11:00Z">
        <w:r w:rsidRPr="00B04939">
          <w:rPr>
            <w:rFonts w:ascii="Times New Roman" w:eastAsiaTheme="majorEastAsia" w:hAnsi="Times New Roman"/>
            <w:color w:val="000000" w:themeColor="text1"/>
            <w:sz w:val="24"/>
            <w:szCs w:val="32"/>
            <w:rPrChange w:id="1231" w:author="Administrator" w:date="2024-02-27T12:51:00Z">
              <w:rPr>
                <w:rFonts w:ascii="Times New Roman" w:eastAsiaTheme="majorEastAsia" w:hAnsi="Times New Roman" w:cstheme="majorBidi"/>
                <w:color w:val="000000" w:themeColor="text1"/>
                <w:sz w:val="24"/>
                <w:szCs w:val="32"/>
              </w:rPr>
            </w:rPrChange>
          </w:rPr>
          <w:t>Train the chosen model using the preprocessed dataset, ensuring high accuracy in digit recognition.</w:t>
        </w:r>
      </w:ins>
    </w:p>
    <w:p w14:paraId="01E96E0F" w14:textId="77777777" w:rsidR="00027646" w:rsidRPr="00B04939" w:rsidRDefault="00027646">
      <w:pPr>
        <w:spacing w:line="360" w:lineRule="auto"/>
        <w:jc w:val="both"/>
        <w:rPr>
          <w:ins w:id="1232" w:author="03-134211-002" w:date="2024-02-26T21:11:00Z"/>
          <w:rFonts w:ascii="Times New Roman" w:eastAsiaTheme="majorEastAsia" w:hAnsi="Times New Roman"/>
          <w:color w:val="000000" w:themeColor="text1"/>
          <w:sz w:val="24"/>
          <w:szCs w:val="32"/>
          <w:rPrChange w:id="1233" w:author="Administrator" w:date="2024-02-27T12:51:00Z">
            <w:rPr>
              <w:ins w:id="1234" w:author="03-134211-002" w:date="2024-02-26T21:11:00Z"/>
              <w:rFonts w:ascii="Times New Roman" w:eastAsiaTheme="majorEastAsia" w:hAnsi="Times New Roman" w:cstheme="majorBidi"/>
              <w:color w:val="000000" w:themeColor="text1"/>
              <w:sz w:val="24"/>
              <w:szCs w:val="32"/>
            </w:rPr>
          </w:rPrChange>
        </w:rPr>
        <w:pPrChange w:id="1235" w:author="Administrator" w:date="2024-02-27T12:54:00Z">
          <w:pPr/>
        </w:pPrChange>
      </w:pPr>
      <w:ins w:id="1236" w:author="03-134211-002" w:date="2024-02-26T21:11:00Z">
        <w:r w:rsidRPr="00B04939">
          <w:rPr>
            <w:rFonts w:ascii="Times New Roman" w:eastAsiaTheme="majorEastAsia" w:hAnsi="Times New Roman"/>
            <w:color w:val="000000" w:themeColor="text1"/>
            <w:sz w:val="24"/>
            <w:szCs w:val="32"/>
            <w:rPrChange w:id="1237" w:author="Administrator" w:date="2024-02-27T12:51:00Z">
              <w:rPr>
                <w:rFonts w:ascii="Times New Roman" w:eastAsiaTheme="majorEastAsia" w:hAnsi="Times New Roman" w:cstheme="majorBidi"/>
                <w:color w:val="000000" w:themeColor="text1"/>
                <w:sz w:val="24"/>
                <w:szCs w:val="32"/>
              </w:rPr>
            </w:rPrChange>
          </w:rPr>
          <w:t>4. System Integration and User Interface:</w:t>
        </w:r>
      </w:ins>
    </w:p>
    <w:p w14:paraId="732FF596" w14:textId="77777777" w:rsidR="00027646" w:rsidRPr="00B04939" w:rsidRDefault="00027646">
      <w:pPr>
        <w:spacing w:line="360" w:lineRule="auto"/>
        <w:jc w:val="both"/>
        <w:rPr>
          <w:ins w:id="1238" w:author="03-134211-002" w:date="2024-02-26T21:11:00Z"/>
          <w:rFonts w:ascii="Times New Roman" w:eastAsiaTheme="majorEastAsia" w:hAnsi="Times New Roman"/>
          <w:color w:val="000000" w:themeColor="text1"/>
          <w:sz w:val="24"/>
          <w:szCs w:val="32"/>
          <w:rPrChange w:id="1239" w:author="Administrator" w:date="2024-02-27T12:51:00Z">
            <w:rPr>
              <w:ins w:id="1240" w:author="03-134211-002" w:date="2024-02-26T21:11:00Z"/>
              <w:rFonts w:ascii="Times New Roman" w:eastAsiaTheme="majorEastAsia" w:hAnsi="Times New Roman" w:cstheme="majorBidi"/>
              <w:color w:val="000000" w:themeColor="text1"/>
              <w:sz w:val="24"/>
              <w:szCs w:val="32"/>
            </w:rPr>
          </w:rPrChange>
        </w:rPr>
        <w:pPrChange w:id="1241" w:author="Administrator" w:date="2024-02-27T12:54:00Z">
          <w:pPr/>
        </w:pPrChange>
      </w:pPr>
    </w:p>
    <w:p w14:paraId="11ED67EB" w14:textId="3E161D29" w:rsidR="00027646" w:rsidRPr="00B04939" w:rsidDel="005F0F63" w:rsidRDefault="00027646">
      <w:pPr>
        <w:spacing w:line="240" w:lineRule="auto"/>
        <w:jc w:val="both"/>
        <w:rPr>
          <w:ins w:id="1242" w:author="03-134211-002" w:date="2024-02-26T21:11:00Z"/>
          <w:del w:id="1243" w:author="Administrator" w:date="2024-02-27T13:39:00Z"/>
          <w:rFonts w:ascii="Times New Roman" w:eastAsiaTheme="majorEastAsia" w:hAnsi="Times New Roman"/>
          <w:color w:val="000000" w:themeColor="text1"/>
          <w:sz w:val="24"/>
          <w:szCs w:val="32"/>
          <w:rPrChange w:id="1244" w:author="Administrator" w:date="2024-02-27T12:51:00Z">
            <w:rPr>
              <w:ins w:id="1245" w:author="03-134211-002" w:date="2024-02-26T21:11:00Z"/>
              <w:del w:id="1246" w:author="Administrator" w:date="2024-02-27T13:39:00Z"/>
              <w:rFonts w:ascii="Times New Roman" w:eastAsiaTheme="majorEastAsia" w:hAnsi="Times New Roman" w:cstheme="majorBidi"/>
              <w:color w:val="000000" w:themeColor="text1"/>
              <w:sz w:val="24"/>
              <w:szCs w:val="32"/>
            </w:rPr>
          </w:rPrChange>
        </w:rPr>
        <w:pPrChange w:id="1247" w:author="Administrator" w:date="2024-02-27T13:39:00Z">
          <w:pPr/>
        </w:pPrChange>
      </w:pPr>
      <w:ins w:id="1248" w:author="03-134211-002" w:date="2024-02-26T21:11:00Z">
        <w:r w:rsidRPr="00B04939">
          <w:rPr>
            <w:rFonts w:ascii="Times New Roman" w:eastAsiaTheme="majorEastAsia" w:hAnsi="Times New Roman"/>
            <w:color w:val="000000" w:themeColor="text1"/>
            <w:sz w:val="24"/>
            <w:szCs w:val="32"/>
            <w:rPrChange w:id="1249" w:author="Administrator" w:date="2024-02-27T12:51:00Z">
              <w:rPr>
                <w:rFonts w:ascii="Times New Roman" w:eastAsiaTheme="majorEastAsia" w:hAnsi="Times New Roman" w:cstheme="majorBidi"/>
                <w:color w:val="000000" w:themeColor="text1"/>
                <w:sz w:val="24"/>
                <w:szCs w:val="32"/>
              </w:rPr>
            </w:rPrChange>
          </w:rPr>
          <w:t>Integrate the developed components - image acquisition, preprocessing, meter identification, digit recognition - into a cohesive system.</w:t>
        </w:r>
      </w:ins>
      <w:ins w:id="1250" w:author="Administrator" w:date="2024-02-27T13:39:00Z">
        <w:r w:rsidR="005F0F63">
          <w:rPr>
            <w:rFonts w:ascii="Times New Roman" w:eastAsiaTheme="majorEastAsia" w:hAnsi="Times New Roman"/>
            <w:color w:val="000000" w:themeColor="text1"/>
            <w:sz w:val="24"/>
            <w:szCs w:val="32"/>
          </w:rPr>
          <w:t xml:space="preserve"> </w:t>
        </w:r>
      </w:ins>
    </w:p>
    <w:p w14:paraId="5BB8667B" w14:textId="77777777" w:rsidR="00027646" w:rsidRPr="00B04939" w:rsidRDefault="00027646">
      <w:pPr>
        <w:spacing w:line="240" w:lineRule="auto"/>
        <w:jc w:val="both"/>
        <w:rPr>
          <w:ins w:id="1251" w:author="03-134211-002" w:date="2024-02-26T21:11:00Z"/>
          <w:rFonts w:ascii="Times New Roman" w:eastAsiaTheme="majorEastAsia" w:hAnsi="Times New Roman"/>
          <w:color w:val="000000" w:themeColor="text1"/>
          <w:sz w:val="24"/>
          <w:szCs w:val="32"/>
          <w:rPrChange w:id="1252" w:author="Administrator" w:date="2024-02-27T12:51:00Z">
            <w:rPr>
              <w:ins w:id="1253" w:author="03-134211-002" w:date="2024-02-26T21:11:00Z"/>
              <w:rFonts w:ascii="Times New Roman" w:eastAsiaTheme="majorEastAsia" w:hAnsi="Times New Roman" w:cstheme="majorBidi"/>
              <w:color w:val="000000" w:themeColor="text1"/>
              <w:sz w:val="24"/>
              <w:szCs w:val="32"/>
            </w:rPr>
          </w:rPrChange>
        </w:rPr>
        <w:pPrChange w:id="1254" w:author="Administrator" w:date="2024-02-27T13:39:00Z">
          <w:pPr/>
        </w:pPrChange>
      </w:pPr>
      <w:ins w:id="1255" w:author="03-134211-002" w:date="2024-02-26T21:11:00Z">
        <w:r w:rsidRPr="00B04939">
          <w:rPr>
            <w:rFonts w:ascii="Times New Roman" w:eastAsiaTheme="majorEastAsia" w:hAnsi="Times New Roman"/>
            <w:color w:val="000000" w:themeColor="text1"/>
            <w:sz w:val="24"/>
            <w:szCs w:val="32"/>
            <w:rPrChange w:id="1256" w:author="Administrator" w:date="2024-02-27T12:51:00Z">
              <w:rPr>
                <w:rFonts w:ascii="Times New Roman" w:eastAsiaTheme="majorEastAsia" w:hAnsi="Times New Roman" w:cstheme="majorBidi"/>
                <w:color w:val="000000" w:themeColor="text1"/>
                <w:sz w:val="24"/>
                <w:szCs w:val="32"/>
              </w:rPr>
            </w:rPrChange>
          </w:rPr>
          <w:t>Design a user-friendly interface for capturing meter images, displaying recognized readings, and potentially managing historical data.</w:t>
        </w:r>
      </w:ins>
    </w:p>
    <w:p w14:paraId="4C405ACB" w14:textId="77777777" w:rsidR="00027646" w:rsidDel="005F0F63" w:rsidRDefault="00027646">
      <w:pPr>
        <w:spacing w:line="360" w:lineRule="auto"/>
        <w:jc w:val="both"/>
        <w:rPr>
          <w:del w:id="1257" w:author="Administrator" w:date="2024-02-27T13:39:00Z"/>
          <w:rFonts w:ascii="Times New Roman" w:eastAsiaTheme="majorEastAsia" w:hAnsi="Times New Roman"/>
          <w:color w:val="000000" w:themeColor="text1"/>
          <w:sz w:val="24"/>
          <w:szCs w:val="32"/>
        </w:rPr>
        <w:pPrChange w:id="1258" w:author="Administrator" w:date="2024-02-27T12:54:00Z">
          <w:pPr/>
        </w:pPrChange>
      </w:pPr>
      <w:ins w:id="1259" w:author="03-134211-002" w:date="2024-02-26T21:11:00Z">
        <w:r w:rsidRPr="00B04939">
          <w:rPr>
            <w:rFonts w:ascii="Times New Roman" w:eastAsiaTheme="majorEastAsia" w:hAnsi="Times New Roman"/>
            <w:color w:val="000000" w:themeColor="text1"/>
            <w:sz w:val="24"/>
            <w:szCs w:val="32"/>
            <w:rPrChange w:id="1260" w:author="Administrator" w:date="2024-02-27T12:51:00Z">
              <w:rPr>
                <w:rFonts w:ascii="Times New Roman" w:eastAsiaTheme="majorEastAsia" w:hAnsi="Times New Roman" w:cstheme="majorBidi"/>
                <w:color w:val="000000" w:themeColor="text1"/>
                <w:sz w:val="24"/>
                <w:szCs w:val="32"/>
              </w:rPr>
            </w:rPrChange>
          </w:rPr>
          <w:t>5. Testing and Evaluation:</w:t>
        </w:r>
      </w:ins>
    </w:p>
    <w:p w14:paraId="57A1857C" w14:textId="77777777" w:rsidR="005F0F63" w:rsidRPr="00B04939" w:rsidRDefault="005F0F63">
      <w:pPr>
        <w:spacing w:line="360" w:lineRule="auto"/>
        <w:jc w:val="both"/>
        <w:rPr>
          <w:ins w:id="1261" w:author="Administrator" w:date="2024-02-27T13:39:00Z"/>
          <w:rFonts w:ascii="Times New Roman" w:eastAsiaTheme="majorEastAsia" w:hAnsi="Times New Roman"/>
          <w:color w:val="000000" w:themeColor="text1"/>
          <w:sz w:val="24"/>
          <w:szCs w:val="32"/>
          <w:rPrChange w:id="1262" w:author="Administrator" w:date="2024-02-27T12:51:00Z">
            <w:rPr>
              <w:ins w:id="1263" w:author="Administrator" w:date="2024-02-27T13:39:00Z"/>
              <w:rFonts w:ascii="Times New Roman" w:eastAsiaTheme="majorEastAsia" w:hAnsi="Times New Roman" w:cstheme="majorBidi"/>
              <w:color w:val="000000" w:themeColor="text1"/>
              <w:sz w:val="24"/>
              <w:szCs w:val="32"/>
            </w:rPr>
          </w:rPrChange>
        </w:rPr>
        <w:pPrChange w:id="1264" w:author="Administrator" w:date="2024-02-27T13:39:00Z">
          <w:pPr/>
        </w:pPrChange>
      </w:pPr>
    </w:p>
    <w:p w14:paraId="5BE7FCFB" w14:textId="77777777" w:rsidR="00027646" w:rsidRPr="00B04939" w:rsidDel="005F0F63" w:rsidRDefault="00027646">
      <w:pPr>
        <w:spacing w:line="240" w:lineRule="auto"/>
        <w:jc w:val="both"/>
        <w:rPr>
          <w:ins w:id="1265" w:author="03-134211-002" w:date="2024-02-26T21:11:00Z"/>
          <w:del w:id="1266" w:author="Administrator" w:date="2024-02-27T13:39:00Z"/>
          <w:rFonts w:ascii="Times New Roman" w:eastAsiaTheme="majorEastAsia" w:hAnsi="Times New Roman"/>
          <w:color w:val="000000" w:themeColor="text1"/>
          <w:sz w:val="24"/>
          <w:szCs w:val="32"/>
          <w:rPrChange w:id="1267" w:author="Administrator" w:date="2024-02-27T12:51:00Z">
            <w:rPr>
              <w:ins w:id="1268" w:author="03-134211-002" w:date="2024-02-26T21:11:00Z"/>
              <w:del w:id="1269" w:author="Administrator" w:date="2024-02-27T13:39:00Z"/>
              <w:rFonts w:ascii="Times New Roman" w:eastAsiaTheme="majorEastAsia" w:hAnsi="Times New Roman" w:cstheme="majorBidi"/>
              <w:color w:val="000000" w:themeColor="text1"/>
              <w:sz w:val="24"/>
              <w:szCs w:val="32"/>
            </w:rPr>
          </w:rPrChange>
        </w:rPr>
        <w:pPrChange w:id="1270" w:author="Administrator" w:date="2024-02-27T13:39:00Z">
          <w:pPr/>
        </w:pPrChange>
      </w:pPr>
    </w:p>
    <w:p w14:paraId="6DE0FDDA" w14:textId="06BCB969" w:rsidR="00027646" w:rsidRPr="00B04939" w:rsidDel="005F0F63" w:rsidRDefault="00027646">
      <w:pPr>
        <w:spacing w:line="240" w:lineRule="auto"/>
        <w:jc w:val="both"/>
        <w:rPr>
          <w:ins w:id="1271" w:author="03-134211-002" w:date="2024-02-26T21:11:00Z"/>
          <w:del w:id="1272" w:author="Administrator" w:date="2024-02-27T13:39:00Z"/>
          <w:rFonts w:ascii="Times New Roman" w:eastAsiaTheme="majorEastAsia" w:hAnsi="Times New Roman"/>
          <w:color w:val="000000" w:themeColor="text1"/>
          <w:sz w:val="24"/>
          <w:szCs w:val="32"/>
          <w:rPrChange w:id="1273" w:author="Administrator" w:date="2024-02-27T12:51:00Z">
            <w:rPr>
              <w:ins w:id="1274" w:author="03-134211-002" w:date="2024-02-26T21:11:00Z"/>
              <w:del w:id="1275" w:author="Administrator" w:date="2024-02-27T13:39:00Z"/>
              <w:rFonts w:ascii="Times New Roman" w:eastAsiaTheme="majorEastAsia" w:hAnsi="Times New Roman" w:cstheme="majorBidi"/>
              <w:color w:val="000000" w:themeColor="text1"/>
              <w:sz w:val="24"/>
              <w:szCs w:val="32"/>
            </w:rPr>
          </w:rPrChange>
        </w:rPr>
        <w:pPrChange w:id="1276" w:author="Administrator" w:date="2024-02-27T13:39:00Z">
          <w:pPr/>
        </w:pPrChange>
      </w:pPr>
      <w:ins w:id="1277" w:author="03-134211-002" w:date="2024-02-26T21:11:00Z">
        <w:r w:rsidRPr="00B04939">
          <w:rPr>
            <w:rFonts w:ascii="Times New Roman" w:eastAsiaTheme="majorEastAsia" w:hAnsi="Times New Roman"/>
            <w:color w:val="000000" w:themeColor="text1"/>
            <w:sz w:val="24"/>
            <w:szCs w:val="32"/>
            <w:rPrChange w:id="1278" w:author="Administrator" w:date="2024-02-27T12:51:00Z">
              <w:rPr>
                <w:rFonts w:ascii="Times New Roman" w:eastAsiaTheme="majorEastAsia" w:hAnsi="Times New Roman" w:cstheme="majorBidi"/>
                <w:color w:val="000000" w:themeColor="text1"/>
                <w:sz w:val="24"/>
                <w:szCs w:val="32"/>
              </w:rPr>
            </w:rPrChange>
          </w:rPr>
          <w:t xml:space="preserve">Test the system's performance on a separate test dataset to assess accuracy under diverse </w:t>
        </w:r>
        <w:del w:id="1279" w:author="Administrator" w:date="2024-02-27T13:39:00Z">
          <w:r w:rsidRPr="00B04939" w:rsidDel="005F0F63">
            <w:rPr>
              <w:rFonts w:ascii="Times New Roman" w:eastAsiaTheme="majorEastAsia" w:hAnsi="Times New Roman"/>
              <w:color w:val="000000" w:themeColor="text1"/>
              <w:sz w:val="24"/>
              <w:szCs w:val="32"/>
              <w:rPrChange w:id="1280" w:author="Administrator" w:date="2024-02-27T12:51:00Z">
                <w:rPr>
                  <w:rFonts w:ascii="Times New Roman" w:eastAsiaTheme="majorEastAsia" w:hAnsi="Times New Roman" w:cstheme="majorBidi"/>
                  <w:color w:val="000000" w:themeColor="text1"/>
                  <w:sz w:val="24"/>
                  <w:szCs w:val="32"/>
                </w:rPr>
              </w:rPrChange>
            </w:rPr>
            <w:delText>conditions.</w:delText>
          </w:r>
        </w:del>
      </w:ins>
    </w:p>
    <w:p w14:paraId="6B7777C6" w14:textId="6CD6DA20" w:rsidR="00027646" w:rsidRPr="00B04939" w:rsidRDefault="00027646">
      <w:pPr>
        <w:spacing w:line="240" w:lineRule="auto"/>
        <w:jc w:val="both"/>
        <w:rPr>
          <w:ins w:id="1281" w:author="03-134211-002" w:date="2024-02-26T21:11:00Z"/>
          <w:rFonts w:ascii="Times New Roman" w:eastAsiaTheme="majorEastAsia" w:hAnsi="Times New Roman"/>
          <w:color w:val="000000" w:themeColor="text1"/>
          <w:sz w:val="24"/>
          <w:szCs w:val="32"/>
          <w:rPrChange w:id="1282" w:author="Administrator" w:date="2024-02-27T12:51:00Z">
            <w:rPr>
              <w:ins w:id="1283" w:author="03-134211-002" w:date="2024-02-26T21:11:00Z"/>
              <w:rFonts w:ascii="Times New Roman" w:eastAsiaTheme="majorEastAsia" w:hAnsi="Times New Roman" w:cstheme="majorBidi"/>
              <w:color w:val="000000" w:themeColor="text1"/>
              <w:sz w:val="24"/>
              <w:szCs w:val="32"/>
            </w:rPr>
          </w:rPrChange>
        </w:rPr>
        <w:pPrChange w:id="1284" w:author="Administrator" w:date="2024-02-27T13:39:00Z">
          <w:pPr/>
        </w:pPrChange>
      </w:pPr>
      <w:ins w:id="1285" w:author="03-134211-002" w:date="2024-02-26T21:11:00Z">
        <w:del w:id="1286" w:author="Administrator" w:date="2024-02-27T13:39:00Z">
          <w:r w:rsidRPr="00B04939" w:rsidDel="005F0F63">
            <w:rPr>
              <w:rFonts w:ascii="Times New Roman" w:eastAsiaTheme="majorEastAsia" w:hAnsi="Times New Roman"/>
              <w:color w:val="000000" w:themeColor="text1"/>
              <w:sz w:val="24"/>
              <w:szCs w:val="32"/>
              <w:rPrChange w:id="1287" w:author="Administrator" w:date="2024-02-27T12:51:00Z">
                <w:rPr>
                  <w:rFonts w:ascii="Times New Roman" w:eastAsiaTheme="majorEastAsia" w:hAnsi="Times New Roman" w:cstheme="majorBidi"/>
                  <w:color w:val="000000" w:themeColor="text1"/>
                  <w:sz w:val="24"/>
                  <w:szCs w:val="32"/>
                </w:rPr>
              </w:rPrChange>
            </w:rPr>
            <w:delText>Evaluate</w:delText>
          </w:r>
        </w:del>
      </w:ins>
      <w:ins w:id="1288" w:author="Administrator" w:date="2024-02-27T13:40:00Z">
        <w:r w:rsidR="005F0F63" w:rsidRPr="00B04939">
          <w:rPr>
            <w:rFonts w:ascii="Times New Roman" w:eastAsiaTheme="majorEastAsia" w:hAnsi="Times New Roman"/>
            <w:color w:val="000000" w:themeColor="text1"/>
            <w:sz w:val="24"/>
            <w:szCs w:val="32"/>
          </w:rPr>
          <w:t>Conditions</w:t>
        </w:r>
      </w:ins>
      <w:ins w:id="1289" w:author="Administrator" w:date="2024-02-27T13:39:00Z">
        <w:r w:rsidR="005F0F63" w:rsidRPr="00B04939">
          <w:rPr>
            <w:rFonts w:ascii="Times New Roman" w:eastAsiaTheme="majorEastAsia" w:hAnsi="Times New Roman"/>
            <w:color w:val="000000" w:themeColor="text1"/>
            <w:sz w:val="24"/>
            <w:szCs w:val="32"/>
          </w:rPr>
          <w:t>. Evaluate</w:t>
        </w:r>
      </w:ins>
      <w:ins w:id="1290" w:author="03-134211-002" w:date="2024-02-26T21:11:00Z">
        <w:r w:rsidRPr="00B04939">
          <w:rPr>
            <w:rFonts w:ascii="Times New Roman" w:eastAsiaTheme="majorEastAsia" w:hAnsi="Times New Roman"/>
            <w:color w:val="000000" w:themeColor="text1"/>
            <w:sz w:val="24"/>
            <w:szCs w:val="32"/>
            <w:rPrChange w:id="1291" w:author="Administrator" w:date="2024-02-27T12:51:00Z">
              <w:rPr>
                <w:rFonts w:ascii="Times New Roman" w:eastAsiaTheme="majorEastAsia" w:hAnsi="Times New Roman" w:cstheme="majorBidi"/>
                <w:color w:val="000000" w:themeColor="text1"/>
                <w:sz w:val="24"/>
                <w:szCs w:val="32"/>
              </w:rPr>
            </w:rPrChange>
          </w:rPr>
          <w:t xml:space="preserve"> the system's effectiveness compared to traditional meter reading methods, considering factors like accuracy, efficiency, and user experience.</w:t>
        </w:r>
      </w:ins>
    </w:p>
    <w:p w14:paraId="613AD034" w14:textId="6FE8EAE6" w:rsidR="00027646" w:rsidRPr="00B04939" w:rsidRDefault="00027646">
      <w:pPr>
        <w:spacing w:line="360" w:lineRule="auto"/>
        <w:jc w:val="both"/>
        <w:rPr>
          <w:ins w:id="1292" w:author="03-134211-002" w:date="2024-02-26T21:11:00Z"/>
          <w:rFonts w:ascii="Times New Roman" w:eastAsiaTheme="majorEastAsia" w:hAnsi="Times New Roman"/>
          <w:color w:val="000000" w:themeColor="text1"/>
          <w:sz w:val="24"/>
          <w:szCs w:val="32"/>
          <w:rPrChange w:id="1293" w:author="Administrator" w:date="2024-02-27T12:51:00Z">
            <w:rPr>
              <w:ins w:id="1294" w:author="03-134211-002" w:date="2024-02-26T21:11:00Z"/>
              <w:rFonts w:ascii="Times New Roman" w:eastAsiaTheme="majorEastAsia" w:hAnsi="Times New Roman" w:cstheme="majorBidi"/>
              <w:color w:val="000000" w:themeColor="text1"/>
              <w:sz w:val="24"/>
              <w:szCs w:val="32"/>
            </w:rPr>
          </w:rPrChange>
        </w:rPr>
        <w:pPrChange w:id="1295" w:author="Administrator" w:date="2024-02-27T12:54:00Z">
          <w:pPr/>
        </w:pPrChange>
      </w:pPr>
      <w:ins w:id="1296" w:author="03-134211-002" w:date="2024-02-26T21:11:00Z">
        <w:r w:rsidRPr="00B04939">
          <w:rPr>
            <w:rFonts w:ascii="Times New Roman" w:eastAsiaTheme="majorEastAsia" w:hAnsi="Times New Roman"/>
            <w:color w:val="000000" w:themeColor="text1"/>
            <w:sz w:val="24"/>
            <w:szCs w:val="32"/>
            <w:rPrChange w:id="1297" w:author="Administrator" w:date="2024-02-27T12:51:00Z">
              <w:rPr>
                <w:rFonts w:ascii="Times New Roman" w:eastAsiaTheme="majorEastAsia" w:hAnsi="Times New Roman" w:cstheme="majorBidi"/>
                <w:color w:val="000000" w:themeColor="text1"/>
                <w:sz w:val="24"/>
                <w:szCs w:val="32"/>
              </w:rPr>
            </w:rPrChange>
          </w:rPr>
          <w:t>6. Deployment and Refinement</w:t>
        </w:r>
      </w:ins>
      <w:ins w:id="1298" w:author="Administrator" w:date="2024-02-27T13:40:00Z">
        <w:r w:rsidR="005F0F63">
          <w:rPr>
            <w:rFonts w:ascii="Times New Roman" w:eastAsiaTheme="majorEastAsia" w:hAnsi="Times New Roman"/>
            <w:color w:val="000000" w:themeColor="text1"/>
            <w:sz w:val="24"/>
            <w:szCs w:val="32"/>
          </w:rPr>
          <w:t>:</w:t>
        </w:r>
      </w:ins>
      <w:ins w:id="1299" w:author="03-134211-002" w:date="2024-02-26T21:11:00Z">
        <w:del w:id="1300" w:author="Administrator" w:date="2024-02-27T13:40:00Z">
          <w:r w:rsidRPr="00B04939" w:rsidDel="005F0F63">
            <w:rPr>
              <w:rFonts w:ascii="Times New Roman" w:eastAsiaTheme="majorEastAsia" w:hAnsi="Times New Roman"/>
              <w:color w:val="000000" w:themeColor="text1"/>
              <w:sz w:val="24"/>
              <w:szCs w:val="32"/>
              <w:rPrChange w:id="1301" w:author="Administrator" w:date="2024-02-27T12:51:00Z">
                <w:rPr>
                  <w:rFonts w:ascii="Times New Roman" w:eastAsiaTheme="majorEastAsia" w:hAnsi="Times New Roman" w:cstheme="majorBidi"/>
                  <w:color w:val="000000" w:themeColor="text1"/>
                  <w:sz w:val="24"/>
                  <w:szCs w:val="32"/>
                </w:rPr>
              </w:rPrChange>
            </w:rPr>
            <w:delText xml:space="preserve"> (Optional):</w:delText>
          </w:r>
        </w:del>
      </w:ins>
    </w:p>
    <w:p w14:paraId="28523CAC" w14:textId="77777777" w:rsidR="00027646" w:rsidRPr="00B04939" w:rsidDel="005F0F63" w:rsidRDefault="00027646">
      <w:pPr>
        <w:spacing w:line="240" w:lineRule="auto"/>
        <w:jc w:val="both"/>
        <w:rPr>
          <w:ins w:id="1302" w:author="03-134211-002" w:date="2024-02-26T21:11:00Z"/>
          <w:del w:id="1303" w:author="Administrator" w:date="2024-02-27T13:40:00Z"/>
          <w:rFonts w:ascii="Times New Roman" w:eastAsiaTheme="majorEastAsia" w:hAnsi="Times New Roman"/>
          <w:color w:val="000000" w:themeColor="text1"/>
          <w:sz w:val="24"/>
          <w:szCs w:val="32"/>
          <w:rPrChange w:id="1304" w:author="Administrator" w:date="2024-02-27T12:51:00Z">
            <w:rPr>
              <w:ins w:id="1305" w:author="03-134211-002" w:date="2024-02-26T21:11:00Z"/>
              <w:del w:id="1306" w:author="Administrator" w:date="2024-02-27T13:40:00Z"/>
              <w:rFonts w:ascii="Times New Roman" w:eastAsiaTheme="majorEastAsia" w:hAnsi="Times New Roman" w:cstheme="majorBidi"/>
              <w:color w:val="000000" w:themeColor="text1"/>
              <w:sz w:val="24"/>
              <w:szCs w:val="32"/>
            </w:rPr>
          </w:rPrChange>
        </w:rPr>
        <w:pPrChange w:id="1307" w:author="Administrator" w:date="2024-02-27T13:40:00Z">
          <w:pPr/>
        </w:pPrChange>
      </w:pPr>
    </w:p>
    <w:p w14:paraId="75EE6DE5" w14:textId="097AE614" w:rsidR="00027646" w:rsidRPr="00B04939" w:rsidDel="005F0F63" w:rsidRDefault="00027646">
      <w:pPr>
        <w:spacing w:line="240" w:lineRule="auto"/>
        <w:jc w:val="both"/>
        <w:rPr>
          <w:ins w:id="1308" w:author="03-134211-002" w:date="2024-02-26T21:11:00Z"/>
          <w:del w:id="1309" w:author="Administrator" w:date="2024-02-27T13:40:00Z"/>
          <w:rFonts w:ascii="Times New Roman" w:eastAsiaTheme="majorEastAsia" w:hAnsi="Times New Roman"/>
          <w:color w:val="000000" w:themeColor="text1"/>
          <w:sz w:val="24"/>
          <w:szCs w:val="32"/>
          <w:rPrChange w:id="1310" w:author="Administrator" w:date="2024-02-27T12:51:00Z">
            <w:rPr>
              <w:ins w:id="1311" w:author="03-134211-002" w:date="2024-02-26T21:11:00Z"/>
              <w:del w:id="1312" w:author="Administrator" w:date="2024-02-27T13:40:00Z"/>
              <w:rFonts w:ascii="Times New Roman" w:eastAsiaTheme="majorEastAsia" w:hAnsi="Times New Roman" w:cstheme="majorBidi"/>
              <w:color w:val="000000" w:themeColor="text1"/>
              <w:sz w:val="24"/>
              <w:szCs w:val="32"/>
            </w:rPr>
          </w:rPrChange>
        </w:rPr>
        <w:pPrChange w:id="1313" w:author="Administrator" w:date="2024-02-27T13:40:00Z">
          <w:pPr/>
        </w:pPrChange>
      </w:pPr>
      <w:ins w:id="1314" w:author="03-134211-002" w:date="2024-02-26T21:11:00Z">
        <w:r w:rsidRPr="00B04939">
          <w:rPr>
            <w:rFonts w:ascii="Times New Roman" w:eastAsiaTheme="majorEastAsia" w:hAnsi="Times New Roman"/>
            <w:color w:val="000000" w:themeColor="text1"/>
            <w:sz w:val="24"/>
            <w:szCs w:val="32"/>
            <w:rPrChange w:id="1315" w:author="Administrator" w:date="2024-02-27T12:51:00Z">
              <w:rPr>
                <w:rFonts w:ascii="Times New Roman" w:eastAsiaTheme="majorEastAsia" w:hAnsi="Times New Roman" w:cstheme="majorBidi"/>
                <w:color w:val="000000" w:themeColor="text1"/>
                <w:sz w:val="24"/>
                <w:szCs w:val="32"/>
              </w:rPr>
            </w:rPrChange>
          </w:rPr>
          <w:t>Depending on the project scope, consider deploying the system in a controlled environment for further testing and real-world data collection.</w:t>
        </w:r>
      </w:ins>
      <w:ins w:id="1316" w:author="Administrator" w:date="2024-02-27T13:40:00Z">
        <w:r w:rsidR="005F0F63">
          <w:rPr>
            <w:rFonts w:ascii="Times New Roman" w:hAnsi="Times New Roman"/>
            <w:sz w:val="24"/>
          </w:rPr>
          <w:t xml:space="preserve"> </w:t>
        </w:r>
      </w:ins>
    </w:p>
    <w:p w14:paraId="6B1B8313" w14:textId="77777777" w:rsidR="006E7A40" w:rsidRPr="00B04939" w:rsidRDefault="00027646">
      <w:pPr>
        <w:spacing w:line="240" w:lineRule="auto"/>
        <w:jc w:val="both"/>
        <w:rPr>
          <w:ins w:id="1317" w:author="user [2]" w:date="2024-02-27T09:32:00Z"/>
          <w:rFonts w:ascii="Times New Roman" w:hAnsi="Times New Roman"/>
          <w:sz w:val="24"/>
        </w:rPr>
        <w:pPrChange w:id="1318" w:author="Administrator" w:date="2024-02-27T13:40:00Z">
          <w:pPr/>
        </w:pPrChange>
      </w:pPr>
      <w:ins w:id="1319" w:author="03-134211-002" w:date="2024-02-26T21:11:00Z">
        <w:r w:rsidRPr="00B04939">
          <w:rPr>
            <w:rFonts w:ascii="Times New Roman" w:hAnsi="Times New Roman"/>
            <w:sz w:val="24"/>
          </w:rPr>
          <w:t>Continuously refine the system based on obtained feedback and performance metrics, aiming for optimal accuracy and robustness.</w:t>
        </w:r>
      </w:ins>
    </w:p>
    <w:p w14:paraId="3767312A" w14:textId="76AB5A7E" w:rsidR="006E7A40" w:rsidDel="00B04939" w:rsidRDefault="00EA3E46">
      <w:pPr>
        <w:spacing w:line="360" w:lineRule="auto"/>
        <w:jc w:val="center"/>
        <w:rPr>
          <w:del w:id="1320" w:author="Administrator" w:date="2024-02-27T12:54:00Z"/>
          <w:rFonts w:ascii="Times New Roman" w:hAnsi="Times New Roman"/>
          <w:sz w:val="24"/>
        </w:rPr>
        <w:pPrChange w:id="1321" w:author="Administrator" w:date="2024-02-27T12:55:00Z">
          <w:pPr/>
        </w:pPrChange>
      </w:pPr>
      <w:ins w:id="1322" w:author="user [2]" w:date="2024-02-27T09:35:00Z">
        <w:del w:id="1323" w:author="Administrator" w:date="2024-02-27T12:18:00Z">
          <w:r w:rsidRPr="00B04939" w:rsidDel="002771F1">
            <w:rPr>
              <w:rFonts w:ascii="Times New Roman" w:hAnsi="Times New Roman"/>
              <w:noProof/>
              <w:sz w:val="24"/>
              <w:rPrChange w:id="1324" w:author="Administrator" w:date="2024-02-27T12:51:00Z">
                <w:rPr>
                  <w:rFonts w:ascii="Times New Roman" w:hAnsi="Times New Roman"/>
                  <w:noProof/>
                  <w:sz w:val="24"/>
                </w:rPr>
              </w:rPrChange>
            </w:rPr>
            <w:lastRenderedPageBreak/>
            <w:drawing>
              <wp:inline distT="0" distB="0" distL="0" distR="0" wp14:anchorId="4F477E7C" wp14:editId="1950C484">
                <wp:extent cx="5943600" cy="4042644"/>
                <wp:effectExtent l="0" t="0" r="0" b="0"/>
                <wp:docPr id="3" name="Picture 3" descr="C:\Users\user.BULC-SL1-247\Downloads\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BULC-SL1-247\Downloads\d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2644"/>
                        </a:xfrm>
                        <a:prstGeom prst="rect">
                          <a:avLst/>
                        </a:prstGeom>
                        <a:noFill/>
                        <a:ln>
                          <a:noFill/>
                        </a:ln>
                      </pic:spPr>
                    </pic:pic>
                  </a:graphicData>
                </a:graphic>
              </wp:inline>
            </w:drawing>
          </w:r>
        </w:del>
      </w:ins>
      <w:ins w:id="1325" w:author="Administrator" w:date="2024-02-27T12:27:00Z">
        <w:r w:rsidR="002771F1" w:rsidRPr="00B04939">
          <w:rPr>
            <w:rFonts w:ascii="Times New Roman" w:hAnsi="Times New Roman"/>
            <w:noProof/>
            <w:sz w:val="24"/>
            <w:rPrChange w:id="1326" w:author="Administrator" w:date="2024-02-27T12:51:00Z">
              <w:rPr>
                <w:rFonts w:ascii="Times New Roman" w:hAnsi="Times New Roman"/>
                <w:noProof/>
                <w:sz w:val="24"/>
              </w:rPr>
            </w:rPrChange>
          </w:rPr>
          <w:drawing>
            <wp:inline distT="0" distB="0" distL="0" distR="0" wp14:anchorId="740A9A7F" wp14:editId="4A7487E7">
              <wp:extent cx="5415148" cy="3335606"/>
              <wp:effectExtent l="0" t="0" r="0" b="0"/>
              <wp:docPr id="4" name="Picture 4" descr="C:\Users\Administrator\Downloads\WhatsApp Image 2024-02-27 at 12.26.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WhatsApp Image 2024-02-27 at 12.26.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300" cy="3338780"/>
                      </a:xfrm>
                      <a:prstGeom prst="rect">
                        <a:avLst/>
                      </a:prstGeom>
                      <a:noFill/>
                      <a:ln>
                        <a:noFill/>
                      </a:ln>
                    </pic:spPr>
                  </pic:pic>
                </a:graphicData>
              </a:graphic>
            </wp:inline>
          </w:drawing>
        </w:r>
      </w:ins>
    </w:p>
    <w:p w14:paraId="0EDE586A" w14:textId="77777777" w:rsidR="006E7A40" w:rsidRPr="00B04939" w:rsidDel="00B04939" w:rsidRDefault="006E7A40">
      <w:pPr>
        <w:spacing w:line="360" w:lineRule="auto"/>
        <w:jc w:val="center"/>
        <w:rPr>
          <w:ins w:id="1327" w:author="user [2]" w:date="2024-02-27T09:32:00Z"/>
          <w:del w:id="1328" w:author="Administrator" w:date="2024-02-27T12:54:00Z"/>
          <w:rFonts w:ascii="Times New Roman" w:hAnsi="Times New Roman"/>
          <w:sz w:val="24"/>
        </w:rPr>
        <w:pPrChange w:id="1329" w:author="Administrator" w:date="2024-02-27T12:55:00Z">
          <w:pPr/>
        </w:pPrChange>
      </w:pPr>
    </w:p>
    <w:p w14:paraId="3176A9A3" w14:textId="77777777" w:rsidR="006E7A40" w:rsidRPr="00B04939" w:rsidDel="00B04939" w:rsidRDefault="006E7A40">
      <w:pPr>
        <w:spacing w:line="360" w:lineRule="auto"/>
        <w:jc w:val="center"/>
        <w:rPr>
          <w:ins w:id="1330" w:author="user [2]" w:date="2024-02-27T09:32:00Z"/>
          <w:del w:id="1331" w:author="Administrator" w:date="2024-02-27T12:54:00Z"/>
          <w:rFonts w:ascii="Times New Roman" w:hAnsi="Times New Roman"/>
          <w:sz w:val="24"/>
        </w:rPr>
        <w:pPrChange w:id="1332" w:author="Administrator" w:date="2024-02-27T12:55:00Z">
          <w:pPr/>
        </w:pPrChange>
      </w:pPr>
    </w:p>
    <w:p w14:paraId="64911BFC" w14:textId="626756B8" w:rsidR="009E2D5D" w:rsidRPr="00B04939" w:rsidDel="00027646" w:rsidRDefault="009E2D5D">
      <w:pPr>
        <w:pStyle w:val="Heading1"/>
        <w:spacing w:line="360" w:lineRule="auto"/>
        <w:jc w:val="center"/>
        <w:rPr>
          <w:del w:id="1333" w:author="03-134211-002" w:date="2024-02-26T21:11:00Z"/>
          <w:rFonts w:ascii="Times New Roman" w:hAnsi="Times New Roman" w:cs="Times New Roman"/>
          <w:sz w:val="24"/>
          <w:rPrChange w:id="1334" w:author="Administrator" w:date="2024-02-27T12:51:00Z">
            <w:rPr>
              <w:del w:id="1335" w:author="03-134211-002" w:date="2024-02-26T21:11:00Z"/>
              <w:rFonts w:ascii="Times New Roman" w:hAnsi="Times New Roman"/>
              <w:sz w:val="24"/>
            </w:rPr>
          </w:rPrChange>
        </w:rPr>
        <w:pPrChange w:id="1336" w:author="Administrator" w:date="2024-02-27T12:55:00Z">
          <w:pPr>
            <w:pStyle w:val="Heading1"/>
          </w:pPr>
        </w:pPrChange>
      </w:pPr>
      <w:ins w:id="1337" w:author="user" w:date="2024-02-20T13:30:00Z">
        <w:del w:id="1338" w:author="03-134211-002" w:date="2024-02-26T21:11:00Z">
          <w:r w:rsidRPr="00B04939" w:rsidDel="00027646">
            <w:rPr>
              <w:rFonts w:ascii="Times New Roman" w:hAnsi="Times New Roman" w:cs="Times New Roman"/>
              <w:sz w:val="24"/>
              <w:rPrChange w:id="1339" w:author="Administrator" w:date="2024-02-27T12:51:00Z">
                <w:rPr>
                  <w:rFonts w:ascii="Times New Roman" w:hAnsi="Times New Roman"/>
                  <w:sz w:val="24"/>
                </w:rPr>
              </w:rPrChange>
            </w:rPr>
            <w:delText>1. Data Collection and Preprocessing</w:delText>
          </w:r>
        </w:del>
      </w:ins>
    </w:p>
    <w:p w14:paraId="7427C175" w14:textId="77777777" w:rsidR="00027646" w:rsidRPr="00B04939" w:rsidRDefault="00027646">
      <w:pPr>
        <w:spacing w:line="360" w:lineRule="auto"/>
        <w:jc w:val="center"/>
        <w:rPr>
          <w:ins w:id="1340" w:author="03-134211-002" w:date="2024-02-26T21:11:00Z"/>
          <w:rFonts w:ascii="Times New Roman" w:hAnsi="Times New Roman"/>
          <w:rPrChange w:id="1341" w:author="Administrator" w:date="2024-02-27T12:51:00Z">
            <w:rPr>
              <w:ins w:id="1342" w:author="03-134211-002" w:date="2024-02-26T21:11:00Z"/>
              <w:rFonts w:ascii="Times New Roman" w:hAnsi="Times New Roman"/>
              <w:sz w:val="24"/>
            </w:rPr>
          </w:rPrChange>
        </w:rPr>
        <w:pPrChange w:id="1343" w:author="Administrator" w:date="2024-02-27T12:55:00Z">
          <w:pPr/>
        </w:pPrChange>
      </w:pPr>
    </w:p>
    <w:p w14:paraId="2DEB900E" w14:textId="39E297F3" w:rsidR="009E2D5D" w:rsidRPr="005F0F63" w:rsidDel="00027646" w:rsidRDefault="009E2D5D">
      <w:pPr>
        <w:spacing w:line="360" w:lineRule="auto"/>
        <w:rPr>
          <w:ins w:id="1344" w:author="user" w:date="2024-02-20T13:30:00Z"/>
          <w:del w:id="1345" w:author="03-134211-002" w:date="2024-02-26T21:11:00Z"/>
          <w:rFonts w:ascii="Times New Roman" w:hAnsi="Times New Roman"/>
          <w:sz w:val="28"/>
          <w:szCs w:val="28"/>
          <w:rPrChange w:id="1346" w:author="Administrator" w:date="2024-02-27T13:41:00Z">
            <w:rPr>
              <w:ins w:id="1347" w:author="user" w:date="2024-02-20T13:30:00Z"/>
              <w:del w:id="1348" w:author="03-134211-002" w:date="2024-02-26T21:11:00Z"/>
              <w:rFonts w:ascii="Times New Roman" w:hAnsi="Times New Roman"/>
              <w:sz w:val="24"/>
            </w:rPr>
          </w:rPrChange>
        </w:rPr>
        <w:pPrChange w:id="1349" w:author="Administrator" w:date="2024-02-27T12:54:00Z">
          <w:pPr/>
        </w:pPrChange>
      </w:pPr>
      <w:ins w:id="1350" w:author="user" w:date="2024-02-20T13:30:00Z">
        <w:del w:id="1351" w:author="03-134211-002" w:date="2024-02-26T21:11:00Z">
          <w:r w:rsidRPr="005F0F63" w:rsidDel="00027646">
            <w:rPr>
              <w:rFonts w:ascii="Times New Roman" w:hAnsi="Times New Roman"/>
              <w:sz w:val="28"/>
              <w:szCs w:val="28"/>
              <w:rPrChange w:id="1352" w:author="Administrator" w:date="2024-02-27T13:41:00Z">
                <w:rPr>
                  <w:rFonts w:ascii="Times New Roman" w:hAnsi="Times New Roman"/>
                  <w:sz w:val="24"/>
                </w:rPr>
              </w:rPrChange>
            </w:rPr>
            <w:delText>Collect samples of images representing various types of electrical meters, clean up noise, correct skews, and standardize sizes.</w:delText>
          </w:r>
        </w:del>
      </w:ins>
    </w:p>
    <w:p w14:paraId="41022614" w14:textId="2EC0B29C" w:rsidR="009E2D5D" w:rsidRPr="005F0F63" w:rsidDel="00027646" w:rsidRDefault="009E2D5D">
      <w:pPr>
        <w:spacing w:line="360" w:lineRule="auto"/>
        <w:rPr>
          <w:ins w:id="1353" w:author="user" w:date="2024-02-20T13:30:00Z"/>
          <w:del w:id="1354" w:author="03-134211-002" w:date="2024-02-26T21:11:00Z"/>
          <w:rFonts w:ascii="Times New Roman" w:hAnsi="Times New Roman"/>
          <w:sz w:val="28"/>
          <w:szCs w:val="28"/>
          <w:rPrChange w:id="1355" w:author="Administrator" w:date="2024-02-27T13:41:00Z">
            <w:rPr>
              <w:ins w:id="1356" w:author="user" w:date="2024-02-20T13:30:00Z"/>
              <w:del w:id="1357" w:author="03-134211-002" w:date="2024-02-26T21:11:00Z"/>
              <w:rFonts w:ascii="Times New Roman" w:hAnsi="Times New Roman"/>
              <w:sz w:val="24"/>
            </w:rPr>
          </w:rPrChange>
        </w:rPr>
        <w:pPrChange w:id="1358" w:author="Administrator" w:date="2024-02-27T12:54:00Z">
          <w:pPr/>
        </w:pPrChange>
      </w:pPr>
      <w:ins w:id="1359" w:author="user" w:date="2024-02-20T13:30:00Z">
        <w:del w:id="1360" w:author="03-134211-002" w:date="2024-02-26T21:11:00Z">
          <w:r w:rsidRPr="005F0F63" w:rsidDel="00027646">
            <w:rPr>
              <w:rFonts w:ascii="Times New Roman" w:hAnsi="Times New Roman"/>
              <w:sz w:val="28"/>
              <w:szCs w:val="28"/>
              <w:rPrChange w:id="1361" w:author="Administrator" w:date="2024-02-27T13:41:00Z">
                <w:rPr>
                  <w:rFonts w:ascii="Times New Roman" w:hAnsi="Times New Roman"/>
                  <w:sz w:val="24"/>
                </w:rPr>
              </w:rPrChange>
            </w:rPr>
            <w:delText>2. Segmentation and Character Isolation</w:delText>
          </w:r>
        </w:del>
      </w:ins>
    </w:p>
    <w:p w14:paraId="0A7BA190" w14:textId="1D481686" w:rsidR="009E2D5D" w:rsidRPr="005F0F63" w:rsidDel="00027646" w:rsidRDefault="009E2D5D">
      <w:pPr>
        <w:spacing w:line="360" w:lineRule="auto"/>
        <w:rPr>
          <w:ins w:id="1362" w:author="user" w:date="2024-02-20T13:30:00Z"/>
          <w:del w:id="1363" w:author="03-134211-002" w:date="2024-02-26T21:11:00Z"/>
          <w:rFonts w:ascii="Times New Roman" w:hAnsi="Times New Roman"/>
          <w:sz w:val="28"/>
          <w:szCs w:val="28"/>
          <w:rPrChange w:id="1364" w:author="Administrator" w:date="2024-02-27T13:41:00Z">
            <w:rPr>
              <w:ins w:id="1365" w:author="user" w:date="2024-02-20T13:30:00Z"/>
              <w:del w:id="1366" w:author="03-134211-002" w:date="2024-02-26T21:11:00Z"/>
              <w:rFonts w:ascii="Times New Roman" w:hAnsi="Times New Roman"/>
              <w:sz w:val="24"/>
            </w:rPr>
          </w:rPrChange>
        </w:rPr>
        <w:pPrChange w:id="1367" w:author="Administrator" w:date="2024-02-27T12:54:00Z">
          <w:pPr/>
        </w:pPrChange>
      </w:pPr>
      <w:ins w:id="1368" w:author="user" w:date="2024-02-20T13:30:00Z">
        <w:del w:id="1369" w:author="03-134211-002" w:date="2024-02-26T21:11:00Z">
          <w:r w:rsidRPr="005F0F63" w:rsidDel="00027646">
            <w:rPr>
              <w:rFonts w:ascii="Times New Roman" w:hAnsi="Times New Roman"/>
              <w:sz w:val="28"/>
              <w:szCs w:val="28"/>
              <w:rPrChange w:id="1370" w:author="Administrator" w:date="2024-02-27T13:41:00Z">
                <w:rPr>
                  <w:rFonts w:ascii="Times New Roman" w:hAnsi="Times New Roman"/>
                  <w:sz w:val="24"/>
                </w:rPr>
              </w:rPrChange>
            </w:rPr>
            <w:delText>Apply region-based segmentation algorithms (thresholding, clustering, morphological operations) to separate individual characters within each image. Use template matching for highly structured designs.</w:delText>
          </w:r>
        </w:del>
      </w:ins>
    </w:p>
    <w:p w14:paraId="43F1D20D" w14:textId="7754123B" w:rsidR="009E2D5D" w:rsidRPr="005F0F63" w:rsidDel="00027646" w:rsidRDefault="009E2D5D">
      <w:pPr>
        <w:spacing w:line="360" w:lineRule="auto"/>
        <w:rPr>
          <w:ins w:id="1371" w:author="user" w:date="2024-02-20T13:30:00Z"/>
          <w:del w:id="1372" w:author="03-134211-002" w:date="2024-02-26T21:11:00Z"/>
          <w:rFonts w:ascii="Times New Roman" w:hAnsi="Times New Roman"/>
          <w:sz w:val="28"/>
          <w:szCs w:val="28"/>
          <w:rPrChange w:id="1373" w:author="Administrator" w:date="2024-02-27T13:41:00Z">
            <w:rPr>
              <w:ins w:id="1374" w:author="user" w:date="2024-02-20T13:30:00Z"/>
              <w:del w:id="1375" w:author="03-134211-002" w:date="2024-02-26T21:11:00Z"/>
              <w:rFonts w:ascii="Times New Roman" w:hAnsi="Times New Roman"/>
              <w:sz w:val="24"/>
            </w:rPr>
          </w:rPrChange>
        </w:rPr>
        <w:pPrChange w:id="1376" w:author="Administrator" w:date="2024-02-27T12:54:00Z">
          <w:pPr/>
        </w:pPrChange>
      </w:pPr>
      <w:ins w:id="1377" w:author="user" w:date="2024-02-20T13:30:00Z">
        <w:del w:id="1378" w:author="03-134211-002" w:date="2024-02-26T21:11:00Z">
          <w:r w:rsidRPr="005F0F63" w:rsidDel="00027646">
            <w:rPr>
              <w:rFonts w:ascii="Times New Roman" w:hAnsi="Times New Roman"/>
              <w:sz w:val="28"/>
              <w:szCs w:val="28"/>
              <w:rPrChange w:id="1379" w:author="Administrator" w:date="2024-02-27T13:41:00Z">
                <w:rPr>
                  <w:rFonts w:ascii="Times New Roman" w:hAnsi="Times New Roman"/>
                  <w:sz w:val="24"/>
                </w:rPr>
              </w:rPrChange>
            </w:rPr>
            <w:delText>3. Digit Recognition Using Deep Learning Models</w:delText>
          </w:r>
        </w:del>
      </w:ins>
    </w:p>
    <w:p w14:paraId="2F14142A" w14:textId="5D3C9F23" w:rsidR="009E2D5D" w:rsidRPr="005F0F63" w:rsidDel="00027646" w:rsidRDefault="009E2D5D">
      <w:pPr>
        <w:spacing w:line="360" w:lineRule="auto"/>
        <w:rPr>
          <w:ins w:id="1380" w:author="user" w:date="2024-02-20T13:30:00Z"/>
          <w:del w:id="1381" w:author="03-134211-002" w:date="2024-02-26T21:11:00Z"/>
          <w:rFonts w:ascii="Times New Roman" w:hAnsi="Times New Roman"/>
          <w:sz w:val="28"/>
          <w:szCs w:val="28"/>
          <w:rPrChange w:id="1382" w:author="Administrator" w:date="2024-02-27T13:41:00Z">
            <w:rPr>
              <w:ins w:id="1383" w:author="user" w:date="2024-02-20T13:30:00Z"/>
              <w:del w:id="1384" w:author="03-134211-002" w:date="2024-02-26T21:11:00Z"/>
              <w:rFonts w:ascii="Times New Roman" w:hAnsi="Times New Roman"/>
              <w:sz w:val="24"/>
            </w:rPr>
          </w:rPrChange>
        </w:rPr>
        <w:pPrChange w:id="1385" w:author="Administrator" w:date="2024-02-27T12:54:00Z">
          <w:pPr/>
        </w:pPrChange>
      </w:pPr>
      <w:ins w:id="1386" w:author="user" w:date="2024-02-20T13:30:00Z">
        <w:del w:id="1387" w:author="03-134211-002" w:date="2024-02-26T21:11:00Z">
          <w:r w:rsidRPr="005F0F63" w:rsidDel="00027646">
            <w:rPr>
              <w:rFonts w:ascii="Times New Roman" w:hAnsi="Times New Roman"/>
              <w:sz w:val="28"/>
              <w:szCs w:val="28"/>
              <w:rPrChange w:id="1388" w:author="Administrator" w:date="2024-02-27T13:41:00Z">
                <w:rPr>
                  <w:rFonts w:ascii="Times New Roman" w:hAnsi="Times New Roman"/>
                  <w:sz w:val="24"/>
                </w:rPr>
              </w:rPrChange>
            </w:rPr>
            <w:delText>Employ pre-trained convolutional neural networks (CNNs), fine-tune using dataset, select model based on performance and efficiency requirements.</w:delText>
          </w:r>
        </w:del>
      </w:ins>
    </w:p>
    <w:p w14:paraId="30566820" w14:textId="397F8E65" w:rsidR="009E2D5D" w:rsidRPr="005F0F63" w:rsidDel="00027646" w:rsidRDefault="009E2D5D">
      <w:pPr>
        <w:spacing w:line="360" w:lineRule="auto"/>
        <w:rPr>
          <w:ins w:id="1389" w:author="user" w:date="2024-02-20T13:30:00Z"/>
          <w:del w:id="1390" w:author="03-134211-002" w:date="2024-02-26T21:11:00Z"/>
          <w:rFonts w:ascii="Times New Roman" w:hAnsi="Times New Roman"/>
          <w:sz w:val="28"/>
          <w:szCs w:val="28"/>
          <w:rPrChange w:id="1391" w:author="Administrator" w:date="2024-02-27T13:41:00Z">
            <w:rPr>
              <w:ins w:id="1392" w:author="user" w:date="2024-02-20T13:30:00Z"/>
              <w:del w:id="1393" w:author="03-134211-002" w:date="2024-02-26T21:11:00Z"/>
              <w:rFonts w:ascii="Times New Roman" w:hAnsi="Times New Roman"/>
              <w:sz w:val="24"/>
            </w:rPr>
          </w:rPrChange>
        </w:rPr>
        <w:pPrChange w:id="1394" w:author="Administrator" w:date="2024-02-27T12:54:00Z">
          <w:pPr/>
        </w:pPrChange>
      </w:pPr>
      <w:ins w:id="1395" w:author="user" w:date="2024-02-20T13:30:00Z">
        <w:del w:id="1396" w:author="03-134211-002" w:date="2024-02-26T21:11:00Z">
          <w:r w:rsidRPr="005F0F63" w:rsidDel="00027646">
            <w:rPr>
              <w:rFonts w:ascii="Times New Roman" w:hAnsi="Times New Roman"/>
              <w:sz w:val="28"/>
              <w:szCs w:val="28"/>
              <w:rPrChange w:id="1397" w:author="Administrator" w:date="2024-02-27T13:41:00Z">
                <w:rPr>
                  <w:rFonts w:ascii="Times New Roman" w:hAnsi="Times New Roman"/>
                  <w:sz w:val="24"/>
                </w:rPr>
              </w:rPrChange>
            </w:rPr>
            <w:delText>4. Post-Processing and Error Correction</w:delText>
          </w:r>
        </w:del>
      </w:ins>
    </w:p>
    <w:p w14:paraId="7DE5576F" w14:textId="5BDBDDAB" w:rsidR="009E2D5D" w:rsidRPr="005F0F63" w:rsidDel="00027646" w:rsidRDefault="009E2D5D">
      <w:pPr>
        <w:spacing w:line="360" w:lineRule="auto"/>
        <w:rPr>
          <w:ins w:id="1398" w:author="user" w:date="2024-02-20T13:30:00Z"/>
          <w:del w:id="1399" w:author="03-134211-002" w:date="2024-02-26T21:11:00Z"/>
          <w:rFonts w:ascii="Times New Roman" w:hAnsi="Times New Roman"/>
          <w:sz w:val="28"/>
          <w:szCs w:val="28"/>
          <w:rPrChange w:id="1400" w:author="Administrator" w:date="2024-02-27T13:41:00Z">
            <w:rPr>
              <w:ins w:id="1401" w:author="user" w:date="2024-02-20T13:30:00Z"/>
              <w:del w:id="1402" w:author="03-134211-002" w:date="2024-02-26T21:11:00Z"/>
              <w:rFonts w:ascii="Times New Roman" w:hAnsi="Times New Roman"/>
              <w:sz w:val="24"/>
            </w:rPr>
          </w:rPrChange>
        </w:rPr>
        <w:pPrChange w:id="1403" w:author="Administrator" w:date="2024-02-27T12:54:00Z">
          <w:pPr/>
        </w:pPrChange>
      </w:pPr>
      <w:ins w:id="1404" w:author="user" w:date="2024-02-20T13:30:00Z">
        <w:del w:id="1405" w:author="03-134211-002" w:date="2024-02-26T21:11:00Z">
          <w:r w:rsidRPr="005F0F63" w:rsidDel="00027646">
            <w:rPr>
              <w:rFonts w:ascii="Times New Roman" w:hAnsi="Times New Roman"/>
              <w:sz w:val="28"/>
              <w:szCs w:val="28"/>
              <w:rPrChange w:id="1406" w:author="Administrator" w:date="2024-02-27T13:41:00Z">
                <w:rPr>
                  <w:rFonts w:ascii="Times New Roman" w:hAnsi="Times New Roman"/>
                  <w:sz w:val="24"/>
                </w:rPr>
              </w:rPrChange>
            </w:rPr>
            <w:delText>Implement custom heuristics leveraging domain knowledge about typical consumption patterns and pricing structures, utilize contextual information if available. Validate extracted data and rectify errors.</w:delText>
          </w:r>
        </w:del>
      </w:ins>
    </w:p>
    <w:p w14:paraId="625825EC" w14:textId="034724E8" w:rsidR="009E2D5D" w:rsidRPr="005F0F63" w:rsidDel="00027646" w:rsidRDefault="009E2D5D">
      <w:pPr>
        <w:spacing w:line="360" w:lineRule="auto"/>
        <w:rPr>
          <w:ins w:id="1407" w:author="user" w:date="2024-02-20T13:30:00Z"/>
          <w:del w:id="1408" w:author="03-134211-002" w:date="2024-02-26T21:11:00Z"/>
          <w:rFonts w:ascii="Times New Roman" w:hAnsi="Times New Roman"/>
          <w:sz w:val="28"/>
          <w:szCs w:val="28"/>
          <w:rPrChange w:id="1409" w:author="Administrator" w:date="2024-02-27T13:41:00Z">
            <w:rPr>
              <w:ins w:id="1410" w:author="user" w:date="2024-02-20T13:30:00Z"/>
              <w:del w:id="1411" w:author="03-134211-002" w:date="2024-02-26T21:11:00Z"/>
              <w:rFonts w:ascii="Times New Roman" w:hAnsi="Times New Roman"/>
              <w:sz w:val="24"/>
            </w:rPr>
          </w:rPrChange>
        </w:rPr>
        <w:pPrChange w:id="1412" w:author="Administrator" w:date="2024-02-27T12:54:00Z">
          <w:pPr/>
        </w:pPrChange>
      </w:pPr>
      <w:ins w:id="1413" w:author="user" w:date="2024-02-20T13:30:00Z">
        <w:del w:id="1414" w:author="03-134211-002" w:date="2024-02-26T21:11:00Z">
          <w:r w:rsidRPr="005F0F63" w:rsidDel="00027646">
            <w:rPr>
              <w:rFonts w:ascii="Times New Roman" w:hAnsi="Times New Roman"/>
              <w:sz w:val="28"/>
              <w:szCs w:val="28"/>
              <w:rPrChange w:id="1415" w:author="Administrator" w:date="2024-02-27T13:41:00Z">
                <w:rPr>
                  <w:rFonts w:ascii="Times New Roman" w:hAnsi="Times New Roman"/>
                  <w:sz w:val="24"/>
                </w:rPr>
              </w:rPrChange>
            </w:rPr>
            <w:delText>5. Integrating Results into Mobile Applications</w:delText>
          </w:r>
        </w:del>
      </w:ins>
    </w:p>
    <w:p w14:paraId="6AB3BE73" w14:textId="78EC40E4" w:rsidR="009E2D5D" w:rsidRPr="005F0F63" w:rsidDel="00027646" w:rsidRDefault="009E2D5D">
      <w:pPr>
        <w:spacing w:line="360" w:lineRule="auto"/>
        <w:rPr>
          <w:ins w:id="1416" w:author="user" w:date="2024-02-20T13:30:00Z"/>
          <w:del w:id="1417" w:author="03-134211-002" w:date="2024-02-26T21:11:00Z"/>
          <w:rFonts w:ascii="Times New Roman" w:hAnsi="Times New Roman"/>
          <w:sz w:val="28"/>
          <w:szCs w:val="28"/>
          <w:rPrChange w:id="1418" w:author="Administrator" w:date="2024-02-27T13:41:00Z">
            <w:rPr>
              <w:ins w:id="1419" w:author="user" w:date="2024-02-20T13:30:00Z"/>
              <w:del w:id="1420" w:author="03-134211-002" w:date="2024-02-26T21:11:00Z"/>
              <w:rFonts w:ascii="Times New Roman" w:hAnsi="Times New Roman"/>
              <w:sz w:val="24"/>
            </w:rPr>
          </w:rPrChange>
        </w:rPr>
        <w:pPrChange w:id="1421" w:author="Administrator" w:date="2024-02-27T12:54:00Z">
          <w:pPr/>
        </w:pPrChange>
      </w:pPr>
      <w:ins w:id="1422" w:author="user" w:date="2024-02-20T13:30:00Z">
        <w:del w:id="1423" w:author="03-134211-002" w:date="2024-02-26T21:11:00Z">
          <w:r w:rsidRPr="005F0F63" w:rsidDel="00027646">
            <w:rPr>
              <w:rFonts w:ascii="Times New Roman" w:hAnsi="Times New Roman"/>
              <w:sz w:val="28"/>
              <w:szCs w:val="28"/>
              <w:rPrChange w:id="1424" w:author="Administrator" w:date="2024-02-27T13:41:00Z">
                <w:rPr>
                  <w:rFonts w:ascii="Times New Roman" w:hAnsi="Times New Roman"/>
                  <w:sz w:val="24"/>
                </w:rPr>
              </w:rPrChange>
            </w:rPr>
            <w:delText>Integrate output from previous steps into user interfaces allowing users to view energy consumption trends, receive personalized recommendations through real-time insights, and access payment gateway functionality.</w:delText>
          </w:r>
        </w:del>
      </w:ins>
    </w:p>
    <w:p w14:paraId="0C9E3B51" w14:textId="1A02F034" w:rsidR="009E2D5D" w:rsidRPr="005F0F63" w:rsidDel="00027646" w:rsidRDefault="009E2D5D">
      <w:pPr>
        <w:spacing w:line="360" w:lineRule="auto"/>
        <w:rPr>
          <w:ins w:id="1425" w:author="user" w:date="2024-02-20T13:30:00Z"/>
          <w:del w:id="1426" w:author="03-134211-002" w:date="2024-02-26T21:11:00Z"/>
          <w:rFonts w:ascii="Times New Roman" w:hAnsi="Times New Roman"/>
          <w:sz w:val="28"/>
          <w:szCs w:val="28"/>
          <w:rPrChange w:id="1427" w:author="Administrator" w:date="2024-02-27T13:41:00Z">
            <w:rPr>
              <w:ins w:id="1428" w:author="user" w:date="2024-02-20T13:30:00Z"/>
              <w:del w:id="1429" w:author="03-134211-002" w:date="2024-02-26T21:11:00Z"/>
              <w:rFonts w:ascii="Times New Roman" w:hAnsi="Times New Roman"/>
              <w:sz w:val="24"/>
            </w:rPr>
          </w:rPrChange>
        </w:rPr>
        <w:pPrChange w:id="1430" w:author="Administrator" w:date="2024-02-27T12:54:00Z">
          <w:pPr/>
        </w:pPrChange>
      </w:pPr>
      <w:ins w:id="1431" w:author="user" w:date="2024-02-20T13:30:00Z">
        <w:del w:id="1432" w:author="03-134211-002" w:date="2024-02-26T21:11:00Z">
          <w:r w:rsidRPr="005F0F63" w:rsidDel="00027646">
            <w:rPr>
              <w:rFonts w:ascii="Times New Roman" w:hAnsi="Times New Roman"/>
              <w:sz w:val="28"/>
              <w:szCs w:val="28"/>
              <w:rPrChange w:id="1433" w:author="Administrator" w:date="2024-02-27T13:41:00Z">
                <w:rPr>
                  <w:rFonts w:ascii="Times New Roman" w:hAnsi="Times New Roman"/>
                  <w:sz w:val="24"/>
                </w:rPr>
              </w:rPrChange>
            </w:rPr>
            <w:delText>6. Final Step Summary</w:delText>
          </w:r>
        </w:del>
      </w:ins>
    </w:p>
    <w:p w14:paraId="68F50667" w14:textId="5255916D" w:rsidR="009E2D5D" w:rsidRPr="005F0F63" w:rsidDel="00027646" w:rsidRDefault="009E2D5D">
      <w:pPr>
        <w:spacing w:line="360" w:lineRule="auto"/>
        <w:jc w:val="both"/>
        <w:rPr>
          <w:del w:id="1434" w:author="03-134211-002" w:date="2024-02-26T21:11:00Z"/>
          <w:rFonts w:ascii="Times New Roman" w:hAnsi="Times New Roman"/>
          <w:b/>
          <w:sz w:val="28"/>
          <w:szCs w:val="28"/>
          <w:rPrChange w:id="1435" w:author="Administrator" w:date="2024-02-27T13:41:00Z">
            <w:rPr>
              <w:del w:id="1436" w:author="03-134211-002" w:date="2024-02-26T21:11:00Z"/>
              <w:rFonts w:ascii="Times New Roman" w:hAnsi="Times New Roman"/>
              <w:b/>
            </w:rPr>
          </w:rPrChange>
        </w:rPr>
      </w:pPr>
      <w:ins w:id="1437" w:author="user" w:date="2024-02-20T13:30:00Z">
        <w:del w:id="1438" w:author="03-134211-002" w:date="2024-02-26T21:11:00Z">
          <w:r w:rsidRPr="005F0F63" w:rsidDel="00027646">
            <w:rPr>
              <w:rFonts w:ascii="Times New Roman" w:hAnsi="Times New Roman"/>
              <w:sz w:val="28"/>
              <w:szCs w:val="28"/>
              <w:rPrChange w:id="1439" w:author="Administrator" w:date="2024-02-27T13:41:00Z">
                <w:rPr>
                  <w:rFonts w:ascii="Times New Roman" w:hAnsi="Times New Roman"/>
                  <w:sz w:val="24"/>
                </w:rPr>
              </w:rPrChange>
            </w:rPr>
            <w:delText>Summarizing the approach as a comprehensive methodology combining traditional computer vision methods and deep learning techniques to ensure high accuracy in meter reading while maintaining adaptability across diverse electrical meter types.</w:delText>
          </w:r>
        </w:del>
      </w:ins>
      <w:del w:id="1440" w:author="03-134211-002" w:date="2024-02-26T21:11:00Z">
        <w:r w:rsidR="00255CE1" w:rsidRPr="005F0F63" w:rsidDel="00027646">
          <w:rPr>
            <w:rFonts w:ascii="Times New Roman" w:hAnsi="Times New Roman"/>
            <w:sz w:val="28"/>
            <w:szCs w:val="28"/>
            <w:rPrChange w:id="1441" w:author="Administrator" w:date="2024-02-27T13:41:00Z">
              <w:rPr>
                <w:rFonts w:ascii="Times New Roman" w:hAnsi="Times New Roman"/>
                <w:sz w:val="24"/>
              </w:rPr>
            </w:rPrChange>
          </w:rPr>
          <w:delText>This section would address the ‘How’ part. Briefly write down your intended approach towards tackling above problems. Name any algorithm or third party library you would use, any particular technique you are going to follow etc.</w:delText>
        </w:r>
      </w:del>
    </w:p>
    <w:p w14:paraId="619CA472" w14:textId="6E1A3CEC" w:rsidR="007F1B45" w:rsidRPr="005F0F63" w:rsidRDefault="007F1B45">
      <w:pPr>
        <w:pStyle w:val="Heading1"/>
        <w:spacing w:line="360" w:lineRule="auto"/>
        <w:rPr>
          <w:rFonts w:ascii="Times New Roman" w:hAnsi="Times New Roman" w:cs="Times New Roman"/>
          <w:sz w:val="28"/>
          <w:szCs w:val="28"/>
          <w:rPrChange w:id="1442" w:author="Administrator" w:date="2024-02-27T13:41:00Z">
            <w:rPr/>
          </w:rPrChange>
        </w:rPr>
        <w:pPrChange w:id="1443" w:author="Administrator" w:date="2024-02-27T12:54:00Z">
          <w:pPr>
            <w:pStyle w:val="Heading1"/>
          </w:pPr>
        </w:pPrChange>
      </w:pPr>
      <w:bookmarkStart w:id="1444" w:name="_Toc53389035"/>
      <w:r w:rsidRPr="005F0F63">
        <w:rPr>
          <w:rFonts w:ascii="Times New Roman" w:hAnsi="Times New Roman" w:cs="Times New Roman"/>
          <w:sz w:val="28"/>
          <w:szCs w:val="28"/>
          <w:rPrChange w:id="1445" w:author="Administrator" w:date="2024-02-27T13:41:00Z">
            <w:rPr/>
          </w:rPrChange>
        </w:rPr>
        <w:t xml:space="preserve">Feasibility </w:t>
      </w:r>
      <w:r w:rsidR="002E2996" w:rsidRPr="005F0F63">
        <w:rPr>
          <w:rFonts w:ascii="Times New Roman" w:hAnsi="Times New Roman" w:cs="Times New Roman"/>
          <w:sz w:val="28"/>
          <w:szCs w:val="28"/>
          <w:rPrChange w:id="1446" w:author="Administrator" w:date="2024-02-27T13:41:00Z">
            <w:rPr/>
          </w:rPrChange>
        </w:rPr>
        <w:t>Plan</w:t>
      </w:r>
      <w:bookmarkEnd w:id="1444"/>
    </w:p>
    <w:p w14:paraId="515D9024" w14:textId="29A21422" w:rsidR="007F1B45" w:rsidRPr="00B04939" w:rsidDel="009E2D5D" w:rsidRDefault="00BD1FA1">
      <w:pPr>
        <w:spacing w:line="360" w:lineRule="auto"/>
        <w:jc w:val="both"/>
        <w:rPr>
          <w:del w:id="1447" w:author="user" w:date="2024-02-20T13:33:00Z"/>
          <w:rFonts w:ascii="Times New Roman" w:hAnsi="Times New Roman"/>
          <w:sz w:val="24"/>
        </w:rPr>
      </w:pPr>
      <w:del w:id="1448" w:author="user" w:date="2024-02-20T13:33:00Z">
        <w:r w:rsidRPr="00B04939" w:rsidDel="009E2D5D">
          <w:rPr>
            <w:rFonts w:ascii="Times New Roman" w:hAnsi="Times New Roman"/>
            <w:sz w:val="24"/>
          </w:rPr>
          <w:delText>W</w:delText>
        </w:r>
        <w:r w:rsidR="007F1B45" w:rsidRPr="00B04939" w:rsidDel="009E2D5D">
          <w:rPr>
            <w:rFonts w:ascii="Times New Roman" w:hAnsi="Times New Roman"/>
            <w:sz w:val="24"/>
          </w:rPr>
          <w:delText>ould you be able to meet your project schedule</w:delText>
        </w:r>
        <w:r w:rsidR="000133D0" w:rsidRPr="00B04939" w:rsidDel="009E2D5D">
          <w:rPr>
            <w:rFonts w:ascii="Times New Roman" w:hAnsi="Times New Roman"/>
            <w:sz w:val="24"/>
          </w:rPr>
          <w:delText xml:space="preserve">, justify it with </w:delText>
        </w:r>
        <w:r w:rsidRPr="00B04939" w:rsidDel="009E2D5D">
          <w:rPr>
            <w:rFonts w:ascii="Times New Roman" w:hAnsi="Times New Roman"/>
            <w:sz w:val="24"/>
          </w:rPr>
          <w:delText>the</w:delText>
        </w:r>
        <w:r w:rsidR="007F1B45" w:rsidRPr="00B04939" w:rsidDel="009E2D5D">
          <w:rPr>
            <w:rFonts w:ascii="Times New Roman" w:hAnsi="Times New Roman"/>
            <w:sz w:val="24"/>
          </w:rPr>
          <w:delText xml:space="preserve"> </w:delText>
        </w:r>
        <w:r w:rsidRPr="00B04939" w:rsidDel="009E2D5D">
          <w:rPr>
            <w:rFonts w:ascii="Times New Roman" w:hAnsi="Times New Roman"/>
            <w:sz w:val="24"/>
          </w:rPr>
          <w:delText>f</w:delText>
        </w:r>
        <w:r w:rsidR="007F1B45" w:rsidRPr="00B04939" w:rsidDel="009E2D5D">
          <w:rPr>
            <w:rFonts w:ascii="Times New Roman" w:hAnsi="Times New Roman"/>
            <w:sz w:val="24"/>
          </w:rPr>
          <w:delText>ollowing aspects</w:delText>
        </w:r>
        <w:r w:rsidRPr="00B04939" w:rsidDel="009E2D5D">
          <w:rPr>
            <w:rFonts w:ascii="Times New Roman" w:hAnsi="Times New Roman"/>
            <w:sz w:val="24"/>
          </w:rPr>
          <w:delText>?</w:delText>
        </w:r>
      </w:del>
    </w:p>
    <w:p w14:paraId="0D6F900B" w14:textId="77777777" w:rsidR="00C0604C" w:rsidRPr="00B04939" w:rsidRDefault="00C0604C">
      <w:pPr>
        <w:pStyle w:val="Heading2"/>
        <w:spacing w:line="360" w:lineRule="auto"/>
        <w:rPr>
          <w:rFonts w:ascii="Times New Roman" w:hAnsi="Times New Roman"/>
          <w:rPrChange w:id="1449" w:author="Administrator" w:date="2024-02-27T12:51:00Z">
            <w:rPr/>
          </w:rPrChange>
        </w:rPr>
        <w:pPrChange w:id="1450" w:author="Administrator" w:date="2024-02-27T12:54:00Z">
          <w:pPr>
            <w:pStyle w:val="Heading2"/>
          </w:pPr>
        </w:pPrChange>
      </w:pPr>
      <w:bookmarkStart w:id="1451" w:name="_Toc53389036"/>
      <w:r w:rsidRPr="00B04939">
        <w:rPr>
          <w:rFonts w:ascii="Times New Roman" w:hAnsi="Times New Roman"/>
          <w:rPrChange w:id="1452" w:author="Administrator" w:date="2024-02-27T12:51:00Z">
            <w:rPr/>
          </w:rPrChange>
        </w:rPr>
        <w:t>Resource Requirement</w:t>
      </w:r>
      <w:bookmarkEnd w:id="1451"/>
    </w:p>
    <w:p w14:paraId="0BF5BD1B" w14:textId="5B1B5A8E" w:rsidR="00C0604C" w:rsidRPr="00B04939" w:rsidDel="009E2D5D" w:rsidRDefault="00C0604C">
      <w:pPr>
        <w:spacing w:line="360" w:lineRule="auto"/>
        <w:jc w:val="both"/>
        <w:rPr>
          <w:del w:id="1453" w:author="user" w:date="2024-02-20T13:33:00Z"/>
          <w:rFonts w:ascii="Times New Roman" w:hAnsi="Times New Roman"/>
          <w:sz w:val="24"/>
        </w:rPr>
      </w:pPr>
      <w:del w:id="1454" w:author="user" w:date="2024-02-20T13:33:00Z">
        <w:r w:rsidRPr="00B04939" w:rsidDel="009E2D5D">
          <w:rPr>
            <w:rFonts w:ascii="Times New Roman" w:hAnsi="Times New Roman"/>
            <w:sz w:val="24"/>
          </w:rPr>
          <w:delText>What computing or any other resource you would need?</w:delText>
        </w:r>
      </w:del>
    </w:p>
    <w:p w14:paraId="6D6476BE" w14:textId="77777777" w:rsidR="007F1B45" w:rsidRPr="00B04939" w:rsidRDefault="00C0604C">
      <w:pPr>
        <w:pStyle w:val="Heading3"/>
        <w:spacing w:line="360" w:lineRule="auto"/>
        <w:rPr>
          <w:rFonts w:ascii="Times New Roman" w:hAnsi="Times New Roman" w:cs="Times New Roman"/>
          <w:rPrChange w:id="1455" w:author="Administrator" w:date="2024-02-27T12:51:00Z">
            <w:rPr/>
          </w:rPrChange>
        </w:rPr>
        <w:pPrChange w:id="1456" w:author="Administrator" w:date="2024-02-27T12:54:00Z">
          <w:pPr>
            <w:pStyle w:val="Heading3"/>
          </w:pPr>
        </w:pPrChange>
      </w:pPr>
      <w:bookmarkStart w:id="1457" w:name="_Toc53389037"/>
      <w:r w:rsidRPr="00B04939">
        <w:rPr>
          <w:rFonts w:ascii="Times New Roman" w:hAnsi="Times New Roman" w:cs="Times New Roman"/>
          <w:rPrChange w:id="1458" w:author="Administrator" w:date="2024-02-27T12:51:00Z">
            <w:rPr/>
          </w:rPrChange>
        </w:rPr>
        <w:t>Expertise of the Team</w:t>
      </w:r>
      <w:bookmarkEnd w:id="1457"/>
    </w:p>
    <w:p w14:paraId="640F7022" w14:textId="77777777" w:rsidR="00B04939" w:rsidRPr="003E6BEC" w:rsidRDefault="00B319E3">
      <w:pPr>
        <w:spacing w:line="240" w:lineRule="auto"/>
        <w:jc w:val="both"/>
        <w:rPr>
          <w:ins w:id="1459" w:author="Administrator" w:date="2024-02-27T12:55:00Z"/>
          <w:rFonts w:ascii="Times New Roman" w:eastAsiaTheme="majorEastAsia" w:hAnsi="Times New Roman"/>
          <w:color w:val="000000" w:themeColor="text1"/>
          <w:szCs w:val="32"/>
          <w:rPrChange w:id="1460" w:author="Administrator" w:date="2024-02-27T13:41:00Z">
            <w:rPr>
              <w:ins w:id="1461" w:author="Administrator" w:date="2024-02-27T12:55:00Z"/>
              <w:rFonts w:ascii="Times New Roman" w:eastAsia="Calibri" w:hAnsi="Times New Roman" w:cs="Times New Roman"/>
              <w:color w:val="auto"/>
              <w:szCs w:val="22"/>
            </w:rPr>
          </w:rPrChange>
        </w:rPr>
        <w:pPrChange w:id="1462" w:author="Administrator" w:date="2024-02-27T13:41:00Z">
          <w:pPr>
            <w:pStyle w:val="Heading3"/>
          </w:pPr>
        </w:pPrChange>
      </w:pPr>
      <w:ins w:id="1463" w:author="user" w:date="2024-02-20T13:40:00Z">
        <w:r w:rsidRPr="003E6BEC">
          <w:rPr>
            <w:rFonts w:ascii="Times New Roman" w:eastAsiaTheme="majorEastAsia" w:hAnsi="Times New Roman"/>
            <w:color w:val="000000" w:themeColor="text1"/>
            <w:sz w:val="24"/>
            <w:szCs w:val="32"/>
            <w:rPrChange w:id="1464" w:author="Administrator" w:date="2024-02-27T13:41:00Z">
              <w:rPr>
                <w:rFonts w:ascii="Times New Roman" w:hAnsi="Times New Roman"/>
              </w:rPr>
            </w:rPrChange>
          </w:rPr>
          <w:t>As a well-rounded team, each one of us possesses unique strengths that contribute significantly towards building an innovative automated electric meter reading mobile app based on image processing techniques. We boast diverse skill sets acquired by studying pertinent subjects across artificial intelligence, cloud technologies, databases, and UI/UX design principles. Fueled by our shared passion for this ambitious endeavor, we are committed to delivering it successfully within stipulated timelines through close collaboration among team member</w:t>
        </w:r>
      </w:ins>
    </w:p>
    <w:p w14:paraId="22568C53" w14:textId="77777777" w:rsidR="00B04939" w:rsidRDefault="00B04939">
      <w:pPr>
        <w:pStyle w:val="Heading3"/>
        <w:numPr>
          <w:ilvl w:val="0"/>
          <w:numId w:val="0"/>
        </w:numPr>
        <w:spacing w:line="360" w:lineRule="auto"/>
        <w:ind w:left="1224"/>
        <w:jc w:val="both"/>
        <w:rPr>
          <w:ins w:id="1465" w:author="Administrator" w:date="2024-02-27T12:55:00Z"/>
          <w:rFonts w:ascii="Times New Roman" w:eastAsia="Calibri" w:hAnsi="Times New Roman" w:cs="Times New Roman"/>
          <w:color w:val="auto"/>
          <w:szCs w:val="22"/>
        </w:rPr>
        <w:pPrChange w:id="1466" w:author="Administrator" w:date="2024-02-27T12:54:00Z">
          <w:pPr>
            <w:pStyle w:val="Heading3"/>
          </w:pPr>
        </w:pPrChange>
      </w:pPr>
    </w:p>
    <w:p w14:paraId="6D521CC6" w14:textId="77777777" w:rsidR="00B04939" w:rsidRDefault="00B04939">
      <w:pPr>
        <w:pStyle w:val="Heading3"/>
        <w:numPr>
          <w:ilvl w:val="0"/>
          <w:numId w:val="0"/>
        </w:numPr>
        <w:spacing w:line="360" w:lineRule="auto"/>
        <w:ind w:left="1224"/>
        <w:jc w:val="both"/>
        <w:rPr>
          <w:ins w:id="1467" w:author="Administrator" w:date="2024-02-27T12:55:00Z"/>
          <w:rFonts w:ascii="Times New Roman" w:eastAsia="Calibri" w:hAnsi="Times New Roman" w:cs="Times New Roman"/>
          <w:color w:val="auto"/>
          <w:szCs w:val="22"/>
        </w:rPr>
        <w:pPrChange w:id="1468" w:author="Administrator" w:date="2024-02-27T12:54:00Z">
          <w:pPr>
            <w:pStyle w:val="Heading3"/>
          </w:pPr>
        </w:pPrChange>
      </w:pPr>
    </w:p>
    <w:p w14:paraId="4928C07E" w14:textId="77777777" w:rsidR="00B04939" w:rsidRDefault="00B04939">
      <w:pPr>
        <w:spacing w:after="0" w:line="240" w:lineRule="auto"/>
        <w:rPr>
          <w:ins w:id="1469" w:author="Administrator" w:date="2024-02-27T12:55:00Z"/>
          <w:rFonts w:ascii="Times New Roman" w:hAnsi="Times New Roman"/>
          <w:sz w:val="24"/>
        </w:rPr>
      </w:pPr>
      <w:ins w:id="1470" w:author="Administrator" w:date="2024-02-27T12:55:00Z">
        <w:r>
          <w:rPr>
            <w:rFonts w:ascii="Times New Roman" w:hAnsi="Times New Roman"/>
          </w:rPr>
          <w:br w:type="page"/>
        </w:r>
      </w:ins>
    </w:p>
    <w:p w14:paraId="2C997E53" w14:textId="240E06D4" w:rsidR="00B319E3" w:rsidRPr="00B04939" w:rsidRDefault="00B319E3">
      <w:pPr>
        <w:pStyle w:val="Heading3"/>
        <w:numPr>
          <w:ilvl w:val="0"/>
          <w:numId w:val="0"/>
        </w:numPr>
        <w:spacing w:line="360" w:lineRule="auto"/>
        <w:ind w:left="1224"/>
        <w:jc w:val="both"/>
        <w:rPr>
          <w:rFonts w:ascii="Times New Roman" w:eastAsia="Calibri" w:hAnsi="Times New Roman" w:cs="Times New Roman"/>
          <w:color w:val="auto"/>
          <w:szCs w:val="22"/>
          <w:rPrChange w:id="1471" w:author="Administrator" w:date="2024-02-27T12:54:00Z">
            <w:rPr>
              <w:rFonts w:ascii="Times New Roman" w:hAnsi="Times New Roman"/>
            </w:rPr>
          </w:rPrChange>
        </w:rPr>
        <w:pPrChange w:id="1472" w:author="Administrator" w:date="2024-02-27T12:54:00Z">
          <w:pPr>
            <w:pStyle w:val="Heading3"/>
          </w:pPr>
        </w:pPrChange>
      </w:pPr>
      <w:ins w:id="1473" w:author="user" w:date="2024-02-20T13:40:00Z">
        <w:del w:id="1474" w:author="Administrator" w:date="2024-02-27T12:54:00Z">
          <w:r w:rsidRPr="00B04939" w:rsidDel="00B04939">
            <w:rPr>
              <w:rFonts w:ascii="Times New Roman" w:eastAsia="Calibri" w:hAnsi="Times New Roman" w:cs="Times New Roman"/>
              <w:color w:val="auto"/>
              <w:szCs w:val="22"/>
            </w:rPr>
            <w:lastRenderedPageBreak/>
            <w:delText>s</w:delText>
          </w:r>
        </w:del>
      </w:ins>
      <w:del w:id="1475" w:author="user" w:date="2024-02-20T13:40:00Z">
        <w:r w:rsidR="002E2996" w:rsidRPr="00B04939" w:rsidDel="00B319E3">
          <w:rPr>
            <w:rFonts w:ascii="Times New Roman" w:hAnsi="Times New Roman" w:cs="Times New Roman"/>
            <w:rPrChange w:id="1476" w:author="Administrator" w:date="2024-02-27T12:51:00Z">
              <w:rPr>
                <w:rFonts w:ascii="Times New Roman" w:hAnsi="Times New Roman"/>
              </w:rPr>
            </w:rPrChange>
          </w:rPr>
          <w:delText>Are all team members pre-equipped with the level of knowledge needed for the successful completion of this project? Have you people studied the relevant course by now? Is this project of equal interest to all team members?</w:delText>
        </w:r>
      </w:del>
    </w:p>
    <w:p w14:paraId="3935282A" w14:textId="145F8E29" w:rsidR="00697CC6" w:rsidRPr="00B04939" w:rsidRDefault="002E2996">
      <w:pPr>
        <w:pStyle w:val="Heading3"/>
        <w:spacing w:line="360" w:lineRule="auto"/>
        <w:rPr>
          <w:ins w:id="1477" w:author="03-134211-002" w:date="2024-02-26T21:19:00Z"/>
          <w:rFonts w:ascii="Times New Roman" w:hAnsi="Times New Roman" w:cs="Times New Roman"/>
          <w:rPrChange w:id="1478" w:author="Administrator" w:date="2024-02-27T12:55:00Z">
            <w:rPr>
              <w:ins w:id="1479" w:author="03-134211-002" w:date="2024-02-26T21:19:00Z"/>
            </w:rPr>
          </w:rPrChange>
        </w:rPr>
        <w:pPrChange w:id="1480" w:author="Administrator" w:date="2024-02-27T12:55:00Z">
          <w:pPr>
            <w:pStyle w:val="Heading3"/>
          </w:pPr>
        </w:pPrChange>
      </w:pPr>
      <w:bookmarkStart w:id="1481" w:name="_Toc53389038"/>
      <w:r w:rsidRPr="00B04939">
        <w:rPr>
          <w:rFonts w:ascii="Times New Roman" w:hAnsi="Times New Roman" w:cs="Times New Roman"/>
          <w:rPrChange w:id="1482" w:author="Administrator" w:date="2024-02-27T12:55:00Z">
            <w:rPr/>
          </w:rPrChange>
        </w:rPr>
        <w:t>Tools / Technology</w:t>
      </w:r>
      <w:bookmarkEnd w:id="1481"/>
    </w:p>
    <w:p w14:paraId="01DD9750" w14:textId="77777777" w:rsidR="00027646" w:rsidRPr="00B04939" w:rsidRDefault="00027646">
      <w:pPr>
        <w:spacing w:line="360" w:lineRule="auto"/>
        <w:rPr>
          <w:ins w:id="1483" w:author="03-134211-002" w:date="2024-02-26T21:19:00Z"/>
          <w:rFonts w:ascii="Times New Roman" w:hAnsi="Times New Roman"/>
          <w:rPrChange w:id="1484" w:author="Administrator" w:date="2024-02-27T12:51:00Z">
            <w:rPr>
              <w:ins w:id="1485" w:author="03-134211-002" w:date="2024-02-26T21:19:00Z"/>
            </w:rPr>
          </w:rPrChange>
        </w:rPr>
        <w:pPrChange w:id="1486" w:author="Administrator" w:date="2024-02-27T12:54:00Z">
          <w:pPr/>
        </w:pPrChange>
      </w:pPr>
    </w:p>
    <w:tbl>
      <w:tblPr>
        <w:tblStyle w:val="TableGrid"/>
        <w:tblW w:w="10201" w:type="dxa"/>
        <w:tblLook w:val="04A0" w:firstRow="1" w:lastRow="0" w:firstColumn="1" w:lastColumn="0" w:noHBand="0" w:noVBand="1"/>
        <w:tblPrChange w:id="1487" w:author="03-134211-002" w:date="2024-02-26T21:21:00Z">
          <w:tblPr>
            <w:tblStyle w:val="TableGrid"/>
            <w:tblW w:w="0" w:type="auto"/>
            <w:tblLook w:val="04A0" w:firstRow="1" w:lastRow="0" w:firstColumn="1" w:lastColumn="0" w:noHBand="0" w:noVBand="1"/>
          </w:tblPr>
        </w:tblPrChange>
      </w:tblPr>
      <w:tblGrid>
        <w:gridCol w:w="4675"/>
        <w:gridCol w:w="5526"/>
        <w:tblGridChange w:id="1488">
          <w:tblGrid>
            <w:gridCol w:w="4675"/>
            <w:gridCol w:w="4675"/>
          </w:tblGrid>
        </w:tblGridChange>
      </w:tblGrid>
      <w:tr w:rsidR="006320B0" w:rsidRPr="00B04939" w14:paraId="1626658B" w14:textId="77777777" w:rsidTr="006320B0">
        <w:trPr>
          <w:ins w:id="1489" w:author="03-134211-002" w:date="2024-02-26T21:19:00Z"/>
        </w:trPr>
        <w:tc>
          <w:tcPr>
            <w:tcW w:w="4675" w:type="dxa"/>
            <w:tcPrChange w:id="1490" w:author="03-134211-002" w:date="2024-02-26T21:21:00Z">
              <w:tcPr>
                <w:tcW w:w="4675" w:type="dxa"/>
              </w:tcPr>
            </w:tcPrChange>
          </w:tcPr>
          <w:p w14:paraId="2E130993" w14:textId="0A24B18C" w:rsidR="006320B0" w:rsidRPr="003E6BEC" w:rsidRDefault="006320B0">
            <w:pPr>
              <w:spacing w:line="360" w:lineRule="auto"/>
              <w:jc w:val="center"/>
              <w:rPr>
                <w:ins w:id="1491" w:author="03-134211-002" w:date="2024-02-26T21:19:00Z"/>
                <w:rFonts w:ascii="Times New Roman" w:hAnsi="Times New Roman" w:cs="Times New Roman"/>
                <w:bCs/>
                <w:sz w:val="24"/>
                <w:szCs w:val="24"/>
                <w:rPrChange w:id="1492" w:author="Administrator" w:date="2024-02-27T13:42:00Z">
                  <w:rPr>
                    <w:ins w:id="1493" w:author="03-134211-002" w:date="2024-02-26T21:19:00Z"/>
                  </w:rPr>
                </w:rPrChange>
              </w:rPr>
              <w:pPrChange w:id="1494" w:author="Administrator" w:date="2024-02-27T13:42:00Z">
                <w:pPr/>
              </w:pPrChange>
            </w:pPr>
            <w:ins w:id="1495" w:author="03-134211-002" w:date="2024-02-26T21:19:00Z">
              <w:r w:rsidRPr="003E6BEC">
                <w:rPr>
                  <w:rFonts w:ascii="Times New Roman" w:hAnsi="Times New Roman"/>
                  <w:bCs/>
                  <w:sz w:val="24"/>
                  <w:szCs w:val="24"/>
                  <w:rPrChange w:id="1496" w:author="Administrator" w:date="2024-02-27T13:42:00Z">
                    <w:rPr/>
                  </w:rPrChange>
                </w:rPr>
                <w:t>Too</w:t>
              </w:r>
            </w:ins>
            <w:ins w:id="1497" w:author="03-134211-002" w:date="2024-02-26T21:20:00Z">
              <w:r w:rsidRPr="003E6BEC">
                <w:rPr>
                  <w:rFonts w:ascii="Times New Roman" w:hAnsi="Times New Roman"/>
                  <w:bCs/>
                  <w:sz w:val="24"/>
                  <w:szCs w:val="24"/>
                  <w:rPrChange w:id="1498" w:author="Administrator" w:date="2024-02-27T13:42:00Z">
                    <w:rPr/>
                  </w:rPrChange>
                </w:rPr>
                <w:t>l/Technology</w:t>
              </w:r>
            </w:ins>
          </w:p>
        </w:tc>
        <w:tc>
          <w:tcPr>
            <w:tcW w:w="5526" w:type="dxa"/>
            <w:tcPrChange w:id="1499" w:author="03-134211-002" w:date="2024-02-26T21:21:00Z">
              <w:tcPr>
                <w:tcW w:w="4675" w:type="dxa"/>
              </w:tcPr>
            </w:tcPrChange>
          </w:tcPr>
          <w:p w14:paraId="2B6328F1" w14:textId="45AD950D" w:rsidR="006320B0" w:rsidRPr="003E6BEC" w:rsidRDefault="006320B0">
            <w:pPr>
              <w:spacing w:line="360" w:lineRule="auto"/>
              <w:jc w:val="center"/>
              <w:rPr>
                <w:ins w:id="1500" w:author="03-134211-002" w:date="2024-02-26T21:19:00Z"/>
                <w:rFonts w:ascii="Times New Roman" w:hAnsi="Times New Roman" w:cs="Times New Roman"/>
                <w:bCs/>
                <w:sz w:val="24"/>
                <w:szCs w:val="24"/>
                <w:rPrChange w:id="1501" w:author="Administrator" w:date="2024-02-27T13:42:00Z">
                  <w:rPr>
                    <w:ins w:id="1502" w:author="03-134211-002" w:date="2024-02-26T21:19:00Z"/>
                  </w:rPr>
                </w:rPrChange>
              </w:rPr>
              <w:pPrChange w:id="1503" w:author="Administrator" w:date="2024-02-27T13:42:00Z">
                <w:pPr/>
              </w:pPrChange>
            </w:pPr>
            <w:ins w:id="1504" w:author="03-134211-002" w:date="2024-02-26T21:20:00Z">
              <w:r w:rsidRPr="003E6BEC">
                <w:rPr>
                  <w:rFonts w:ascii="Times New Roman" w:hAnsi="Times New Roman"/>
                  <w:bCs/>
                  <w:sz w:val="24"/>
                  <w:szCs w:val="24"/>
                  <w:rPrChange w:id="1505" w:author="Administrator" w:date="2024-02-27T13:42:00Z">
                    <w:rPr/>
                  </w:rPrChange>
                </w:rPr>
                <w:t>Description</w:t>
              </w:r>
            </w:ins>
          </w:p>
        </w:tc>
      </w:tr>
      <w:tr w:rsidR="006320B0" w:rsidRPr="00B04939" w14:paraId="1607C29A" w14:textId="77777777" w:rsidTr="006320B0">
        <w:trPr>
          <w:ins w:id="1506" w:author="03-134211-002" w:date="2024-02-26T21:19:00Z"/>
        </w:trPr>
        <w:tc>
          <w:tcPr>
            <w:tcW w:w="4675" w:type="dxa"/>
            <w:tcPrChange w:id="1507" w:author="03-134211-002" w:date="2024-02-26T21:21:00Z">
              <w:tcPr>
                <w:tcW w:w="4675" w:type="dxa"/>
              </w:tcPr>
            </w:tcPrChange>
          </w:tcPr>
          <w:p w14:paraId="5A123D9E" w14:textId="6312A4D0" w:rsidR="006320B0" w:rsidRPr="00B04939" w:rsidRDefault="006320B0">
            <w:pPr>
              <w:spacing w:line="360" w:lineRule="auto"/>
              <w:rPr>
                <w:ins w:id="1508" w:author="03-134211-002" w:date="2024-02-26T21:19:00Z"/>
                <w:rFonts w:ascii="Times New Roman" w:hAnsi="Times New Roman" w:cs="Times New Roman"/>
                <w:sz w:val="24"/>
                <w:szCs w:val="24"/>
                <w:rPrChange w:id="1509" w:author="Administrator" w:date="2024-02-27T12:51:00Z">
                  <w:rPr>
                    <w:ins w:id="1510" w:author="03-134211-002" w:date="2024-02-26T21:19:00Z"/>
                  </w:rPr>
                </w:rPrChange>
              </w:rPr>
              <w:pPrChange w:id="1511" w:author="Administrator" w:date="2024-02-27T12:54:00Z">
                <w:pPr/>
              </w:pPrChange>
            </w:pPr>
            <w:ins w:id="1512" w:author="03-134211-002" w:date="2024-02-26T21:20:00Z">
              <w:r w:rsidRPr="00B04939">
                <w:rPr>
                  <w:rFonts w:ascii="Times New Roman" w:hAnsi="Times New Roman"/>
                  <w:sz w:val="24"/>
                  <w:szCs w:val="24"/>
                  <w:rPrChange w:id="1513" w:author="Administrator" w:date="2024-02-27T12:51:00Z">
                    <w:rPr>
                      <w:b/>
                      <w:bCs/>
                    </w:rPr>
                  </w:rPrChange>
                </w:rPr>
                <w:t xml:space="preserve">Image Processing Libraries (e.g., </w:t>
              </w:r>
              <w:proofErr w:type="spellStart"/>
              <w:r w:rsidRPr="00B04939">
                <w:rPr>
                  <w:rFonts w:ascii="Times New Roman" w:hAnsi="Times New Roman"/>
                  <w:sz w:val="24"/>
                  <w:szCs w:val="24"/>
                  <w:rPrChange w:id="1514" w:author="Administrator" w:date="2024-02-27T12:51:00Z">
                    <w:rPr>
                      <w:b/>
                      <w:bCs/>
                    </w:rPr>
                  </w:rPrChange>
                </w:rPr>
                <w:t>OpenCV</w:t>
              </w:r>
              <w:proofErr w:type="spellEnd"/>
              <w:r w:rsidRPr="00B04939">
                <w:rPr>
                  <w:rFonts w:ascii="Times New Roman" w:hAnsi="Times New Roman"/>
                  <w:sz w:val="24"/>
                  <w:szCs w:val="24"/>
                  <w:rPrChange w:id="1515" w:author="Administrator" w:date="2024-02-27T12:51:00Z">
                    <w:rPr>
                      <w:b/>
                      <w:bCs/>
                    </w:rPr>
                  </w:rPrChange>
                </w:rPr>
                <w:t xml:space="preserve">, </w:t>
              </w:r>
              <w:proofErr w:type="spellStart"/>
              <w:r w:rsidRPr="00B04939">
                <w:rPr>
                  <w:rFonts w:ascii="Times New Roman" w:hAnsi="Times New Roman"/>
                  <w:sz w:val="24"/>
                  <w:szCs w:val="24"/>
                  <w:rPrChange w:id="1516" w:author="Administrator" w:date="2024-02-27T12:51:00Z">
                    <w:rPr>
                      <w:b/>
                      <w:bCs/>
                    </w:rPr>
                  </w:rPrChange>
                </w:rPr>
                <w:t>scikit</w:t>
              </w:r>
              <w:proofErr w:type="spellEnd"/>
              <w:r w:rsidRPr="00B04939">
                <w:rPr>
                  <w:rFonts w:ascii="Times New Roman" w:hAnsi="Times New Roman"/>
                  <w:sz w:val="24"/>
                  <w:szCs w:val="24"/>
                  <w:rPrChange w:id="1517" w:author="Administrator" w:date="2024-02-27T12:51:00Z">
                    <w:rPr>
                      <w:b/>
                      <w:bCs/>
                    </w:rPr>
                  </w:rPrChange>
                </w:rPr>
                <w:t>-image)</w:t>
              </w:r>
            </w:ins>
          </w:p>
        </w:tc>
        <w:tc>
          <w:tcPr>
            <w:tcW w:w="5526" w:type="dxa"/>
            <w:tcPrChange w:id="1518" w:author="03-134211-002" w:date="2024-02-26T21:21:00Z">
              <w:tcPr>
                <w:tcW w:w="4675" w:type="dxa"/>
              </w:tcPr>
            </w:tcPrChange>
          </w:tcPr>
          <w:p w14:paraId="08D2B21D" w14:textId="7447BD97" w:rsidR="006320B0" w:rsidRPr="00B04939" w:rsidRDefault="006320B0">
            <w:pPr>
              <w:spacing w:line="360" w:lineRule="auto"/>
              <w:jc w:val="both"/>
              <w:rPr>
                <w:ins w:id="1519" w:author="03-134211-002" w:date="2024-02-26T21:19:00Z"/>
                <w:rFonts w:ascii="Times New Roman" w:hAnsi="Times New Roman" w:cs="Times New Roman"/>
                <w:sz w:val="24"/>
                <w:szCs w:val="24"/>
                <w:rPrChange w:id="1520" w:author="Administrator" w:date="2024-02-27T12:51:00Z">
                  <w:rPr>
                    <w:ins w:id="1521" w:author="03-134211-002" w:date="2024-02-26T21:19:00Z"/>
                  </w:rPr>
                </w:rPrChange>
              </w:rPr>
              <w:pPrChange w:id="1522" w:author="Administrator" w:date="2024-02-27T12:54:00Z">
                <w:pPr/>
              </w:pPrChange>
            </w:pPr>
            <w:ins w:id="1523" w:author="03-134211-002" w:date="2024-02-26T21:20:00Z">
              <w:r w:rsidRPr="00B04939">
                <w:rPr>
                  <w:rFonts w:ascii="Times New Roman" w:hAnsi="Times New Roman"/>
                  <w:sz w:val="24"/>
                  <w:szCs w:val="24"/>
                  <w:rPrChange w:id="1524" w:author="Administrator" w:date="2024-02-27T12:51:00Z">
                    <w:rPr/>
                  </w:rPrChange>
                </w:rPr>
                <w:t>Provide functionalities for image manipulation, noise reduction, resizing, and other preprocessing tasks.</w:t>
              </w:r>
            </w:ins>
          </w:p>
        </w:tc>
      </w:tr>
      <w:tr w:rsidR="006320B0" w:rsidRPr="00B04939" w14:paraId="1D13C3BA" w14:textId="77777777" w:rsidTr="006320B0">
        <w:trPr>
          <w:ins w:id="1525" w:author="03-134211-002" w:date="2024-02-26T21:19:00Z"/>
        </w:trPr>
        <w:tc>
          <w:tcPr>
            <w:tcW w:w="4675" w:type="dxa"/>
            <w:tcPrChange w:id="1526" w:author="03-134211-002" w:date="2024-02-26T21:21:00Z">
              <w:tcPr>
                <w:tcW w:w="4675" w:type="dxa"/>
              </w:tcPr>
            </w:tcPrChange>
          </w:tcPr>
          <w:p w14:paraId="42C14D09" w14:textId="3CCA7055" w:rsidR="006320B0" w:rsidRPr="00B04939" w:rsidRDefault="006320B0">
            <w:pPr>
              <w:spacing w:line="360" w:lineRule="auto"/>
              <w:rPr>
                <w:ins w:id="1527" w:author="03-134211-002" w:date="2024-02-26T21:19:00Z"/>
                <w:rFonts w:ascii="Times New Roman" w:hAnsi="Times New Roman" w:cs="Times New Roman"/>
                <w:sz w:val="24"/>
                <w:szCs w:val="24"/>
                <w:rPrChange w:id="1528" w:author="Administrator" w:date="2024-02-27T12:51:00Z">
                  <w:rPr>
                    <w:ins w:id="1529" w:author="03-134211-002" w:date="2024-02-26T21:19:00Z"/>
                  </w:rPr>
                </w:rPrChange>
              </w:rPr>
              <w:pPrChange w:id="1530" w:author="Administrator" w:date="2024-02-27T12:54:00Z">
                <w:pPr/>
              </w:pPrChange>
            </w:pPr>
            <w:ins w:id="1531" w:author="03-134211-002" w:date="2024-02-26T21:20:00Z">
              <w:r w:rsidRPr="00B04939">
                <w:rPr>
                  <w:rFonts w:ascii="Times New Roman" w:hAnsi="Times New Roman"/>
                  <w:sz w:val="24"/>
                  <w:szCs w:val="24"/>
                  <w:rPrChange w:id="1532" w:author="Administrator" w:date="2024-02-27T12:51:00Z">
                    <w:rPr>
                      <w:b/>
                      <w:bCs/>
                    </w:rPr>
                  </w:rPrChange>
                </w:rPr>
                <w:t xml:space="preserve">Machine Learning Frameworks (e.g., </w:t>
              </w:r>
              <w:proofErr w:type="spellStart"/>
              <w:r w:rsidRPr="00B04939">
                <w:rPr>
                  <w:rFonts w:ascii="Times New Roman" w:hAnsi="Times New Roman"/>
                  <w:sz w:val="24"/>
                  <w:szCs w:val="24"/>
                  <w:rPrChange w:id="1533" w:author="Administrator" w:date="2024-02-27T12:51:00Z">
                    <w:rPr/>
                  </w:rPrChange>
                </w:rPr>
                <w:t>TensorFlow</w:t>
              </w:r>
              <w:proofErr w:type="spellEnd"/>
              <w:r w:rsidRPr="00B04939">
                <w:rPr>
                  <w:rFonts w:ascii="Times New Roman" w:hAnsi="Times New Roman"/>
                  <w:sz w:val="24"/>
                  <w:szCs w:val="24"/>
                  <w:rPrChange w:id="1534" w:author="Administrator" w:date="2024-02-27T12:51:00Z">
                    <w:rPr/>
                  </w:rPrChange>
                </w:rPr>
                <w:t xml:space="preserve">, </w:t>
              </w:r>
              <w:proofErr w:type="spellStart"/>
              <w:r w:rsidRPr="00B04939">
                <w:rPr>
                  <w:rFonts w:ascii="Times New Roman" w:hAnsi="Times New Roman"/>
                  <w:sz w:val="24"/>
                  <w:szCs w:val="24"/>
                  <w:rPrChange w:id="1535" w:author="Administrator" w:date="2024-02-27T12:51:00Z">
                    <w:rPr/>
                  </w:rPrChange>
                </w:rPr>
                <w:t>PyTorch</w:t>
              </w:r>
              <w:proofErr w:type="spellEnd"/>
              <w:r w:rsidRPr="00B04939">
                <w:rPr>
                  <w:rFonts w:ascii="Times New Roman" w:hAnsi="Times New Roman"/>
                  <w:sz w:val="24"/>
                  <w:szCs w:val="24"/>
                  <w:rPrChange w:id="1536" w:author="Administrator" w:date="2024-02-27T12:51:00Z">
                    <w:rPr/>
                  </w:rPrChange>
                </w:rPr>
                <w:t>)</w:t>
              </w:r>
            </w:ins>
          </w:p>
        </w:tc>
        <w:tc>
          <w:tcPr>
            <w:tcW w:w="5526" w:type="dxa"/>
            <w:tcPrChange w:id="1537" w:author="03-134211-002" w:date="2024-02-26T21:21:00Z">
              <w:tcPr>
                <w:tcW w:w="4675" w:type="dxa"/>
              </w:tcPr>
            </w:tcPrChange>
          </w:tcPr>
          <w:p w14:paraId="0CB529DD" w14:textId="5513FAD2" w:rsidR="006320B0" w:rsidRPr="00B04939" w:rsidRDefault="006320B0">
            <w:pPr>
              <w:spacing w:line="360" w:lineRule="auto"/>
              <w:jc w:val="both"/>
              <w:rPr>
                <w:ins w:id="1538" w:author="03-134211-002" w:date="2024-02-26T21:19:00Z"/>
                <w:rFonts w:ascii="Times New Roman" w:hAnsi="Times New Roman" w:cs="Times New Roman"/>
                <w:sz w:val="24"/>
                <w:szCs w:val="24"/>
                <w:rPrChange w:id="1539" w:author="Administrator" w:date="2024-02-27T12:51:00Z">
                  <w:rPr>
                    <w:ins w:id="1540" w:author="03-134211-002" w:date="2024-02-26T21:19:00Z"/>
                  </w:rPr>
                </w:rPrChange>
              </w:rPr>
              <w:pPrChange w:id="1541" w:author="Administrator" w:date="2024-02-27T12:54:00Z">
                <w:pPr/>
              </w:pPrChange>
            </w:pPr>
            <w:ins w:id="1542" w:author="03-134211-002" w:date="2024-02-26T21:20:00Z">
              <w:r w:rsidRPr="00B04939">
                <w:rPr>
                  <w:rFonts w:ascii="Times New Roman" w:hAnsi="Times New Roman"/>
                  <w:sz w:val="24"/>
                  <w:szCs w:val="24"/>
                  <w:rPrChange w:id="1543" w:author="Administrator" w:date="2024-02-27T12:51:00Z">
                    <w:rPr/>
                  </w:rPrChange>
                </w:rPr>
                <w:t>Offer tools for building, training, and deploying AI models like Convolutional Neural Networks (CNNs) for digit recognition.</w:t>
              </w:r>
            </w:ins>
          </w:p>
        </w:tc>
      </w:tr>
      <w:tr w:rsidR="006320B0" w:rsidRPr="00B04939" w14:paraId="4FA3587D" w14:textId="77777777" w:rsidTr="006320B0">
        <w:trPr>
          <w:ins w:id="1544" w:author="03-134211-002" w:date="2024-02-26T21:19:00Z"/>
        </w:trPr>
        <w:tc>
          <w:tcPr>
            <w:tcW w:w="4675" w:type="dxa"/>
            <w:tcPrChange w:id="1545" w:author="03-134211-002" w:date="2024-02-26T21:21:00Z">
              <w:tcPr>
                <w:tcW w:w="4675" w:type="dxa"/>
              </w:tcPr>
            </w:tcPrChange>
          </w:tcPr>
          <w:p w14:paraId="1A487224" w14:textId="79A6AE61" w:rsidR="006320B0" w:rsidRPr="00B04939" w:rsidRDefault="006320B0">
            <w:pPr>
              <w:spacing w:line="360" w:lineRule="auto"/>
              <w:rPr>
                <w:ins w:id="1546" w:author="03-134211-002" w:date="2024-02-26T21:19:00Z"/>
                <w:rFonts w:ascii="Times New Roman" w:hAnsi="Times New Roman" w:cs="Times New Roman"/>
                <w:sz w:val="24"/>
                <w:szCs w:val="24"/>
                <w:rPrChange w:id="1547" w:author="Administrator" w:date="2024-02-27T12:51:00Z">
                  <w:rPr>
                    <w:ins w:id="1548" w:author="03-134211-002" w:date="2024-02-26T21:19:00Z"/>
                  </w:rPr>
                </w:rPrChange>
              </w:rPr>
              <w:pPrChange w:id="1549" w:author="Administrator" w:date="2024-02-27T12:54:00Z">
                <w:pPr/>
              </w:pPrChange>
            </w:pPr>
            <w:ins w:id="1550" w:author="03-134211-002" w:date="2024-02-26T21:21:00Z">
              <w:r w:rsidRPr="00B04939">
                <w:rPr>
                  <w:rFonts w:ascii="Times New Roman" w:hAnsi="Times New Roman"/>
                  <w:sz w:val="24"/>
                  <w:szCs w:val="24"/>
                  <w:rPrChange w:id="1551" w:author="Administrator" w:date="2024-02-27T12:51:00Z">
                    <w:rPr/>
                  </w:rPrChange>
                </w:rPr>
                <w:t xml:space="preserve">Computer Vision Libraries (e.g., </w:t>
              </w:r>
              <w:proofErr w:type="spellStart"/>
              <w:r w:rsidRPr="00B04939">
                <w:rPr>
                  <w:rFonts w:ascii="Times New Roman" w:hAnsi="Times New Roman"/>
                  <w:sz w:val="24"/>
                  <w:szCs w:val="24"/>
                  <w:rPrChange w:id="1552" w:author="Administrator" w:date="2024-02-27T12:51:00Z">
                    <w:rPr/>
                  </w:rPrChange>
                </w:rPr>
                <w:t>OpenCV</w:t>
              </w:r>
              <w:proofErr w:type="spellEnd"/>
              <w:r w:rsidRPr="00B04939">
                <w:rPr>
                  <w:rFonts w:ascii="Times New Roman" w:hAnsi="Times New Roman"/>
                  <w:sz w:val="24"/>
                  <w:szCs w:val="24"/>
                  <w:rPrChange w:id="1553" w:author="Administrator" w:date="2024-02-27T12:51:00Z">
                    <w:rPr/>
                  </w:rPrChange>
                </w:rPr>
                <w:t xml:space="preserve">, </w:t>
              </w:r>
              <w:proofErr w:type="spellStart"/>
              <w:r w:rsidRPr="00B04939">
                <w:rPr>
                  <w:rFonts w:ascii="Times New Roman" w:hAnsi="Times New Roman"/>
                  <w:sz w:val="24"/>
                  <w:szCs w:val="24"/>
                  <w:rPrChange w:id="1554" w:author="Administrator" w:date="2024-02-27T12:51:00Z">
                    <w:rPr/>
                  </w:rPrChange>
                </w:rPr>
                <w:t>scikit</w:t>
              </w:r>
              <w:proofErr w:type="spellEnd"/>
              <w:r w:rsidRPr="00B04939">
                <w:rPr>
                  <w:rFonts w:ascii="Times New Roman" w:hAnsi="Times New Roman"/>
                  <w:sz w:val="24"/>
                  <w:szCs w:val="24"/>
                  <w:rPrChange w:id="1555" w:author="Administrator" w:date="2024-02-27T12:51:00Z">
                    <w:rPr/>
                  </w:rPrChange>
                </w:rPr>
                <w:t>-image)</w:t>
              </w:r>
            </w:ins>
          </w:p>
        </w:tc>
        <w:tc>
          <w:tcPr>
            <w:tcW w:w="5526" w:type="dxa"/>
            <w:tcPrChange w:id="1556" w:author="03-134211-002" w:date="2024-02-26T21:21:00Z">
              <w:tcPr>
                <w:tcW w:w="4675" w:type="dxa"/>
              </w:tcPr>
            </w:tcPrChange>
          </w:tcPr>
          <w:p w14:paraId="684F9210" w14:textId="0A7CA931" w:rsidR="006320B0" w:rsidRPr="00B04939" w:rsidRDefault="006320B0">
            <w:pPr>
              <w:spacing w:line="360" w:lineRule="auto"/>
              <w:jc w:val="both"/>
              <w:rPr>
                <w:ins w:id="1557" w:author="03-134211-002" w:date="2024-02-26T21:19:00Z"/>
                <w:rFonts w:ascii="Times New Roman" w:hAnsi="Times New Roman" w:cs="Times New Roman"/>
                <w:sz w:val="24"/>
                <w:szCs w:val="24"/>
                <w:rPrChange w:id="1558" w:author="Administrator" w:date="2024-02-27T12:51:00Z">
                  <w:rPr>
                    <w:ins w:id="1559" w:author="03-134211-002" w:date="2024-02-26T21:19:00Z"/>
                  </w:rPr>
                </w:rPrChange>
              </w:rPr>
              <w:pPrChange w:id="1560" w:author="Administrator" w:date="2024-02-27T12:54:00Z">
                <w:pPr/>
              </w:pPrChange>
            </w:pPr>
            <w:ins w:id="1561" w:author="03-134211-002" w:date="2024-02-26T21:21:00Z">
              <w:r w:rsidRPr="00B04939">
                <w:rPr>
                  <w:rFonts w:ascii="Times New Roman" w:hAnsi="Times New Roman"/>
                  <w:sz w:val="24"/>
                  <w:szCs w:val="24"/>
                  <w:rPrChange w:id="1562" w:author="Administrator" w:date="2024-02-27T12:51:00Z">
                    <w:rPr/>
                  </w:rPrChange>
                </w:rPr>
                <w:t>Contain algorithms for object detection and segmentation, aiding in identifying and isolating the meter region within the image.</w:t>
              </w:r>
            </w:ins>
          </w:p>
        </w:tc>
      </w:tr>
      <w:tr w:rsidR="006320B0" w:rsidRPr="00B04939" w14:paraId="0B932C03" w14:textId="77777777" w:rsidTr="006320B0">
        <w:trPr>
          <w:ins w:id="1563" w:author="03-134211-002" w:date="2024-02-26T21:19:00Z"/>
        </w:trPr>
        <w:tc>
          <w:tcPr>
            <w:tcW w:w="4675" w:type="dxa"/>
            <w:tcPrChange w:id="1564" w:author="03-134211-002" w:date="2024-02-26T21:21:00Z">
              <w:tcPr>
                <w:tcW w:w="4675" w:type="dxa"/>
              </w:tcPr>
            </w:tcPrChange>
          </w:tcPr>
          <w:p w14:paraId="488683BC" w14:textId="6B736A48" w:rsidR="006320B0" w:rsidRPr="00B04939" w:rsidRDefault="006320B0">
            <w:pPr>
              <w:spacing w:line="360" w:lineRule="auto"/>
              <w:rPr>
                <w:ins w:id="1565" w:author="03-134211-002" w:date="2024-02-26T21:19:00Z"/>
                <w:rFonts w:ascii="Times New Roman" w:hAnsi="Times New Roman" w:cs="Times New Roman"/>
                <w:sz w:val="24"/>
                <w:szCs w:val="24"/>
                <w:rPrChange w:id="1566" w:author="Administrator" w:date="2024-02-27T12:51:00Z">
                  <w:rPr>
                    <w:ins w:id="1567" w:author="03-134211-002" w:date="2024-02-26T21:19:00Z"/>
                  </w:rPr>
                </w:rPrChange>
              </w:rPr>
              <w:pPrChange w:id="1568" w:author="Administrator" w:date="2024-02-27T12:54:00Z">
                <w:pPr/>
              </w:pPrChange>
            </w:pPr>
            <w:ins w:id="1569" w:author="03-134211-002" w:date="2024-02-26T21:21:00Z">
              <w:r w:rsidRPr="00B04939">
                <w:rPr>
                  <w:rFonts w:ascii="Times New Roman" w:hAnsi="Times New Roman"/>
                  <w:sz w:val="24"/>
                  <w:szCs w:val="24"/>
                  <w:rPrChange w:id="1570" w:author="Administrator" w:date="2024-02-27T12:51:00Z">
                    <w:rPr/>
                  </w:rPrChange>
                </w:rPr>
                <w:t>Programming Languages (e.g., Python)</w:t>
              </w:r>
            </w:ins>
          </w:p>
        </w:tc>
        <w:tc>
          <w:tcPr>
            <w:tcW w:w="5526" w:type="dxa"/>
            <w:tcPrChange w:id="1571" w:author="03-134211-002" w:date="2024-02-26T21:21:00Z">
              <w:tcPr>
                <w:tcW w:w="4675" w:type="dxa"/>
              </w:tcPr>
            </w:tcPrChange>
          </w:tcPr>
          <w:p w14:paraId="6B789258" w14:textId="45C12FD0" w:rsidR="006320B0" w:rsidRPr="00B04939" w:rsidRDefault="006320B0">
            <w:pPr>
              <w:spacing w:line="360" w:lineRule="auto"/>
              <w:jc w:val="both"/>
              <w:rPr>
                <w:ins w:id="1572" w:author="03-134211-002" w:date="2024-02-26T21:19:00Z"/>
                <w:rFonts w:ascii="Times New Roman" w:hAnsi="Times New Roman" w:cs="Times New Roman"/>
                <w:sz w:val="24"/>
                <w:szCs w:val="24"/>
                <w:rPrChange w:id="1573" w:author="Administrator" w:date="2024-02-27T12:51:00Z">
                  <w:rPr>
                    <w:ins w:id="1574" w:author="03-134211-002" w:date="2024-02-26T21:19:00Z"/>
                  </w:rPr>
                </w:rPrChange>
              </w:rPr>
              <w:pPrChange w:id="1575" w:author="Administrator" w:date="2024-02-27T12:54:00Z">
                <w:pPr/>
              </w:pPrChange>
            </w:pPr>
            <w:ins w:id="1576" w:author="03-134211-002" w:date="2024-02-26T21:21:00Z">
              <w:r w:rsidRPr="00B04939">
                <w:rPr>
                  <w:rFonts w:ascii="Times New Roman" w:hAnsi="Times New Roman"/>
                  <w:sz w:val="24"/>
                  <w:szCs w:val="24"/>
                  <w:rPrChange w:id="1577" w:author="Administrator" w:date="2024-02-27T12:51:00Z">
                    <w:rPr/>
                  </w:rPrChange>
                </w:rPr>
                <w:t>Provide a versatile platform for developing the system and integrating various libraries and frameworks.</w:t>
              </w:r>
            </w:ins>
          </w:p>
        </w:tc>
      </w:tr>
      <w:tr w:rsidR="006320B0" w:rsidRPr="00B04939" w14:paraId="04F95BEC" w14:textId="77777777" w:rsidTr="006320B0">
        <w:trPr>
          <w:ins w:id="1578" w:author="03-134211-002" w:date="2024-02-26T21:19:00Z"/>
        </w:trPr>
        <w:tc>
          <w:tcPr>
            <w:tcW w:w="4675" w:type="dxa"/>
            <w:tcPrChange w:id="1579" w:author="03-134211-002" w:date="2024-02-26T21:21:00Z">
              <w:tcPr>
                <w:tcW w:w="4675" w:type="dxa"/>
              </w:tcPr>
            </w:tcPrChange>
          </w:tcPr>
          <w:p w14:paraId="280C3440" w14:textId="1F540885" w:rsidR="006320B0" w:rsidRPr="00B04939" w:rsidRDefault="006320B0">
            <w:pPr>
              <w:spacing w:line="360" w:lineRule="auto"/>
              <w:rPr>
                <w:ins w:id="1580" w:author="03-134211-002" w:date="2024-02-26T21:19:00Z"/>
                <w:rFonts w:ascii="Times New Roman" w:hAnsi="Times New Roman" w:cs="Times New Roman"/>
                <w:sz w:val="24"/>
                <w:szCs w:val="24"/>
                <w:rPrChange w:id="1581" w:author="Administrator" w:date="2024-02-27T12:51:00Z">
                  <w:rPr>
                    <w:ins w:id="1582" w:author="03-134211-002" w:date="2024-02-26T21:19:00Z"/>
                  </w:rPr>
                </w:rPrChange>
              </w:rPr>
              <w:pPrChange w:id="1583" w:author="Administrator" w:date="2024-02-27T12:54:00Z">
                <w:pPr/>
              </w:pPrChange>
            </w:pPr>
            <w:ins w:id="1584" w:author="03-134211-002" w:date="2024-02-26T21:21:00Z">
              <w:r w:rsidRPr="00B04939">
                <w:rPr>
                  <w:rFonts w:ascii="Times New Roman" w:hAnsi="Times New Roman"/>
                  <w:sz w:val="24"/>
                  <w:szCs w:val="24"/>
                  <w:rPrChange w:id="1585" w:author="Administrator" w:date="2024-02-27T12:51:00Z">
                    <w:rPr/>
                  </w:rPrChange>
                </w:rPr>
                <w:t xml:space="preserve">User Interface Development Tools (e.g., </w:t>
              </w:r>
              <w:proofErr w:type="spellStart"/>
              <w:r w:rsidRPr="00B04939">
                <w:rPr>
                  <w:rFonts w:ascii="Times New Roman" w:hAnsi="Times New Roman"/>
                  <w:sz w:val="24"/>
                  <w:szCs w:val="24"/>
                  <w:rPrChange w:id="1586" w:author="Administrator" w:date="2024-02-27T12:51:00Z">
                    <w:rPr/>
                  </w:rPrChange>
                </w:rPr>
                <w:t>Tkinter</w:t>
              </w:r>
              <w:proofErr w:type="spellEnd"/>
              <w:r w:rsidRPr="00B04939">
                <w:rPr>
                  <w:rFonts w:ascii="Times New Roman" w:hAnsi="Times New Roman"/>
                  <w:sz w:val="24"/>
                  <w:szCs w:val="24"/>
                  <w:rPrChange w:id="1587" w:author="Administrator" w:date="2024-02-27T12:51:00Z">
                    <w:rPr/>
                  </w:rPrChange>
                </w:rPr>
                <w:t xml:space="preserve">, </w:t>
              </w:r>
              <w:proofErr w:type="spellStart"/>
              <w:r w:rsidRPr="00B04939">
                <w:rPr>
                  <w:rFonts w:ascii="Times New Roman" w:hAnsi="Times New Roman"/>
                  <w:sz w:val="24"/>
                  <w:szCs w:val="24"/>
                  <w:rPrChange w:id="1588" w:author="Administrator" w:date="2024-02-27T12:51:00Z">
                    <w:rPr/>
                  </w:rPrChange>
                </w:rPr>
                <w:t>PyQt</w:t>
              </w:r>
              <w:proofErr w:type="spellEnd"/>
              <w:r w:rsidRPr="00B04939">
                <w:rPr>
                  <w:rFonts w:ascii="Times New Roman" w:hAnsi="Times New Roman"/>
                  <w:sz w:val="24"/>
                  <w:szCs w:val="24"/>
                  <w:rPrChange w:id="1589" w:author="Administrator" w:date="2024-02-27T12:51:00Z">
                    <w:rPr/>
                  </w:rPrChange>
                </w:rPr>
                <w:t>)</w:t>
              </w:r>
            </w:ins>
          </w:p>
        </w:tc>
        <w:tc>
          <w:tcPr>
            <w:tcW w:w="5526" w:type="dxa"/>
            <w:tcPrChange w:id="1590" w:author="03-134211-002" w:date="2024-02-26T21:21:00Z">
              <w:tcPr>
                <w:tcW w:w="4675" w:type="dxa"/>
              </w:tcPr>
            </w:tcPrChange>
          </w:tcPr>
          <w:p w14:paraId="773D47D3" w14:textId="75D79481" w:rsidR="006320B0" w:rsidRPr="00B04939" w:rsidRDefault="006320B0">
            <w:pPr>
              <w:spacing w:line="360" w:lineRule="auto"/>
              <w:jc w:val="both"/>
              <w:rPr>
                <w:ins w:id="1591" w:author="03-134211-002" w:date="2024-02-26T21:19:00Z"/>
                <w:rFonts w:ascii="Times New Roman" w:hAnsi="Times New Roman" w:cs="Times New Roman"/>
                <w:sz w:val="24"/>
                <w:szCs w:val="24"/>
                <w:rPrChange w:id="1592" w:author="Administrator" w:date="2024-02-27T12:51:00Z">
                  <w:rPr>
                    <w:ins w:id="1593" w:author="03-134211-002" w:date="2024-02-26T21:19:00Z"/>
                  </w:rPr>
                </w:rPrChange>
              </w:rPr>
              <w:pPrChange w:id="1594" w:author="Administrator" w:date="2024-02-27T12:54:00Z">
                <w:pPr/>
              </w:pPrChange>
            </w:pPr>
            <w:ins w:id="1595" w:author="03-134211-002" w:date="2024-02-26T21:21:00Z">
              <w:r w:rsidRPr="00B04939">
                <w:rPr>
                  <w:rFonts w:ascii="Times New Roman" w:hAnsi="Times New Roman"/>
                  <w:sz w:val="24"/>
                  <w:szCs w:val="24"/>
                  <w:rPrChange w:id="1596" w:author="Administrator" w:date="2024-02-27T12:51:00Z">
                    <w:rPr/>
                  </w:rPrChange>
                </w:rPr>
                <w:t>Enable the creation of a user-friendly interface for capturing images, displaying readings, and potentially managing historical data.</w:t>
              </w:r>
            </w:ins>
          </w:p>
        </w:tc>
      </w:tr>
      <w:tr w:rsidR="006320B0" w:rsidRPr="00B04939" w14:paraId="5614890D" w14:textId="77777777" w:rsidTr="006320B0">
        <w:trPr>
          <w:ins w:id="1597" w:author="03-134211-002" w:date="2024-02-26T21:19:00Z"/>
        </w:trPr>
        <w:tc>
          <w:tcPr>
            <w:tcW w:w="4675" w:type="dxa"/>
            <w:tcPrChange w:id="1598" w:author="03-134211-002" w:date="2024-02-26T21:21:00Z">
              <w:tcPr>
                <w:tcW w:w="4675" w:type="dxa"/>
              </w:tcPr>
            </w:tcPrChange>
          </w:tcPr>
          <w:p w14:paraId="6D48205C" w14:textId="6A690FEC" w:rsidR="006320B0" w:rsidRPr="00B04939" w:rsidRDefault="006320B0">
            <w:pPr>
              <w:spacing w:line="360" w:lineRule="auto"/>
              <w:rPr>
                <w:ins w:id="1599" w:author="03-134211-002" w:date="2024-02-26T21:19:00Z"/>
                <w:rFonts w:ascii="Times New Roman" w:hAnsi="Times New Roman" w:cs="Times New Roman"/>
                <w:sz w:val="24"/>
                <w:szCs w:val="24"/>
                <w:rPrChange w:id="1600" w:author="Administrator" w:date="2024-02-27T12:51:00Z">
                  <w:rPr>
                    <w:ins w:id="1601" w:author="03-134211-002" w:date="2024-02-26T21:19:00Z"/>
                  </w:rPr>
                </w:rPrChange>
              </w:rPr>
              <w:pPrChange w:id="1602" w:author="Administrator" w:date="2024-02-27T12:54:00Z">
                <w:pPr/>
              </w:pPrChange>
            </w:pPr>
            <w:proofErr w:type="spellStart"/>
            <w:ins w:id="1603" w:author="03-134211-002" w:date="2024-02-26T21:21:00Z">
              <w:r w:rsidRPr="00B04939">
                <w:rPr>
                  <w:rFonts w:ascii="Times New Roman" w:hAnsi="Times New Roman"/>
                  <w:sz w:val="24"/>
                  <w:szCs w:val="24"/>
                  <w:rPrChange w:id="1604" w:author="Administrator" w:date="2024-02-27T12:51:00Z">
                    <w:rPr/>
                  </w:rPrChange>
                </w:rPr>
                <w:t>Figma</w:t>
              </w:r>
            </w:ins>
            <w:proofErr w:type="spellEnd"/>
          </w:p>
        </w:tc>
        <w:tc>
          <w:tcPr>
            <w:tcW w:w="5526" w:type="dxa"/>
            <w:tcPrChange w:id="1605" w:author="03-134211-002" w:date="2024-02-26T21:21:00Z">
              <w:tcPr>
                <w:tcW w:w="4675" w:type="dxa"/>
              </w:tcPr>
            </w:tcPrChange>
          </w:tcPr>
          <w:p w14:paraId="030E4909" w14:textId="5B94C2B3" w:rsidR="006320B0" w:rsidRPr="00B04939" w:rsidRDefault="006320B0">
            <w:pPr>
              <w:spacing w:line="360" w:lineRule="auto"/>
              <w:jc w:val="both"/>
              <w:rPr>
                <w:ins w:id="1606" w:author="03-134211-002" w:date="2024-02-26T21:19:00Z"/>
                <w:rFonts w:ascii="Times New Roman" w:hAnsi="Times New Roman" w:cs="Times New Roman"/>
                <w:sz w:val="24"/>
                <w:szCs w:val="24"/>
                <w:rPrChange w:id="1607" w:author="Administrator" w:date="2024-02-27T12:51:00Z">
                  <w:rPr>
                    <w:ins w:id="1608" w:author="03-134211-002" w:date="2024-02-26T21:19:00Z"/>
                  </w:rPr>
                </w:rPrChange>
              </w:rPr>
              <w:pPrChange w:id="1609" w:author="Administrator" w:date="2024-02-27T12:54:00Z">
                <w:pPr/>
              </w:pPrChange>
            </w:pPr>
            <w:ins w:id="1610" w:author="03-134211-002" w:date="2024-02-26T21:21:00Z">
              <w:r w:rsidRPr="00B04939">
                <w:rPr>
                  <w:rFonts w:ascii="Times New Roman" w:hAnsi="Times New Roman"/>
                  <w:sz w:val="24"/>
                  <w:szCs w:val="24"/>
                  <w:rPrChange w:id="1611" w:author="Administrator" w:date="2024-02-27T12:51:00Z">
                    <w:rPr/>
                  </w:rPrChange>
                </w:rPr>
                <w:t>A design tool that can be used to prototype the user interface of the system, allowing for efficient iteration and user testing before development begins.</w:t>
              </w:r>
            </w:ins>
          </w:p>
        </w:tc>
      </w:tr>
    </w:tbl>
    <w:p w14:paraId="0549863F" w14:textId="77777777" w:rsidR="00027646" w:rsidRPr="00B04939" w:rsidRDefault="00027646">
      <w:pPr>
        <w:spacing w:line="360" w:lineRule="auto"/>
        <w:rPr>
          <w:ins w:id="1612" w:author="03-134211-002" w:date="2024-02-26T21:19:00Z"/>
          <w:rFonts w:ascii="Times New Roman" w:hAnsi="Times New Roman"/>
          <w:rPrChange w:id="1613" w:author="Administrator" w:date="2024-02-27T12:51:00Z">
            <w:rPr>
              <w:ins w:id="1614" w:author="03-134211-002" w:date="2024-02-26T21:19:00Z"/>
            </w:rPr>
          </w:rPrChange>
        </w:rPr>
        <w:pPrChange w:id="1615" w:author="Administrator" w:date="2024-02-27T12:54:00Z">
          <w:pPr/>
        </w:pPrChange>
      </w:pPr>
    </w:p>
    <w:p w14:paraId="4C0A5AFF" w14:textId="77777777" w:rsidR="00027646" w:rsidRPr="00B04939" w:rsidRDefault="00027646">
      <w:pPr>
        <w:spacing w:line="360" w:lineRule="auto"/>
        <w:rPr>
          <w:ins w:id="1616" w:author="03-134211-002" w:date="2024-02-26T21:19:00Z"/>
          <w:rFonts w:ascii="Times New Roman" w:hAnsi="Times New Roman"/>
          <w:rPrChange w:id="1617" w:author="Administrator" w:date="2024-02-27T12:51:00Z">
            <w:rPr>
              <w:ins w:id="1618" w:author="03-134211-002" w:date="2024-02-26T21:19:00Z"/>
            </w:rPr>
          </w:rPrChange>
        </w:rPr>
        <w:pPrChange w:id="1619" w:author="Administrator" w:date="2024-02-27T12:54:00Z">
          <w:pPr/>
        </w:pPrChange>
      </w:pPr>
    </w:p>
    <w:p w14:paraId="7A28B523" w14:textId="77777777" w:rsidR="00027646" w:rsidRPr="00B04939" w:rsidRDefault="00027646">
      <w:pPr>
        <w:spacing w:line="360" w:lineRule="auto"/>
        <w:rPr>
          <w:rFonts w:ascii="Times New Roman" w:hAnsi="Times New Roman"/>
          <w:rPrChange w:id="1620" w:author="Administrator" w:date="2024-02-27T12:51:00Z">
            <w:rPr/>
          </w:rPrChange>
        </w:rPr>
        <w:pPrChange w:id="1621" w:author="Administrator" w:date="2024-02-27T12:54:00Z">
          <w:pPr>
            <w:pStyle w:val="Heading3"/>
          </w:pPr>
        </w:pPrChange>
      </w:pPr>
    </w:p>
    <w:p w14:paraId="0F6DB805" w14:textId="6CBE01C8" w:rsidR="00B319E3" w:rsidRPr="00B04939" w:rsidDel="00027646" w:rsidRDefault="00B319E3">
      <w:pPr>
        <w:spacing w:line="360" w:lineRule="auto"/>
        <w:jc w:val="both"/>
        <w:rPr>
          <w:del w:id="1622" w:author="03-134211-002" w:date="2024-02-26T21:19:00Z"/>
          <w:rFonts w:ascii="Times New Roman" w:hAnsi="Times New Roman"/>
          <w:sz w:val="24"/>
        </w:rPr>
      </w:pPr>
      <w:ins w:id="1623" w:author="user" w:date="2024-02-20T13:42:00Z">
        <w:del w:id="1624" w:author="03-134211-002" w:date="2024-02-26T21:19:00Z">
          <w:r w:rsidRPr="00B04939" w:rsidDel="00027646">
            <w:rPr>
              <w:rFonts w:ascii="Times New Roman" w:hAnsi="Times New Roman"/>
            </w:rPr>
            <w:delText>. Utilizing cutting-edge tools such as Figma, GPT-4 API, Python, blockchain,  our experienced hands ensure immersive interface designs that provide seamless user experiences while fostering higher engagement levels. Together, we make a formidable force geared up to transform the energy sector using advanced computer vision solutions!</w:delText>
          </w:r>
        </w:del>
      </w:ins>
      <w:del w:id="1625" w:author="03-134211-002" w:date="2024-02-26T21:19:00Z">
        <w:r w:rsidR="002E2996" w:rsidRPr="00B04939" w:rsidDel="00027646">
          <w:rPr>
            <w:rFonts w:ascii="Times New Roman" w:hAnsi="Times New Roman"/>
            <w:sz w:val="24"/>
          </w:rPr>
          <w:delText>Mention all the HW/SW tools/technologies required for the project</w:delText>
        </w:r>
        <w:r w:rsidR="000133D0" w:rsidRPr="00B04939" w:rsidDel="00027646">
          <w:rPr>
            <w:rFonts w:ascii="Times New Roman" w:hAnsi="Times New Roman"/>
            <w:sz w:val="24"/>
          </w:rPr>
          <w:delText xml:space="preserve"> along with their availability</w:delText>
        </w:r>
        <w:r w:rsidR="002E2996" w:rsidRPr="00B04939" w:rsidDel="00027646">
          <w:rPr>
            <w:rFonts w:ascii="Times New Roman" w:hAnsi="Times New Roman"/>
            <w:sz w:val="24"/>
          </w:rPr>
          <w:delText>.</w:delText>
        </w:r>
      </w:del>
    </w:p>
    <w:p w14:paraId="5D886592" w14:textId="77777777" w:rsidR="003E6BEC" w:rsidRDefault="003E6BEC">
      <w:pPr>
        <w:spacing w:line="360" w:lineRule="auto"/>
        <w:rPr>
          <w:ins w:id="1626" w:author="Administrator" w:date="2024-02-27T13:42:00Z"/>
          <w:rFonts w:ascii="Times New Roman" w:hAnsi="Times New Roman"/>
        </w:rPr>
        <w:pPrChange w:id="1627" w:author="Administrator" w:date="2024-02-27T12:54:00Z">
          <w:pPr/>
        </w:pPrChange>
      </w:pPr>
      <w:bookmarkStart w:id="1628" w:name="_Toc53389039"/>
      <w:ins w:id="1629" w:author="Administrator" w:date="2024-02-27T13:42:00Z">
        <w:r w:rsidRPr="00B04939" w:rsidDel="003E6BEC">
          <w:rPr>
            <w:rFonts w:ascii="Times New Roman" w:hAnsi="Times New Roman"/>
          </w:rPr>
          <w:t xml:space="preserve"> </w:t>
        </w:r>
      </w:ins>
    </w:p>
    <w:p w14:paraId="1BF96972" w14:textId="77777777" w:rsidR="003E6BEC" w:rsidRDefault="003E6BEC">
      <w:pPr>
        <w:spacing w:line="360" w:lineRule="auto"/>
        <w:rPr>
          <w:ins w:id="1630" w:author="Administrator" w:date="2024-02-27T13:42:00Z"/>
          <w:rFonts w:ascii="Times New Roman" w:hAnsi="Times New Roman"/>
        </w:rPr>
        <w:pPrChange w:id="1631" w:author="Administrator" w:date="2024-02-27T12:54:00Z">
          <w:pPr/>
        </w:pPrChange>
      </w:pPr>
    </w:p>
    <w:p w14:paraId="4A4F0E69" w14:textId="77777777" w:rsidR="003E6BEC" w:rsidRDefault="003E6BEC">
      <w:pPr>
        <w:spacing w:line="360" w:lineRule="auto"/>
        <w:rPr>
          <w:ins w:id="1632" w:author="Administrator" w:date="2024-02-27T13:42:00Z"/>
          <w:rFonts w:ascii="Times New Roman" w:hAnsi="Times New Roman"/>
        </w:rPr>
        <w:pPrChange w:id="1633" w:author="Administrator" w:date="2024-02-27T12:54:00Z">
          <w:pPr/>
        </w:pPrChange>
      </w:pPr>
    </w:p>
    <w:p w14:paraId="44A2323F" w14:textId="38ABF97F" w:rsidR="00132B42" w:rsidRPr="003E6BEC" w:rsidDel="003E6BEC" w:rsidRDefault="003E6BEC">
      <w:pPr>
        <w:pStyle w:val="Heading3"/>
        <w:numPr>
          <w:ilvl w:val="2"/>
          <w:numId w:val="25"/>
        </w:numPr>
        <w:spacing w:line="360" w:lineRule="auto"/>
        <w:rPr>
          <w:ins w:id="1634" w:author="user" w:date="2024-02-20T13:47:00Z"/>
          <w:del w:id="1635" w:author="Administrator" w:date="2024-02-27T13:42:00Z"/>
          <w:rFonts w:cs="Times New Roman"/>
          <w:rPrChange w:id="1636" w:author="Administrator" w:date="2024-02-27T13:43:00Z">
            <w:rPr>
              <w:ins w:id="1637" w:author="user" w:date="2024-02-20T13:47:00Z"/>
              <w:del w:id="1638" w:author="Administrator" w:date="2024-02-27T13:42:00Z"/>
            </w:rPr>
          </w:rPrChange>
        </w:rPr>
        <w:pPrChange w:id="1639" w:author="Administrator" w:date="2024-02-27T13:43:00Z">
          <w:pPr>
            <w:pStyle w:val="Heading3"/>
          </w:pPr>
        </w:pPrChange>
      </w:pPr>
      <w:ins w:id="1640" w:author="Administrator" w:date="2024-02-27T13:42:00Z">
        <w:r w:rsidRPr="003E6BEC">
          <w:rPr>
            <w:rFonts w:ascii="Times New Roman" w:hAnsi="Times New Roman" w:cs="Times New Roman"/>
          </w:rPr>
          <w:lastRenderedPageBreak/>
          <w:t>Budget</w:t>
        </w:r>
      </w:ins>
      <w:del w:id="1641" w:author="Administrator" w:date="2024-02-27T13:42:00Z">
        <w:r w:rsidR="00132B42" w:rsidRPr="003E6BEC" w:rsidDel="003E6BEC">
          <w:rPr>
            <w:rFonts w:cs="Times New Roman"/>
            <w:rPrChange w:id="1642" w:author="Administrator" w:date="2024-02-27T13:43:00Z">
              <w:rPr/>
            </w:rPrChange>
          </w:rPr>
          <w:delText>Budget</w:delText>
        </w:r>
      </w:del>
      <w:bookmarkEnd w:id="1628"/>
    </w:p>
    <w:p w14:paraId="1675BD4E" w14:textId="77777777" w:rsidR="00B319E3" w:rsidRPr="00B04939" w:rsidRDefault="00B319E3">
      <w:pPr>
        <w:pStyle w:val="Heading3"/>
        <w:spacing w:line="360" w:lineRule="auto"/>
        <w:rPr>
          <w:ins w:id="1643" w:author="03-134211-002" w:date="2024-02-26T21:24:00Z"/>
          <w:rPrChange w:id="1644" w:author="Administrator" w:date="2024-02-27T12:51:00Z">
            <w:rPr>
              <w:ins w:id="1645" w:author="03-134211-002" w:date="2024-02-26T21:24:00Z"/>
            </w:rPr>
          </w:rPrChange>
        </w:rPr>
        <w:pPrChange w:id="1646" w:author="Administrator" w:date="2024-02-27T13:43:00Z">
          <w:pPr/>
        </w:pPrChange>
      </w:pPr>
    </w:p>
    <w:tbl>
      <w:tblPr>
        <w:tblStyle w:val="TableGrid"/>
        <w:tblW w:w="0" w:type="auto"/>
        <w:tblLook w:val="04A0" w:firstRow="1" w:lastRow="0" w:firstColumn="1" w:lastColumn="0" w:noHBand="0" w:noVBand="1"/>
        <w:tblPrChange w:id="1647" w:author="Administrator" w:date="2024-02-27T12:44:00Z">
          <w:tblPr>
            <w:tblStyle w:val="TableGrid"/>
            <w:tblW w:w="0" w:type="auto"/>
            <w:tblLook w:val="04A0" w:firstRow="1" w:lastRow="0" w:firstColumn="1" w:lastColumn="0" w:noHBand="0" w:noVBand="1"/>
          </w:tblPr>
        </w:tblPrChange>
      </w:tblPr>
      <w:tblGrid>
        <w:gridCol w:w="3657"/>
        <w:gridCol w:w="1589"/>
        <w:gridCol w:w="4104"/>
        <w:tblGridChange w:id="1648">
          <w:tblGrid>
            <w:gridCol w:w="3116"/>
            <w:gridCol w:w="541"/>
            <w:gridCol w:w="1589"/>
            <w:gridCol w:w="987"/>
            <w:gridCol w:w="139"/>
            <w:gridCol w:w="2978"/>
          </w:tblGrid>
        </w:tblGridChange>
      </w:tblGrid>
      <w:tr w:rsidR="001909E1" w:rsidRPr="00B04939" w14:paraId="70590579" w14:textId="77777777" w:rsidTr="001909E1">
        <w:trPr>
          <w:ins w:id="1649" w:author="03-134211-002" w:date="2024-02-26T21:25:00Z"/>
        </w:trPr>
        <w:tc>
          <w:tcPr>
            <w:tcW w:w="3657" w:type="dxa"/>
            <w:vAlign w:val="bottom"/>
            <w:tcPrChange w:id="1650" w:author="Administrator" w:date="2024-02-27T12:44:00Z">
              <w:tcPr>
                <w:tcW w:w="3116" w:type="dxa"/>
              </w:tcPr>
            </w:tcPrChange>
          </w:tcPr>
          <w:p w14:paraId="6B0954EA" w14:textId="1A20DB78" w:rsidR="001909E1" w:rsidRPr="003E6BEC" w:rsidRDefault="001909E1">
            <w:pPr>
              <w:spacing w:line="360" w:lineRule="auto"/>
              <w:jc w:val="center"/>
              <w:rPr>
                <w:ins w:id="1651" w:author="03-134211-002" w:date="2024-02-26T21:25:00Z"/>
                <w:rFonts w:ascii="Times New Roman" w:hAnsi="Times New Roman" w:cs="Times New Roman"/>
                <w:bCs/>
                <w:sz w:val="24"/>
                <w:szCs w:val="24"/>
                <w:rPrChange w:id="1652" w:author="Administrator" w:date="2024-02-27T13:43:00Z">
                  <w:rPr>
                    <w:ins w:id="1653" w:author="03-134211-002" w:date="2024-02-26T21:25:00Z"/>
                  </w:rPr>
                </w:rPrChange>
              </w:rPr>
              <w:pPrChange w:id="1654" w:author="Administrator" w:date="2024-02-27T13:43:00Z">
                <w:pPr/>
              </w:pPrChange>
            </w:pPr>
            <w:ins w:id="1655" w:author="Administrator" w:date="2024-02-27T12:40:00Z">
              <w:r w:rsidRPr="003E6BEC">
                <w:rPr>
                  <w:rFonts w:ascii="Times New Roman" w:hAnsi="Times New Roman" w:cs="Times New Roman"/>
                  <w:bCs/>
                  <w:color w:val="0D0D0D"/>
                  <w:sz w:val="24"/>
                  <w:szCs w:val="24"/>
                  <w:rPrChange w:id="1656" w:author="Administrator" w:date="2024-02-27T13:43:00Z">
                    <w:rPr>
                      <w:rFonts w:ascii="Segoe UI" w:hAnsi="Segoe UI" w:cs="Segoe UI"/>
                      <w:b/>
                      <w:bCs/>
                      <w:color w:val="0D0D0D"/>
                      <w:sz w:val="21"/>
                      <w:szCs w:val="21"/>
                    </w:rPr>
                  </w:rPrChange>
                </w:rPr>
                <w:t>Tool/Technology</w:t>
              </w:r>
            </w:ins>
            <w:ins w:id="1657" w:author="03-134211-002" w:date="2024-02-26T21:25:00Z">
              <w:del w:id="1658" w:author="Administrator" w:date="2024-02-27T12:35:00Z">
                <w:r w:rsidRPr="003E6BEC" w:rsidDel="00A60434">
                  <w:rPr>
                    <w:rFonts w:ascii="Times New Roman" w:hAnsi="Times New Roman"/>
                    <w:bCs/>
                    <w:sz w:val="24"/>
                    <w:szCs w:val="24"/>
                    <w:rPrChange w:id="1659" w:author="Administrator" w:date="2024-02-27T13:43:00Z">
                      <w:rPr/>
                    </w:rPrChange>
                  </w:rPr>
                  <w:delText>Tool/Technology</w:delText>
                </w:r>
              </w:del>
            </w:ins>
          </w:p>
        </w:tc>
        <w:tc>
          <w:tcPr>
            <w:tcW w:w="1589" w:type="dxa"/>
            <w:vAlign w:val="bottom"/>
            <w:tcPrChange w:id="1660" w:author="Administrator" w:date="2024-02-27T12:44:00Z">
              <w:tcPr>
                <w:tcW w:w="3117" w:type="dxa"/>
                <w:gridSpan w:val="3"/>
              </w:tcPr>
            </w:tcPrChange>
          </w:tcPr>
          <w:p w14:paraId="600B9462" w14:textId="2E8FFFDE" w:rsidR="001909E1" w:rsidRPr="00B04939" w:rsidRDefault="001909E1">
            <w:pPr>
              <w:spacing w:line="360" w:lineRule="auto"/>
              <w:jc w:val="center"/>
              <w:rPr>
                <w:ins w:id="1661" w:author="03-134211-002" w:date="2024-02-26T21:25:00Z"/>
                <w:rFonts w:ascii="Times New Roman" w:hAnsi="Times New Roman" w:cs="Times New Roman"/>
                <w:b/>
                <w:bCs/>
                <w:sz w:val="24"/>
                <w:szCs w:val="24"/>
                <w:rPrChange w:id="1662" w:author="Administrator" w:date="2024-02-27T12:51:00Z">
                  <w:rPr>
                    <w:ins w:id="1663" w:author="03-134211-002" w:date="2024-02-26T21:25:00Z"/>
                  </w:rPr>
                </w:rPrChange>
              </w:rPr>
              <w:pPrChange w:id="1664" w:author="Administrator" w:date="2024-02-27T13:43:00Z">
                <w:pPr/>
              </w:pPrChange>
            </w:pPr>
            <w:ins w:id="1665" w:author="Administrator" w:date="2024-02-27T12:40:00Z">
              <w:r w:rsidRPr="00B04939">
                <w:rPr>
                  <w:rFonts w:ascii="Times New Roman" w:hAnsi="Times New Roman" w:cs="Times New Roman"/>
                  <w:b/>
                  <w:bCs/>
                  <w:color w:val="0D0D0D"/>
                  <w:sz w:val="24"/>
                  <w:szCs w:val="24"/>
                  <w:rPrChange w:id="1666" w:author="Administrator" w:date="2024-02-27T12:51:00Z">
                    <w:rPr>
                      <w:rFonts w:ascii="Segoe UI" w:hAnsi="Segoe UI" w:cs="Segoe UI"/>
                      <w:b/>
                      <w:bCs/>
                      <w:color w:val="0D0D0D"/>
                      <w:sz w:val="21"/>
                      <w:szCs w:val="21"/>
                    </w:rPr>
                  </w:rPrChange>
                </w:rPr>
                <w:t>Cost</w:t>
              </w:r>
            </w:ins>
            <w:ins w:id="1667" w:author="03-134211-002" w:date="2024-02-26T21:25:00Z">
              <w:del w:id="1668" w:author="Administrator" w:date="2024-02-27T12:35:00Z">
                <w:r w:rsidRPr="00B04939" w:rsidDel="00A60434">
                  <w:rPr>
                    <w:rFonts w:ascii="Times New Roman" w:hAnsi="Times New Roman"/>
                    <w:b/>
                    <w:bCs/>
                    <w:sz w:val="24"/>
                    <w:szCs w:val="24"/>
                    <w:rPrChange w:id="1669" w:author="Administrator" w:date="2024-02-27T12:51:00Z">
                      <w:rPr/>
                    </w:rPrChange>
                  </w:rPr>
                  <w:delText>Cost</w:delText>
                </w:r>
              </w:del>
            </w:ins>
          </w:p>
        </w:tc>
        <w:tc>
          <w:tcPr>
            <w:tcW w:w="4104" w:type="dxa"/>
            <w:vAlign w:val="bottom"/>
            <w:tcPrChange w:id="1670" w:author="Administrator" w:date="2024-02-27T12:44:00Z">
              <w:tcPr>
                <w:tcW w:w="3117" w:type="dxa"/>
                <w:gridSpan w:val="2"/>
              </w:tcPr>
            </w:tcPrChange>
          </w:tcPr>
          <w:p w14:paraId="37486BB6" w14:textId="6F3151E9" w:rsidR="001909E1" w:rsidRPr="003E6BEC" w:rsidRDefault="001909E1">
            <w:pPr>
              <w:spacing w:line="360" w:lineRule="auto"/>
              <w:jc w:val="center"/>
              <w:rPr>
                <w:ins w:id="1671" w:author="03-134211-002" w:date="2024-02-26T21:25:00Z"/>
                <w:rFonts w:ascii="Times New Roman" w:hAnsi="Times New Roman" w:cs="Times New Roman"/>
                <w:bCs/>
                <w:sz w:val="24"/>
                <w:szCs w:val="24"/>
                <w:rPrChange w:id="1672" w:author="Administrator" w:date="2024-02-27T13:43:00Z">
                  <w:rPr>
                    <w:ins w:id="1673" w:author="03-134211-002" w:date="2024-02-26T21:25:00Z"/>
                  </w:rPr>
                </w:rPrChange>
              </w:rPr>
              <w:pPrChange w:id="1674" w:author="Administrator" w:date="2024-02-27T13:43:00Z">
                <w:pPr/>
              </w:pPrChange>
            </w:pPr>
            <w:ins w:id="1675" w:author="Administrator" w:date="2024-02-27T12:40:00Z">
              <w:r w:rsidRPr="003E6BEC">
                <w:rPr>
                  <w:rFonts w:ascii="Times New Roman" w:hAnsi="Times New Roman" w:cs="Times New Roman"/>
                  <w:bCs/>
                  <w:color w:val="0D0D0D"/>
                  <w:sz w:val="24"/>
                  <w:szCs w:val="24"/>
                  <w:rPrChange w:id="1676" w:author="Administrator" w:date="2024-02-27T13:43:00Z">
                    <w:rPr>
                      <w:rFonts w:ascii="Segoe UI" w:hAnsi="Segoe UI" w:cs="Segoe UI"/>
                      <w:b/>
                      <w:bCs/>
                      <w:color w:val="0D0D0D"/>
                      <w:sz w:val="21"/>
                      <w:szCs w:val="21"/>
                    </w:rPr>
                  </w:rPrChange>
                </w:rPr>
                <w:t>Description</w:t>
              </w:r>
            </w:ins>
            <w:ins w:id="1677" w:author="03-134211-002" w:date="2024-02-26T21:25:00Z">
              <w:del w:id="1678" w:author="Administrator" w:date="2024-02-27T12:35:00Z">
                <w:r w:rsidRPr="003E6BEC" w:rsidDel="00A60434">
                  <w:rPr>
                    <w:rFonts w:ascii="Times New Roman" w:hAnsi="Times New Roman"/>
                    <w:bCs/>
                    <w:sz w:val="24"/>
                    <w:szCs w:val="24"/>
                    <w:rPrChange w:id="1679" w:author="Administrator" w:date="2024-02-27T13:43:00Z">
                      <w:rPr/>
                    </w:rPrChange>
                  </w:rPr>
                  <w:delText>Description</w:delText>
                </w:r>
              </w:del>
            </w:ins>
          </w:p>
        </w:tc>
      </w:tr>
      <w:tr w:rsidR="001909E1" w:rsidRPr="00B04939" w14:paraId="27A0A2B6" w14:textId="77777777" w:rsidTr="001909E1">
        <w:trPr>
          <w:ins w:id="1680" w:author="03-134211-002" w:date="2024-02-26T21:25:00Z"/>
        </w:trPr>
        <w:tc>
          <w:tcPr>
            <w:tcW w:w="3657" w:type="dxa"/>
            <w:vAlign w:val="bottom"/>
            <w:tcPrChange w:id="1681" w:author="Administrator" w:date="2024-02-27T12:44:00Z">
              <w:tcPr>
                <w:tcW w:w="3116" w:type="dxa"/>
              </w:tcPr>
            </w:tcPrChange>
          </w:tcPr>
          <w:p w14:paraId="2233E36D" w14:textId="3E442CAA" w:rsidR="001909E1" w:rsidRPr="00B04939" w:rsidRDefault="001909E1">
            <w:pPr>
              <w:spacing w:line="360" w:lineRule="auto"/>
              <w:rPr>
                <w:ins w:id="1682" w:author="03-134211-002" w:date="2024-02-26T21:25:00Z"/>
                <w:rFonts w:ascii="Times New Roman" w:hAnsi="Times New Roman" w:cs="Times New Roman"/>
                <w:sz w:val="24"/>
                <w:szCs w:val="24"/>
                <w:rPrChange w:id="1683" w:author="Administrator" w:date="2024-02-27T12:51:00Z">
                  <w:rPr>
                    <w:ins w:id="1684" w:author="03-134211-002" w:date="2024-02-26T21:25:00Z"/>
                  </w:rPr>
                </w:rPrChange>
              </w:rPr>
              <w:pPrChange w:id="1685" w:author="Administrator" w:date="2024-02-27T12:54:00Z">
                <w:pPr/>
              </w:pPrChange>
            </w:pPr>
            <w:ins w:id="1686" w:author="Administrator" w:date="2024-02-27T12:40:00Z">
              <w:r w:rsidRPr="00B04939">
                <w:rPr>
                  <w:rFonts w:ascii="Times New Roman" w:hAnsi="Times New Roman" w:cs="Times New Roman"/>
                  <w:color w:val="0D0D0D"/>
                  <w:sz w:val="24"/>
                  <w:szCs w:val="24"/>
                  <w:rPrChange w:id="1687" w:author="Administrator" w:date="2024-02-27T12:51:00Z">
                    <w:rPr>
                      <w:rFonts w:ascii="Segoe UI" w:hAnsi="Segoe UI" w:cs="Segoe UI"/>
                      <w:color w:val="0D0D0D"/>
                      <w:sz w:val="21"/>
                      <w:szCs w:val="21"/>
                    </w:rPr>
                  </w:rPrChange>
                </w:rPr>
                <w:t>Image Processing Libraries (</w:t>
              </w:r>
              <w:proofErr w:type="spellStart"/>
              <w:r w:rsidRPr="00B04939">
                <w:rPr>
                  <w:rFonts w:ascii="Times New Roman" w:hAnsi="Times New Roman" w:cs="Times New Roman"/>
                  <w:color w:val="0D0D0D"/>
                  <w:sz w:val="24"/>
                  <w:szCs w:val="24"/>
                  <w:rPrChange w:id="1688" w:author="Administrator" w:date="2024-02-27T12:51:00Z">
                    <w:rPr>
                      <w:rFonts w:ascii="Segoe UI" w:hAnsi="Segoe UI" w:cs="Segoe UI"/>
                      <w:color w:val="0D0D0D"/>
                      <w:sz w:val="21"/>
                      <w:szCs w:val="21"/>
                    </w:rPr>
                  </w:rPrChange>
                </w:rPr>
                <w:t>OpenCV</w:t>
              </w:r>
              <w:proofErr w:type="spellEnd"/>
              <w:r w:rsidRPr="00B04939">
                <w:rPr>
                  <w:rFonts w:ascii="Times New Roman" w:hAnsi="Times New Roman" w:cs="Times New Roman"/>
                  <w:color w:val="0D0D0D"/>
                  <w:sz w:val="24"/>
                  <w:szCs w:val="24"/>
                  <w:rPrChange w:id="1689" w:author="Administrator" w:date="2024-02-27T12:51:00Z">
                    <w:rPr>
                      <w:rFonts w:ascii="Segoe UI" w:hAnsi="Segoe UI" w:cs="Segoe UI"/>
                      <w:color w:val="0D0D0D"/>
                      <w:sz w:val="21"/>
                      <w:szCs w:val="21"/>
                    </w:rPr>
                  </w:rPrChange>
                </w:rPr>
                <w:t xml:space="preserve">, </w:t>
              </w:r>
              <w:proofErr w:type="spellStart"/>
              <w:r w:rsidRPr="00B04939">
                <w:rPr>
                  <w:rFonts w:ascii="Times New Roman" w:hAnsi="Times New Roman" w:cs="Times New Roman"/>
                  <w:color w:val="0D0D0D"/>
                  <w:sz w:val="24"/>
                  <w:szCs w:val="24"/>
                  <w:rPrChange w:id="1690" w:author="Administrator" w:date="2024-02-27T12:51:00Z">
                    <w:rPr>
                      <w:rFonts w:ascii="Segoe UI" w:hAnsi="Segoe UI" w:cs="Segoe UI"/>
                      <w:color w:val="0D0D0D"/>
                      <w:sz w:val="21"/>
                      <w:szCs w:val="21"/>
                    </w:rPr>
                  </w:rPrChange>
                </w:rPr>
                <w:t>scikit</w:t>
              </w:r>
              <w:proofErr w:type="spellEnd"/>
              <w:r w:rsidRPr="00B04939">
                <w:rPr>
                  <w:rFonts w:ascii="Times New Roman" w:hAnsi="Times New Roman" w:cs="Times New Roman"/>
                  <w:color w:val="0D0D0D"/>
                  <w:sz w:val="24"/>
                  <w:szCs w:val="24"/>
                  <w:rPrChange w:id="1691" w:author="Administrator" w:date="2024-02-27T12:51:00Z">
                    <w:rPr>
                      <w:rFonts w:ascii="Segoe UI" w:hAnsi="Segoe UI" w:cs="Segoe UI"/>
                      <w:color w:val="0D0D0D"/>
                      <w:sz w:val="21"/>
                      <w:szCs w:val="21"/>
                    </w:rPr>
                  </w:rPrChange>
                </w:rPr>
                <w:t>-image)</w:t>
              </w:r>
            </w:ins>
            <w:ins w:id="1692" w:author="03-134211-002" w:date="2024-02-26T21:25:00Z">
              <w:del w:id="1693" w:author="Administrator" w:date="2024-02-27T12:35:00Z">
                <w:r w:rsidRPr="00B04939" w:rsidDel="00A60434">
                  <w:rPr>
                    <w:rFonts w:ascii="Times New Roman" w:hAnsi="Times New Roman"/>
                    <w:sz w:val="24"/>
                    <w:szCs w:val="24"/>
                    <w:rPrChange w:id="1694" w:author="Administrator" w:date="2024-02-27T12:51:00Z">
                      <w:rPr/>
                    </w:rPrChange>
                  </w:rPr>
                  <w:delText>Image Processing Libraries (OpenCV, scikit-image)</w:delText>
                </w:r>
              </w:del>
            </w:ins>
          </w:p>
        </w:tc>
        <w:tc>
          <w:tcPr>
            <w:tcW w:w="1589" w:type="dxa"/>
            <w:vAlign w:val="bottom"/>
            <w:tcPrChange w:id="1695" w:author="Administrator" w:date="2024-02-27T12:44:00Z">
              <w:tcPr>
                <w:tcW w:w="3117" w:type="dxa"/>
                <w:gridSpan w:val="3"/>
              </w:tcPr>
            </w:tcPrChange>
          </w:tcPr>
          <w:p w14:paraId="3BA898CD" w14:textId="34E5CC6F" w:rsidR="001909E1" w:rsidRPr="00B04939" w:rsidRDefault="001909E1">
            <w:pPr>
              <w:spacing w:line="360" w:lineRule="auto"/>
              <w:rPr>
                <w:ins w:id="1696" w:author="03-134211-002" w:date="2024-02-26T21:25:00Z"/>
                <w:rFonts w:ascii="Times New Roman" w:hAnsi="Times New Roman" w:cs="Times New Roman"/>
                <w:sz w:val="24"/>
                <w:szCs w:val="24"/>
                <w:rPrChange w:id="1697" w:author="Administrator" w:date="2024-02-27T12:51:00Z">
                  <w:rPr>
                    <w:ins w:id="1698" w:author="03-134211-002" w:date="2024-02-26T21:25:00Z"/>
                  </w:rPr>
                </w:rPrChange>
              </w:rPr>
              <w:pPrChange w:id="1699" w:author="Administrator" w:date="2024-02-27T12:54:00Z">
                <w:pPr/>
              </w:pPrChange>
            </w:pPr>
            <w:ins w:id="1700" w:author="Administrator" w:date="2024-02-27T12:40:00Z">
              <w:r w:rsidRPr="00B04939">
                <w:rPr>
                  <w:rFonts w:ascii="Times New Roman" w:hAnsi="Times New Roman" w:cs="Times New Roman"/>
                  <w:color w:val="0D0D0D"/>
                  <w:sz w:val="24"/>
                  <w:szCs w:val="24"/>
                  <w:rPrChange w:id="1701" w:author="Administrator" w:date="2024-02-27T12:51:00Z">
                    <w:rPr>
                      <w:rFonts w:ascii="Segoe UI" w:hAnsi="Segoe UI" w:cs="Segoe UI"/>
                      <w:color w:val="0D0D0D"/>
                      <w:sz w:val="21"/>
                      <w:szCs w:val="21"/>
                    </w:rPr>
                  </w:rPrChange>
                </w:rPr>
                <w:t>Free</w:t>
              </w:r>
            </w:ins>
            <w:ins w:id="1702" w:author="03-134211-002" w:date="2024-02-26T21:25:00Z">
              <w:del w:id="1703" w:author="Administrator" w:date="2024-02-27T12:35:00Z">
                <w:r w:rsidRPr="00B04939" w:rsidDel="00A60434">
                  <w:rPr>
                    <w:rFonts w:ascii="Times New Roman" w:hAnsi="Times New Roman"/>
                    <w:sz w:val="24"/>
                    <w:szCs w:val="24"/>
                    <w:rPrChange w:id="1704" w:author="Administrator" w:date="2024-02-27T12:51:00Z">
                      <w:rPr/>
                    </w:rPrChange>
                  </w:rPr>
                  <w:delText>Free</w:delText>
                </w:r>
              </w:del>
            </w:ins>
          </w:p>
        </w:tc>
        <w:tc>
          <w:tcPr>
            <w:tcW w:w="4104" w:type="dxa"/>
            <w:vAlign w:val="bottom"/>
            <w:tcPrChange w:id="1705" w:author="Administrator" w:date="2024-02-27T12:44:00Z">
              <w:tcPr>
                <w:tcW w:w="3117" w:type="dxa"/>
                <w:gridSpan w:val="2"/>
              </w:tcPr>
            </w:tcPrChange>
          </w:tcPr>
          <w:p w14:paraId="4DFABFE5" w14:textId="3A1D6AB7" w:rsidR="001909E1" w:rsidRPr="00B04939" w:rsidRDefault="001909E1">
            <w:pPr>
              <w:spacing w:line="360" w:lineRule="auto"/>
              <w:rPr>
                <w:ins w:id="1706" w:author="03-134211-002" w:date="2024-02-26T21:25:00Z"/>
                <w:rFonts w:ascii="Times New Roman" w:hAnsi="Times New Roman" w:cs="Times New Roman"/>
                <w:sz w:val="24"/>
                <w:szCs w:val="24"/>
                <w:rPrChange w:id="1707" w:author="Administrator" w:date="2024-02-27T12:51:00Z">
                  <w:rPr>
                    <w:ins w:id="1708" w:author="03-134211-002" w:date="2024-02-26T21:25:00Z"/>
                  </w:rPr>
                </w:rPrChange>
              </w:rPr>
              <w:pPrChange w:id="1709" w:author="Administrator" w:date="2024-02-27T12:54:00Z">
                <w:pPr/>
              </w:pPrChange>
            </w:pPr>
            <w:ins w:id="1710" w:author="Administrator" w:date="2024-02-27T12:40:00Z">
              <w:r w:rsidRPr="00B04939">
                <w:rPr>
                  <w:rFonts w:ascii="Times New Roman" w:hAnsi="Times New Roman" w:cs="Times New Roman"/>
                  <w:color w:val="0D0D0D"/>
                  <w:sz w:val="24"/>
                  <w:szCs w:val="24"/>
                  <w:rPrChange w:id="1711" w:author="Administrator" w:date="2024-02-27T12:51:00Z">
                    <w:rPr>
                      <w:rFonts w:ascii="Segoe UI" w:hAnsi="Segoe UI" w:cs="Segoe UI"/>
                      <w:color w:val="0D0D0D"/>
                      <w:sz w:val="21"/>
                      <w:szCs w:val="21"/>
                    </w:rPr>
                  </w:rPrChange>
                </w:rPr>
                <w:t>Open-source libraries, no direct cost.</w:t>
              </w:r>
            </w:ins>
            <w:ins w:id="1712" w:author="03-134211-002" w:date="2024-02-26T21:25:00Z">
              <w:del w:id="1713" w:author="Administrator" w:date="2024-02-27T12:35:00Z">
                <w:r w:rsidRPr="00B04939" w:rsidDel="00A60434">
                  <w:rPr>
                    <w:rFonts w:ascii="Times New Roman" w:hAnsi="Times New Roman"/>
                    <w:sz w:val="24"/>
                    <w:szCs w:val="24"/>
                    <w:rPrChange w:id="1714" w:author="Administrator" w:date="2024-02-27T12:51:00Z">
                      <w:rPr/>
                    </w:rPrChange>
                  </w:rPr>
                  <w:delText>Open-source libraries, no direct cost.</w:delText>
                </w:r>
              </w:del>
            </w:ins>
          </w:p>
        </w:tc>
      </w:tr>
      <w:tr w:rsidR="001909E1" w:rsidRPr="00B04939" w14:paraId="3DF5AD13" w14:textId="77777777" w:rsidTr="001909E1">
        <w:trPr>
          <w:ins w:id="1715" w:author="03-134211-002" w:date="2024-02-26T21:25:00Z"/>
        </w:trPr>
        <w:tc>
          <w:tcPr>
            <w:tcW w:w="3657" w:type="dxa"/>
            <w:vAlign w:val="bottom"/>
            <w:tcPrChange w:id="1716" w:author="Administrator" w:date="2024-02-27T12:44:00Z">
              <w:tcPr>
                <w:tcW w:w="3116" w:type="dxa"/>
              </w:tcPr>
            </w:tcPrChange>
          </w:tcPr>
          <w:p w14:paraId="588EF6E2" w14:textId="5E9EA44F" w:rsidR="001909E1" w:rsidRPr="00B04939" w:rsidRDefault="001909E1">
            <w:pPr>
              <w:spacing w:line="360" w:lineRule="auto"/>
              <w:rPr>
                <w:ins w:id="1717" w:author="03-134211-002" w:date="2024-02-26T21:25:00Z"/>
                <w:rFonts w:ascii="Times New Roman" w:hAnsi="Times New Roman" w:cs="Times New Roman"/>
                <w:sz w:val="24"/>
                <w:szCs w:val="24"/>
                <w:rPrChange w:id="1718" w:author="Administrator" w:date="2024-02-27T12:51:00Z">
                  <w:rPr>
                    <w:ins w:id="1719" w:author="03-134211-002" w:date="2024-02-26T21:25:00Z"/>
                  </w:rPr>
                </w:rPrChange>
              </w:rPr>
              <w:pPrChange w:id="1720" w:author="Administrator" w:date="2024-02-27T12:54:00Z">
                <w:pPr/>
              </w:pPrChange>
            </w:pPr>
            <w:ins w:id="1721" w:author="Administrator" w:date="2024-02-27T12:40:00Z">
              <w:r w:rsidRPr="00B04939">
                <w:rPr>
                  <w:rFonts w:ascii="Times New Roman" w:hAnsi="Times New Roman" w:cs="Times New Roman"/>
                  <w:color w:val="0D0D0D"/>
                  <w:sz w:val="24"/>
                  <w:szCs w:val="24"/>
                  <w:rPrChange w:id="1722" w:author="Administrator" w:date="2024-02-27T12:51:00Z">
                    <w:rPr>
                      <w:rFonts w:ascii="Segoe UI" w:hAnsi="Segoe UI" w:cs="Segoe UI"/>
                      <w:color w:val="0D0D0D"/>
                      <w:sz w:val="21"/>
                      <w:szCs w:val="21"/>
                    </w:rPr>
                  </w:rPrChange>
                </w:rPr>
                <w:t>Machine Learning Frameworks (</w:t>
              </w:r>
              <w:proofErr w:type="spellStart"/>
              <w:r w:rsidRPr="00B04939">
                <w:rPr>
                  <w:rFonts w:ascii="Times New Roman" w:hAnsi="Times New Roman" w:cs="Times New Roman"/>
                  <w:color w:val="0D0D0D"/>
                  <w:sz w:val="24"/>
                  <w:szCs w:val="24"/>
                  <w:rPrChange w:id="1723" w:author="Administrator" w:date="2024-02-27T12:51:00Z">
                    <w:rPr>
                      <w:rFonts w:ascii="Segoe UI" w:hAnsi="Segoe UI" w:cs="Segoe UI"/>
                      <w:color w:val="0D0D0D"/>
                      <w:sz w:val="21"/>
                      <w:szCs w:val="21"/>
                    </w:rPr>
                  </w:rPrChange>
                </w:rPr>
                <w:t>TensorFlow</w:t>
              </w:r>
              <w:proofErr w:type="spellEnd"/>
              <w:r w:rsidRPr="00B04939">
                <w:rPr>
                  <w:rFonts w:ascii="Times New Roman" w:hAnsi="Times New Roman" w:cs="Times New Roman"/>
                  <w:color w:val="0D0D0D"/>
                  <w:sz w:val="24"/>
                  <w:szCs w:val="24"/>
                  <w:rPrChange w:id="1724" w:author="Administrator" w:date="2024-02-27T12:51:00Z">
                    <w:rPr>
                      <w:rFonts w:ascii="Segoe UI" w:hAnsi="Segoe UI" w:cs="Segoe UI"/>
                      <w:color w:val="0D0D0D"/>
                      <w:sz w:val="21"/>
                      <w:szCs w:val="21"/>
                    </w:rPr>
                  </w:rPrChange>
                </w:rPr>
                <w:t xml:space="preserve">, </w:t>
              </w:r>
              <w:proofErr w:type="spellStart"/>
              <w:r w:rsidRPr="00B04939">
                <w:rPr>
                  <w:rFonts w:ascii="Times New Roman" w:hAnsi="Times New Roman" w:cs="Times New Roman"/>
                  <w:color w:val="0D0D0D"/>
                  <w:sz w:val="24"/>
                  <w:szCs w:val="24"/>
                  <w:rPrChange w:id="1725" w:author="Administrator" w:date="2024-02-27T12:51:00Z">
                    <w:rPr>
                      <w:rFonts w:ascii="Segoe UI" w:hAnsi="Segoe UI" w:cs="Segoe UI"/>
                      <w:color w:val="0D0D0D"/>
                      <w:sz w:val="21"/>
                      <w:szCs w:val="21"/>
                    </w:rPr>
                  </w:rPrChange>
                </w:rPr>
                <w:t>PyTorch</w:t>
              </w:r>
              <w:proofErr w:type="spellEnd"/>
              <w:r w:rsidRPr="00B04939">
                <w:rPr>
                  <w:rFonts w:ascii="Times New Roman" w:hAnsi="Times New Roman" w:cs="Times New Roman"/>
                  <w:color w:val="0D0D0D"/>
                  <w:sz w:val="24"/>
                  <w:szCs w:val="24"/>
                  <w:rPrChange w:id="1726" w:author="Administrator" w:date="2024-02-27T12:51:00Z">
                    <w:rPr>
                      <w:rFonts w:ascii="Segoe UI" w:hAnsi="Segoe UI" w:cs="Segoe UI"/>
                      <w:color w:val="0D0D0D"/>
                      <w:sz w:val="21"/>
                      <w:szCs w:val="21"/>
                    </w:rPr>
                  </w:rPrChange>
                </w:rPr>
                <w:t>)</w:t>
              </w:r>
            </w:ins>
            <w:ins w:id="1727" w:author="03-134211-002" w:date="2024-02-26T21:25:00Z">
              <w:del w:id="1728" w:author="Administrator" w:date="2024-02-27T12:35:00Z">
                <w:r w:rsidRPr="00B04939" w:rsidDel="00A60434">
                  <w:rPr>
                    <w:rFonts w:ascii="Times New Roman" w:hAnsi="Times New Roman"/>
                    <w:sz w:val="24"/>
                    <w:szCs w:val="24"/>
                    <w:rPrChange w:id="1729" w:author="Administrator" w:date="2024-02-27T12:51:00Z">
                      <w:rPr/>
                    </w:rPrChange>
                  </w:rPr>
                  <w:delText>Machine Learning Frameworks (TensorFlow, PyTorch)</w:delText>
                </w:r>
              </w:del>
            </w:ins>
          </w:p>
        </w:tc>
        <w:tc>
          <w:tcPr>
            <w:tcW w:w="1589" w:type="dxa"/>
            <w:vAlign w:val="bottom"/>
            <w:tcPrChange w:id="1730" w:author="Administrator" w:date="2024-02-27T12:44:00Z">
              <w:tcPr>
                <w:tcW w:w="3117" w:type="dxa"/>
                <w:gridSpan w:val="3"/>
              </w:tcPr>
            </w:tcPrChange>
          </w:tcPr>
          <w:p w14:paraId="7FA222F9" w14:textId="646EA1B2" w:rsidR="001909E1" w:rsidRPr="00B04939" w:rsidRDefault="001909E1">
            <w:pPr>
              <w:spacing w:line="360" w:lineRule="auto"/>
              <w:rPr>
                <w:ins w:id="1731" w:author="03-134211-002" w:date="2024-02-26T21:25:00Z"/>
                <w:rFonts w:ascii="Times New Roman" w:hAnsi="Times New Roman" w:cs="Times New Roman"/>
                <w:sz w:val="24"/>
                <w:szCs w:val="24"/>
                <w:rPrChange w:id="1732" w:author="Administrator" w:date="2024-02-27T12:51:00Z">
                  <w:rPr>
                    <w:ins w:id="1733" w:author="03-134211-002" w:date="2024-02-26T21:25:00Z"/>
                  </w:rPr>
                </w:rPrChange>
              </w:rPr>
              <w:pPrChange w:id="1734" w:author="Administrator" w:date="2024-02-27T12:54:00Z">
                <w:pPr/>
              </w:pPrChange>
            </w:pPr>
            <w:ins w:id="1735" w:author="Administrator" w:date="2024-02-27T12:40:00Z">
              <w:r w:rsidRPr="00B04939">
                <w:rPr>
                  <w:rFonts w:ascii="Times New Roman" w:hAnsi="Times New Roman" w:cs="Times New Roman"/>
                  <w:color w:val="0D0D0D"/>
                  <w:sz w:val="24"/>
                  <w:szCs w:val="24"/>
                  <w:rPrChange w:id="1736" w:author="Administrator" w:date="2024-02-27T12:51:00Z">
                    <w:rPr>
                      <w:rFonts w:ascii="Segoe UI" w:hAnsi="Segoe UI" w:cs="Segoe UI"/>
                      <w:color w:val="0D0D0D"/>
                      <w:sz w:val="21"/>
                      <w:szCs w:val="21"/>
                    </w:rPr>
                  </w:rPrChange>
                </w:rPr>
                <w:t>Free</w:t>
              </w:r>
            </w:ins>
            <w:ins w:id="1737" w:author="03-134211-002" w:date="2024-02-26T21:25:00Z">
              <w:del w:id="1738" w:author="Administrator" w:date="2024-02-27T12:35:00Z">
                <w:r w:rsidRPr="00B04939" w:rsidDel="00A60434">
                  <w:rPr>
                    <w:rFonts w:ascii="Times New Roman" w:hAnsi="Times New Roman"/>
                    <w:sz w:val="24"/>
                    <w:szCs w:val="24"/>
                    <w:rPrChange w:id="1739" w:author="Administrator" w:date="2024-02-27T12:51:00Z">
                      <w:rPr/>
                    </w:rPrChange>
                  </w:rPr>
                  <w:delText>Free</w:delText>
                </w:r>
              </w:del>
            </w:ins>
          </w:p>
        </w:tc>
        <w:tc>
          <w:tcPr>
            <w:tcW w:w="4104" w:type="dxa"/>
            <w:vAlign w:val="bottom"/>
            <w:tcPrChange w:id="1740" w:author="Administrator" w:date="2024-02-27T12:44:00Z">
              <w:tcPr>
                <w:tcW w:w="3117" w:type="dxa"/>
                <w:gridSpan w:val="2"/>
              </w:tcPr>
            </w:tcPrChange>
          </w:tcPr>
          <w:p w14:paraId="0A24B9B9" w14:textId="028E3EB0" w:rsidR="001909E1" w:rsidRPr="00B04939" w:rsidRDefault="001909E1">
            <w:pPr>
              <w:spacing w:line="360" w:lineRule="auto"/>
              <w:rPr>
                <w:ins w:id="1741" w:author="03-134211-002" w:date="2024-02-26T21:25:00Z"/>
                <w:rFonts w:ascii="Times New Roman" w:hAnsi="Times New Roman" w:cs="Times New Roman"/>
                <w:sz w:val="24"/>
                <w:szCs w:val="24"/>
                <w:rPrChange w:id="1742" w:author="Administrator" w:date="2024-02-27T12:51:00Z">
                  <w:rPr>
                    <w:ins w:id="1743" w:author="03-134211-002" w:date="2024-02-26T21:25:00Z"/>
                  </w:rPr>
                </w:rPrChange>
              </w:rPr>
              <w:pPrChange w:id="1744" w:author="Administrator" w:date="2024-02-27T12:54:00Z">
                <w:pPr/>
              </w:pPrChange>
            </w:pPr>
            <w:ins w:id="1745" w:author="Administrator" w:date="2024-02-27T12:40:00Z">
              <w:r w:rsidRPr="00B04939">
                <w:rPr>
                  <w:rFonts w:ascii="Times New Roman" w:hAnsi="Times New Roman" w:cs="Times New Roman"/>
                  <w:color w:val="0D0D0D"/>
                  <w:sz w:val="24"/>
                  <w:szCs w:val="24"/>
                  <w:rPrChange w:id="1746" w:author="Administrator" w:date="2024-02-27T12:51:00Z">
                    <w:rPr>
                      <w:rFonts w:ascii="Segoe UI" w:hAnsi="Segoe UI" w:cs="Segoe UI"/>
                      <w:color w:val="0D0D0D"/>
                      <w:sz w:val="21"/>
                      <w:szCs w:val="21"/>
                    </w:rPr>
                  </w:rPrChange>
                </w:rPr>
                <w:t>Open-source frameworks, no direct cost.</w:t>
              </w:r>
            </w:ins>
            <w:ins w:id="1747" w:author="03-134211-002" w:date="2024-02-26T21:25:00Z">
              <w:del w:id="1748" w:author="Administrator" w:date="2024-02-27T12:35:00Z">
                <w:r w:rsidRPr="00B04939" w:rsidDel="00A60434">
                  <w:rPr>
                    <w:rFonts w:ascii="Times New Roman" w:hAnsi="Times New Roman"/>
                    <w:sz w:val="24"/>
                    <w:szCs w:val="24"/>
                    <w:rPrChange w:id="1749" w:author="Administrator" w:date="2024-02-27T12:51:00Z">
                      <w:rPr/>
                    </w:rPrChange>
                  </w:rPr>
                  <w:delText>Open-source frameworks, no direct cost.</w:delText>
                </w:r>
              </w:del>
            </w:ins>
          </w:p>
        </w:tc>
      </w:tr>
      <w:tr w:rsidR="001909E1" w:rsidRPr="00B04939" w14:paraId="6ECA97A7" w14:textId="77777777" w:rsidTr="001909E1">
        <w:trPr>
          <w:ins w:id="1750" w:author="03-134211-002" w:date="2024-02-26T21:25:00Z"/>
        </w:trPr>
        <w:tc>
          <w:tcPr>
            <w:tcW w:w="3657" w:type="dxa"/>
            <w:vAlign w:val="bottom"/>
            <w:tcPrChange w:id="1751" w:author="Administrator" w:date="2024-02-27T12:44:00Z">
              <w:tcPr>
                <w:tcW w:w="3116" w:type="dxa"/>
              </w:tcPr>
            </w:tcPrChange>
          </w:tcPr>
          <w:p w14:paraId="14FD7497" w14:textId="0B536EAA" w:rsidR="001909E1" w:rsidRPr="00B04939" w:rsidRDefault="001909E1">
            <w:pPr>
              <w:spacing w:line="360" w:lineRule="auto"/>
              <w:rPr>
                <w:ins w:id="1752" w:author="03-134211-002" w:date="2024-02-26T21:25:00Z"/>
                <w:rFonts w:ascii="Times New Roman" w:hAnsi="Times New Roman" w:cs="Times New Roman"/>
                <w:sz w:val="24"/>
                <w:szCs w:val="24"/>
                <w:rPrChange w:id="1753" w:author="Administrator" w:date="2024-02-27T12:51:00Z">
                  <w:rPr>
                    <w:ins w:id="1754" w:author="03-134211-002" w:date="2024-02-26T21:25:00Z"/>
                  </w:rPr>
                </w:rPrChange>
              </w:rPr>
              <w:pPrChange w:id="1755" w:author="Administrator" w:date="2024-02-27T12:54:00Z">
                <w:pPr/>
              </w:pPrChange>
            </w:pPr>
            <w:ins w:id="1756" w:author="Administrator" w:date="2024-02-27T12:40:00Z">
              <w:r w:rsidRPr="00B04939">
                <w:rPr>
                  <w:rFonts w:ascii="Times New Roman" w:hAnsi="Times New Roman" w:cs="Times New Roman"/>
                  <w:color w:val="0D0D0D"/>
                  <w:sz w:val="24"/>
                  <w:szCs w:val="24"/>
                  <w:rPrChange w:id="1757" w:author="Administrator" w:date="2024-02-27T12:51:00Z">
                    <w:rPr>
                      <w:rFonts w:ascii="Segoe UI" w:hAnsi="Segoe UI" w:cs="Segoe UI"/>
                      <w:color w:val="0D0D0D"/>
                      <w:sz w:val="21"/>
                      <w:szCs w:val="21"/>
                    </w:rPr>
                  </w:rPrChange>
                </w:rPr>
                <w:t>Computer Vision Libraries (</w:t>
              </w:r>
              <w:proofErr w:type="spellStart"/>
              <w:r w:rsidRPr="00B04939">
                <w:rPr>
                  <w:rFonts w:ascii="Times New Roman" w:hAnsi="Times New Roman" w:cs="Times New Roman"/>
                  <w:color w:val="0D0D0D"/>
                  <w:sz w:val="24"/>
                  <w:szCs w:val="24"/>
                  <w:rPrChange w:id="1758" w:author="Administrator" w:date="2024-02-27T12:51:00Z">
                    <w:rPr>
                      <w:rFonts w:ascii="Segoe UI" w:hAnsi="Segoe UI" w:cs="Segoe UI"/>
                      <w:color w:val="0D0D0D"/>
                      <w:sz w:val="21"/>
                      <w:szCs w:val="21"/>
                    </w:rPr>
                  </w:rPrChange>
                </w:rPr>
                <w:t>OpenCV</w:t>
              </w:r>
              <w:proofErr w:type="spellEnd"/>
              <w:r w:rsidRPr="00B04939">
                <w:rPr>
                  <w:rFonts w:ascii="Times New Roman" w:hAnsi="Times New Roman" w:cs="Times New Roman"/>
                  <w:color w:val="0D0D0D"/>
                  <w:sz w:val="24"/>
                  <w:szCs w:val="24"/>
                  <w:rPrChange w:id="1759" w:author="Administrator" w:date="2024-02-27T12:51:00Z">
                    <w:rPr>
                      <w:rFonts w:ascii="Segoe UI" w:hAnsi="Segoe UI" w:cs="Segoe UI"/>
                      <w:color w:val="0D0D0D"/>
                      <w:sz w:val="21"/>
                      <w:szCs w:val="21"/>
                    </w:rPr>
                  </w:rPrChange>
                </w:rPr>
                <w:t xml:space="preserve">, </w:t>
              </w:r>
              <w:proofErr w:type="spellStart"/>
              <w:r w:rsidRPr="00B04939">
                <w:rPr>
                  <w:rFonts w:ascii="Times New Roman" w:hAnsi="Times New Roman" w:cs="Times New Roman"/>
                  <w:color w:val="0D0D0D"/>
                  <w:sz w:val="24"/>
                  <w:szCs w:val="24"/>
                  <w:rPrChange w:id="1760" w:author="Administrator" w:date="2024-02-27T12:51:00Z">
                    <w:rPr>
                      <w:rFonts w:ascii="Segoe UI" w:hAnsi="Segoe UI" w:cs="Segoe UI"/>
                      <w:color w:val="0D0D0D"/>
                      <w:sz w:val="21"/>
                      <w:szCs w:val="21"/>
                    </w:rPr>
                  </w:rPrChange>
                </w:rPr>
                <w:t>scikit</w:t>
              </w:r>
              <w:proofErr w:type="spellEnd"/>
              <w:r w:rsidRPr="00B04939">
                <w:rPr>
                  <w:rFonts w:ascii="Times New Roman" w:hAnsi="Times New Roman" w:cs="Times New Roman"/>
                  <w:color w:val="0D0D0D"/>
                  <w:sz w:val="24"/>
                  <w:szCs w:val="24"/>
                  <w:rPrChange w:id="1761" w:author="Administrator" w:date="2024-02-27T12:51:00Z">
                    <w:rPr>
                      <w:rFonts w:ascii="Segoe UI" w:hAnsi="Segoe UI" w:cs="Segoe UI"/>
                      <w:color w:val="0D0D0D"/>
                      <w:sz w:val="21"/>
                      <w:szCs w:val="21"/>
                    </w:rPr>
                  </w:rPrChange>
                </w:rPr>
                <w:t>-image)</w:t>
              </w:r>
            </w:ins>
            <w:ins w:id="1762" w:author="03-134211-002" w:date="2024-02-26T21:25:00Z">
              <w:del w:id="1763" w:author="Administrator" w:date="2024-02-27T12:35:00Z">
                <w:r w:rsidRPr="00B04939" w:rsidDel="00A60434">
                  <w:rPr>
                    <w:rFonts w:ascii="Times New Roman" w:hAnsi="Times New Roman"/>
                    <w:sz w:val="24"/>
                    <w:szCs w:val="24"/>
                    <w:rPrChange w:id="1764" w:author="Administrator" w:date="2024-02-27T12:51:00Z">
                      <w:rPr/>
                    </w:rPrChange>
                  </w:rPr>
                  <w:delText>Computer Vision Libraries (OpenCV, scikit-image)</w:delText>
                </w:r>
              </w:del>
            </w:ins>
          </w:p>
        </w:tc>
        <w:tc>
          <w:tcPr>
            <w:tcW w:w="1589" w:type="dxa"/>
            <w:vAlign w:val="bottom"/>
            <w:tcPrChange w:id="1765" w:author="Administrator" w:date="2024-02-27T12:44:00Z">
              <w:tcPr>
                <w:tcW w:w="3117" w:type="dxa"/>
                <w:gridSpan w:val="3"/>
              </w:tcPr>
            </w:tcPrChange>
          </w:tcPr>
          <w:p w14:paraId="5A6E91A8" w14:textId="34B4FFCD" w:rsidR="001909E1" w:rsidRPr="00B04939" w:rsidRDefault="001909E1">
            <w:pPr>
              <w:spacing w:line="360" w:lineRule="auto"/>
              <w:rPr>
                <w:ins w:id="1766" w:author="03-134211-002" w:date="2024-02-26T21:25:00Z"/>
                <w:rFonts w:ascii="Times New Roman" w:hAnsi="Times New Roman" w:cs="Times New Roman"/>
                <w:sz w:val="24"/>
                <w:szCs w:val="24"/>
                <w:rPrChange w:id="1767" w:author="Administrator" w:date="2024-02-27T12:51:00Z">
                  <w:rPr>
                    <w:ins w:id="1768" w:author="03-134211-002" w:date="2024-02-26T21:25:00Z"/>
                  </w:rPr>
                </w:rPrChange>
              </w:rPr>
              <w:pPrChange w:id="1769" w:author="Administrator" w:date="2024-02-27T12:54:00Z">
                <w:pPr/>
              </w:pPrChange>
            </w:pPr>
            <w:ins w:id="1770" w:author="Administrator" w:date="2024-02-27T12:40:00Z">
              <w:r w:rsidRPr="00B04939">
                <w:rPr>
                  <w:rFonts w:ascii="Times New Roman" w:hAnsi="Times New Roman" w:cs="Times New Roman"/>
                  <w:color w:val="0D0D0D"/>
                  <w:sz w:val="24"/>
                  <w:szCs w:val="24"/>
                  <w:rPrChange w:id="1771" w:author="Administrator" w:date="2024-02-27T12:51:00Z">
                    <w:rPr>
                      <w:rFonts w:ascii="Segoe UI" w:hAnsi="Segoe UI" w:cs="Segoe UI"/>
                      <w:color w:val="0D0D0D"/>
                      <w:sz w:val="21"/>
                      <w:szCs w:val="21"/>
                    </w:rPr>
                  </w:rPrChange>
                </w:rPr>
                <w:t>Free</w:t>
              </w:r>
            </w:ins>
            <w:ins w:id="1772" w:author="03-134211-002" w:date="2024-02-26T21:25:00Z">
              <w:del w:id="1773" w:author="Administrator" w:date="2024-02-27T12:35:00Z">
                <w:r w:rsidRPr="00B04939" w:rsidDel="00A60434">
                  <w:rPr>
                    <w:rFonts w:ascii="Times New Roman" w:hAnsi="Times New Roman"/>
                    <w:sz w:val="24"/>
                    <w:szCs w:val="24"/>
                    <w:rPrChange w:id="1774" w:author="Administrator" w:date="2024-02-27T12:51:00Z">
                      <w:rPr/>
                    </w:rPrChange>
                  </w:rPr>
                  <w:delText>Free</w:delText>
                </w:r>
              </w:del>
            </w:ins>
          </w:p>
        </w:tc>
        <w:tc>
          <w:tcPr>
            <w:tcW w:w="4104" w:type="dxa"/>
            <w:vAlign w:val="bottom"/>
            <w:tcPrChange w:id="1775" w:author="Administrator" w:date="2024-02-27T12:44:00Z">
              <w:tcPr>
                <w:tcW w:w="3117" w:type="dxa"/>
                <w:gridSpan w:val="2"/>
              </w:tcPr>
            </w:tcPrChange>
          </w:tcPr>
          <w:p w14:paraId="5ED6BAD6" w14:textId="34377866" w:rsidR="001909E1" w:rsidRPr="00B04939" w:rsidRDefault="001909E1">
            <w:pPr>
              <w:spacing w:line="360" w:lineRule="auto"/>
              <w:rPr>
                <w:ins w:id="1776" w:author="03-134211-002" w:date="2024-02-26T21:25:00Z"/>
                <w:rFonts w:ascii="Times New Roman" w:hAnsi="Times New Roman" w:cs="Times New Roman"/>
                <w:sz w:val="24"/>
                <w:szCs w:val="24"/>
                <w:rPrChange w:id="1777" w:author="Administrator" w:date="2024-02-27T12:51:00Z">
                  <w:rPr>
                    <w:ins w:id="1778" w:author="03-134211-002" w:date="2024-02-26T21:25:00Z"/>
                  </w:rPr>
                </w:rPrChange>
              </w:rPr>
              <w:pPrChange w:id="1779" w:author="Administrator" w:date="2024-02-27T12:54:00Z">
                <w:pPr/>
              </w:pPrChange>
            </w:pPr>
            <w:ins w:id="1780" w:author="Administrator" w:date="2024-02-27T12:40:00Z">
              <w:r w:rsidRPr="00B04939">
                <w:rPr>
                  <w:rFonts w:ascii="Times New Roman" w:hAnsi="Times New Roman" w:cs="Times New Roman"/>
                  <w:color w:val="0D0D0D"/>
                  <w:sz w:val="24"/>
                  <w:szCs w:val="24"/>
                  <w:rPrChange w:id="1781" w:author="Administrator" w:date="2024-02-27T12:51:00Z">
                    <w:rPr>
                      <w:rFonts w:ascii="Segoe UI" w:hAnsi="Segoe UI" w:cs="Segoe UI"/>
                      <w:color w:val="0D0D0D"/>
                      <w:sz w:val="21"/>
                      <w:szCs w:val="21"/>
                    </w:rPr>
                  </w:rPrChange>
                </w:rPr>
                <w:t>Refer to Image Processing Libraries above.</w:t>
              </w:r>
            </w:ins>
            <w:ins w:id="1782" w:author="03-134211-002" w:date="2024-02-26T21:25:00Z">
              <w:del w:id="1783" w:author="Administrator" w:date="2024-02-27T12:35:00Z">
                <w:r w:rsidRPr="00B04939" w:rsidDel="00A60434">
                  <w:rPr>
                    <w:rFonts w:ascii="Times New Roman" w:hAnsi="Times New Roman"/>
                    <w:sz w:val="24"/>
                    <w:szCs w:val="24"/>
                    <w:rPrChange w:id="1784" w:author="Administrator" w:date="2024-02-27T12:51:00Z">
                      <w:rPr/>
                    </w:rPrChange>
                  </w:rPr>
                  <w:delText>Refer to Image Processing Libraries above.</w:delText>
                </w:r>
              </w:del>
            </w:ins>
          </w:p>
        </w:tc>
      </w:tr>
      <w:tr w:rsidR="001909E1" w:rsidRPr="00B04939" w14:paraId="60804067" w14:textId="77777777" w:rsidTr="001909E1">
        <w:trPr>
          <w:ins w:id="1785" w:author="03-134211-002" w:date="2024-02-26T21:25:00Z"/>
        </w:trPr>
        <w:tc>
          <w:tcPr>
            <w:tcW w:w="3657" w:type="dxa"/>
            <w:vAlign w:val="bottom"/>
            <w:tcPrChange w:id="1786" w:author="Administrator" w:date="2024-02-27T12:44:00Z">
              <w:tcPr>
                <w:tcW w:w="3116" w:type="dxa"/>
              </w:tcPr>
            </w:tcPrChange>
          </w:tcPr>
          <w:p w14:paraId="6D28E1CB" w14:textId="1DA9C894" w:rsidR="001909E1" w:rsidRPr="00B04939" w:rsidRDefault="001909E1">
            <w:pPr>
              <w:spacing w:line="360" w:lineRule="auto"/>
              <w:rPr>
                <w:ins w:id="1787" w:author="03-134211-002" w:date="2024-02-26T21:25:00Z"/>
                <w:rFonts w:ascii="Times New Roman" w:hAnsi="Times New Roman" w:cs="Times New Roman"/>
                <w:sz w:val="24"/>
                <w:szCs w:val="24"/>
                <w:rPrChange w:id="1788" w:author="Administrator" w:date="2024-02-27T12:51:00Z">
                  <w:rPr>
                    <w:ins w:id="1789" w:author="03-134211-002" w:date="2024-02-26T21:25:00Z"/>
                  </w:rPr>
                </w:rPrChange>
              </w:rPr>
              <w:pPrChange w:id="1790" w:author="Administrator" w:date="2024-02-27T12:54:00Z">
                <w:pPr/>
              </w:pPrChange>
            </w:pPr>
            <w:ins w:id="1791" w:author="Administrator" w:date="2024-02-27T12:40:00Z">
              <w:r w:rsidRPr="00B04939">
                <w:rPr>
                  <w:rFonts w:ascii="Times New Roman" w:hAnsi="Times New Roman" w:cs="Times New Roman"/>
                  <w:color w:val="0D0D0D"/>
                  <w:sz w:val="24"/>
                  <w:szCs w:val="24"/>
                  <w:rPrChange w:id="1792" w:author="Administrator" w:date="2024-02-27T12:51:00Z">
                    <w:rPr>
                      <w:rFonts w:ascii="Segoe UI" w:hAnsi="Segoe UI" w:cs="Segoe UI"/>
                      <w:color w:val="0D0D0D"/>
                      <w:sz w:val="21"/>
                      <w:szCs w:val="21"/>
                    </w:rPr>
                  </w:rPrChange>
                </w:rPr>
                <w:t>Binding and Documentation</w:t>
              </w:r>
            </w:ins>
            <w:ins w:id="1793" w:author="03-134211-002" w:date="2024-02-26T21:25:00Z">
              <w:del w:id="1794" w:author="Administrator" w:date="2024-02-27T12:35:00Z">
                <w:r w:rsidRPr="00B04939" w:rsidDel="00A60434">
                  <w:rPr>
                    <w:rFonts w:ascii="Times New Roman" w:hAnsi="Times New Roman"/>
                    <w:sz w:val="24"/>
                    <w:szCs w:val="24"/>
                    <w:rPrChange w:id="1795" w:author="Administrator" w:date="2024-02-27T12:51:00Z">
                      <w:rPr/>
                    </w:rPrChange>
                  </w:rPr>
                  <w:delText>Programming Languages (Python)</w:delText>
                </w:r>
              </w:del>
            </w:ins>
          </w:p>
        </w:tc>
        <w:tc>
          <w:tcPr>
            <w:tcW w:w="1589" w:type="dxa"/>
            <w:vAlign w:val="bottom"/>
            <w:tcPrChange w:id="1796" w:author="Administrator" w:date="2024-02-27T12:44:00Z">
              <w:tcPr>
                <w:tcW w:w="3117" w:type="dxa"/>
                <w:gridSpan w:val="3"/>
              </w:tcPr>
            </w:tcPrChange>
          </w:tcPr>
          <w:p w14:paraId="546B19F6" w14:textId="039E8D57" w:rsidR="001909E1" w:rsidRPr="00B04939" w:rsidRDefault="001909E1">
            <w:pPr>
              <w:spacing w:line="360" w:lineRule="auto"/>
              <w:rPr>
                <w:ins w:id="1797" w:author="03-134211-002" w:date="2024-02-26T21:25:00Z"/>
                <w:rFonts w:ascii="Times New Roman" w:hAnsi="Times New Roman" w:cs="Times New Roman"/>
                <w:sz w:val="24"/>
                <w:szCs w:val="24"/>
                <w:rPrChange w:id="1798" w:author="Administrator" w:date="2024-02-27T12:51:00Z">
                  <w:rPr>
                    <w:ins w:id="1799" w:author="03-134211-002" w:date="2024-02-26T21:25:00Z"/>
                  </w:rPr>
                </w:rPrChange>
              </w:rPr>
              <w:pPrChange w:id="1800" w:author="Administrator" w:date="2024-02-27T12:54:00Z">
                <w:pPr/>
              </w:pPrChange>
            </w:pPr>
            <w:ins w:id="1801" w:author="Administrator" w:date="2024-02-27T12:40:00Z">
              <w:r w:rsidRPr="00B04939">
                <w:rPr>
                  <w:rFonts w:ascii="Times New Roman" w:hAnsi="Times New Roman" w:cs="Times New Roman"/>
                  <w:color w:val="0D0D0D"/>
                  <w:sz w:val="24"/>
                  <w:szCs w:val="24"/>
                  <w:rPrChange w:id="1802" w:author="Administrator" w:date="2024-02-27T12:51:00Z">
                    <w:rPr>
                      <w:rFonts w:ascii="Segoe UI" w:hAnsi="Segoe UI" w:cs="Segoe UI"/>
                      <w:color w:val="0D0D0D"/>
                      <w:sz w:val="21"/>
                      <w:szCs w:val="21"/>
                    </w:rPr>
                  </w:rPrChange>
                </w:rPr>
                <w:t>3500 PKR</w:t>
              </w:r>
            </w:ins>
            <w:ins w:id="1803" w:author="03-134211-002" w:date="2024-02-26T21:25:00Z">
              <w:del w:id="1804" w:author="Administrator" w:date="2024-02-27T12:35:00Z">
                <w:r w:rsidRPr="00B04939" w:rsidDel="00A60434">
                  <w:rPr>
                    <w:rFonts w:ascii="Times New Roman" w:hAnsi="Times New Roman"/>
                    <w:sz w:val="24"/>
                    <w:szCs w:val="24"/>
                    <w:rPrChange w:id="1805" w:author="Administrator" w:date="2024-02-27T12:51:00Z">
                      <w:rPr/>
                    </w:rPrChange>
                  </w:rPr>
                  <w:delText>Free</w:delText>
                </w:r>
              </w:del>
            </w:ins>
          </w:p>
        </w:tc>
        <w:tc>
          <w:tcPr>
            <w:tcW w:w="4104" w:type="dxa"/>
            <w:vAlign w:val="bottom"/>
            <w:tcPrChange w:id="1806" w:author="Administrator" w:date="2024-02-27T12:44:00Z">
              <w:tcPr>
                <w:tcW w:w="3117" w:type="dxa"/>
                <w:gridSpan w:val="2"/>
              </w:tcPr>
            </w:tcPrChange>
          </w:tcPr>
          <w:p w14:paraId="2BCFDDE4" w14:textId="5D8BFB1E" w:rsidR="001909E1" w:rsidRPr="00B04939" w:rsidRDefault="001909E1">
            <w:pPr>
              <w:spacing w:line="360" w:lineRule="auto"/>
              <w:rPr>
                <w:ins w:id="1807" w:author="03-134211-002" w:date="2024-02-26T21:25:00Z"/>
                <w:rFonts w:ascii="Times New Roman" w:hAnsi="Times New Roman" w:cs="Times New Roman"/>
                <w:sz w:val="24"/>
                <w:szCs w:val="24"/>
                <w:rPrChange w:id="1808" w:author="Administrator" w:date="2024-02-27T12:51:00Z">
                  <w:rPr>
                    <w:ins w:id="1809" w:author="03-134211-002" w:date="2024-02-26T21:25:00Z"/>
                  </w:rPr>
                </w:rPrChange>
              </w:rPr>
              <w:pPrChange w:id="1810" w:author="Administrator" w:date="2024-02-27T12:54:00Z">
                <w:pPr/>
              </w:pPrChange>
            </w:pPr>
            <w:ins w:id="1811" w:author="Administrator" w:date="2024-02-27T12:40:00Z">
              <w:r w:rsidRPr="00B04939">
                <w:rPr>
                  <w:rFonts w:ascii="Times New Roman" w:hAnsi="Times New Roman" w:cs="Times New Roman"/>
                  <w:color w:val="0D0D0D"/>
                  <w:sz w:val="24"/>
                  <w:szCs w:val="24"/>
                  <w:rPrChange w:id="1812" w:author="Administrator" w:date="2024-02-27T12:51:00Z">
                    <w:rPr>
                      <w:rFonts w:ascii="Segoe UI" w:hAnsi="Segoe UI" w:cs="Segoe UI"/>
                      <w:color w:val="0D0D0D"/>
                      <w:sz w:val="21"/>
                      <w:szCs w:val="21"/>
                    </w:rPr>
                  </w:rPrChange>
                </w:rPr>
                <w:t>Compilation of FYP book.</w:t>
              </w:r>
            </w:ins>
            <w:ins w:id="1813" w:author="03-134211-002" w:date="2024-02-26T21:25:00Z">
              <w:del w:id="1814" w:author="Administrator" w:date="2024-02-27T12:35:00Z">
                <w:r w:rsidRPr="00B04939" w:rsidDel="00A60434">
                  <w:rPr>
                    <w:rFonts w:ascii="Times New Roman" w:hAnsi="Times New Roman"/>
                    <w:sz w:val="24"/>
                    <w:szCs w:val="24"/>
                    <w:rPrChange w:id="1815" w:author="Administrator" w:date="2024-02-27T12:51:00Z">
                      <w:rPr/>
                    </w:rPrChange>
                  </w:rPr>
                  <w:delText>Open-source language, no direct cost.</w:delText>
                </w:r>
              </w:del>
            </w:ins>
          </w:p>
        </w:tc>
      </w:tr>
      <w:tr w:rsidR="001909E1" w:rsidRPr="00B04939" w14:paraId="05FE9BFF" w14:textId="77777777" w:rsidTr="001909E1">
        <w:trPr>
          <w:ins w:id="1816" w:author="03-134211-002" w:date="2024-02-26T21:25:00Z"/>
        </w:trPr>
        <w:tc>
          <w:tcPr>
            <w:tcW w:w="3657" w:type="dxa"/>
            <w:vAlign w:val="bottom"/>
            <w:tcPrChange w:id="1817" w:author="Administrator" w:date="2024-02-27T12:44:00Z">
              <w:tcPr>
                <w:tcW w:w="3116" w:type="dxa"/>
              </w:tcPr>
            </w:tcPrChange>
          </w:tcPr>
          <w:p w14:paraId="3333A1AF" w14:textId="23E03721" w:rsidR="001909E1" w:rsidRPr="00B04939" w:rsidRDefault="001909E1">
            <w:pPr>
              <w:spacing w:line="360" w:lineRule="auto"/>
              <w:rPr>
                <w:ins w:id="1818" w:author="03-134211-002" w:date="2024-02-26T21:25:00Z"/>
                <w:rFonts w:ascii="Times New Roman" w:hAnsi="Times New Roman" w:cs="Times New Roman"/>
                <w:sz w:val="24"/>
                <w:szCs w:val="24"/>
                <w:rPrChange w:id="1819" w:author="Administrator" w:date="2024-02-27T12:51:00Z">
                  <w:rPr>
                    <w:ins w:id="1820" w:author="03-134211-002" w:date="2024-02-26T21:25:00Z"/>
                  </w:rPr>
                </w:rPrChange>
              </w:rPr>
              <w:pPrChange w:id="1821" w:author="Administrator" w:date="2024-02-27T12:54:00Z">
                <w:pPr/>
              </w:pPrChange>
            </w:pPr>
            <w:ins w:id="1822" w:author="Administrator" w:date="2024-02-27T12:40:00Z">
              <w:r w:rsidRPr="00B04939">
                <w:rPr>
                  <w:rFonts w:ascii="Times New Roman" w:hAnsi="Times New Roman" w:cs="Times New Roman"/>
                  <w:color w:val="0D0D0D"/>
                  <w:sz w:val="24"/>
                  <w:szCs w:val="24"/>
                  <w:rPrChange w:id="1823" w:author="Administrator" w:date="2024-02-27T12:51:00Z">
                    <w:rPr>
                      <w:rFonts w:ascii="Segoe UI" w:hAnsi="Segoe UI" w:cs="Segoe UI"/>
                      <w:color w:val="0D0D0D"/>
                      <w:sz w:val="21"/>
                      <w:szCs w:val="21"/>
                    </w:rPr>
                  </w:rPrChange>
                </w:rPr>
                <w:t>User Interface Development Tools (</w:t>
              </w:r>
              <w:proofErr w:type="spellStart"/>
              <w:r w:rsidRPr="00B04939">
                <w:rPr>
                  <w:rFonts w:ascii="Times New Roman" w:hAnsi="Times New Roman" w:cs="Times New Roman"/>
                  <w:color w:val="0D0D0D"/>
                  <w:sz w:val="24"/>
                  <w:szCs w:val="24"/>
                  <w:rPrChange w:id="1824" w:author="Administrator" w:date="2024-02-27T12:51:00Z">
                    <w:rPr>
                      <w:rFonts w:ascii="Segoe UI" w:hAnsi="Segoe UI" w:cs="Segoe UI"/>
                      <w:color w:val="0D0D0D"/>
                      <w:sz w:val="21"/>
                      <w:szCs w:val="21"/>
                    </w:rPr>
                  </w:rPrChange>
                </w:rPr>
                <w:t>Tkinter</w:t>
              </w:r>
              <w:proofErr w:type="spellEnd"/>
              <w:r w:rsidRPr="00B04939">
                <w:rPr>
                  <w:rFonts w:ascii="Times New Roman" w:hAnsi="Times New Roman" w:cs="Times New Roman"/>
                  <w:color w:val="0D0D0D"/>
                  <w:sz w:val="24"/>
                  <w:szCs w:val="24"/>
                  <w:rPrChange w:id="1825" w:author="Administrator" w:date="2024-02-27T12:51:00Z">
                    <w:rPr>
                      <w:rFonts w:ascii="Segoe UI" w:hAnsi="Segoe UI" w:cs="Segoe UI"/>
                      <w:color w:val="0D0D0D"/>
                      <w:sz w:val="21"/>
                      <w:szCs w:val="21"/>
                    </w:rPr>
                  </w:rPrChange>
                </w:rPr>
                <w:t xml:space="preserve">, </w:t>
              </w:r>
              <w:proofErr w:type="spellStart"/>
              <w:r w:rsidRPr="00B04939">
                <w:rPr>
                  <w:rFonts w:ascii="Times New Roman" w:hAnsi="Times New Roman" w:cs="Times New Roman"/>
                  <w:color w:val="0D0D0D"/>
                  <w:sz w:val="24"/>
                  <w:szCs w:val="24"/>
                  <w:rPrChange w:id="1826" w:author="Administrator" w:date="2024-02-27T12:51:00Z">
                    <w:rPr>
                      <w:rFonts w:ascii="Segoe UI" w:hAnsi="Segoe UI" w:cs="Segoe UI"/>
                      <w:color w:val="0D0D0D"/>
                      <w:sz w:val="21"/>
                      <w:szCs w:val="21"/>
                    </w:rPr>
                  </w:rPrChange>
                </w:rPr>
                <w:t>PyQt</w:t>
              </w:r>
              <w:proofErr w:type="spellEnd"/>
              <w:r w:rsidRPr="00B04939">
                <w:rPr>
                  <w:rFonts w:ascii="Times New Roman" w:hAnsi="Times New Roman" w:cs="Times New Roman"/>
                  <w:color w:val="0D0D0D"/>
                  <w:sz w:val="24"/>
                  <w:szCs w:val="24"/>
                  <w:rPrChange w:id="1827" w:author="Administrator" w:date="2024-02-27T12:51:00Z">
                    <w:rPr>
                      <w:rFonts w:ascii="Segoe UI" w:hAnsi="Segoe UI" w:cs="Segoe UI"/>
                      <w:color w:val="0D0D0D"/>
                      <w:sz w:val="21"/>
                      <w:szCs w:val="21"/>
                    </w:rPr>
                  </w:rPrChange>
                </w:rPr>
                <w:t>)</w:t>
              </w:r>
            </w:ins>
            <w:ins w:id="1828" w:author="03-134211-002" w:date="2024-02-26T21:25:00Z">
              <w:del w:id="1829" w:author="Administrator" w:date="2024-02-27T12:35:00Z">
                <w:r w:rsidRPr="00B04939" w:rsidDel="00A60434">
                  <w:rPr>
                    <w:rFonts w:ascii="Times New Roman" w:hAnsi="Times New Roman"/>
                    <w:sz w:val="24"/>
                    <w:szCs w:val="24"/>
                    <w:rPrChange w:id="1830" w:author="Administrator" w:date="2024-02-27T12:51:00Z">
                      <w:rPr/>
                    </w:rPrChange>
                  </w:rPr>
                  <w:delText>User Interface Development Tools (Tkinter, PyQt)</w:delText>
                </w:r>
              </w:del>
            </w:ins>
          </w:p>
        </w:tc>
        <w:tc>
          <w:tcPr>
            <w:tcW w:w="1589" w:type="dxa"/>
            <w:vAlign w:val="bottom"/>
            <w:tcPrChange w:id="1831" w:author="Administrator" w:date="2024-02-27T12:44:00Z">
              <w:tcPr>
                <w:tcW w:w="3117" w:type="dxa"/>
                <w:gridSpan w:val="3"/>
              </w:tcPr>
            </w:tcPrChange>
          </w:tcPr>
          <w:p w14:paraId="5ECE907D" w14:textId="506030B7" w:rsidR="001909E1" w:rsidRPr="00B04939" w:rsidRDefault="001909E1">
            <w:pPr>
              <w:spacing w:line="360" w:lineRule="auto"/>
              <w:rPr>
                <w:ins w:id="1832" w:author="03-134211-002" w:date="2024-02-26T21:25:00Z"/>
                <w:rFonts w:ascii="Times New Roman" w:hAnsi="Times New Roman" w:cs="Times New Roman"/>
                <w:sz w:val="24"/>
                <w:szCs w:val="24"/>
                <w:rPrChange w:id="1833" w:author="Administrator" w:date="2024-02-27T12:51:00Z">
                  <w:rPr>
                    <w:ins w:id="1834" w:author="03-134211-002" w:date="2024-02-26T21:25:00Z"/>
                  </w:rPr>
                </w:rPrChange>
              </w:rPr>
              <w:pPrChange w:id="1835" w:author="Administrator" w:date="2024-02-27T12:54:00Z">
                <w:pPr/>
              </w:pPrChange>
            </w:pPr>
            <w:ins w:id="1836" w:author="Administrator" w:date="2024-02-27T12:40:00Z">
              <w:r w:rsidRPr="00B04939">
                <w:rPr>
                  <w:rFonts w:ascii="Times New Roman" w:hAnsi="Times New Roman" w:cs="Times New Roman"/>
                  <w:color w:val="0D0D0D"/>
                  <w:sz w:val="24"/>
                  <w:szCs w:val="24"/>
                  <w:rPrChange w:id="1837" w:author="Administrator" w:date="2024-02-27T12:51:00Z">
                    <w:rPr>
                      <w:rFonts w:ascii="Segoe UI" w:hAnsi="Segoe UI" w:cs="Segoe UI"/>
                      <w:color w:val="0D0D0D"/>
                      <w:sz w:val="21"/>
                      <w:szCs w:val="21"/>
                    </w:rPr>
                  </w:rPrChange>
                </w:rPr>
                <w:t>Free</w:t>
              </w:r>
            </w:ins>
            <w:ins w:id="1838" w:author="03-134211-002" w:date="2024-02-26T21:25:00Z">
              <w:del w:id="1839" w:author="Administrator" w:date="2024-02-27T12:35:00Z">
                <w:r w:rsidRPr="00B04939" w:rsidDel="00A60434">
                  <w:rPr>
                    <w:rFonts w:ascii="Times New Roman" w:hAnsi="Times New Roman"/>
                    <w:sz w:val="24"/>
                    <w:szCs w:val="24"/>
                    <w:rPrChange w:id="1840" w:author="Administrator" w:date="2024-02-27T12:51:00Z">
                      <w:rPr/>
                    </w:rPrChange>
                  </w:rPr>
                  <w:delText>Free</w:delText>
                </w:r>
              </w:del>
            </w:ins>
          </w:p>
        </w:tc>
        <w:tc>
          <w:tcPr>
            <w:tcW w:w="4104" w:type="dxa"/>
            <w:vAlign w:val="bottom"/>
            <w:tcPrChange w:id="1841" w:author="Administrator" w:date="2024-02-27T12:44:00Z">
              <w:tcPr>
                <w:tcW w:w="3117" w:type="dxa"/>
                <w:gridSpan w:val="2"/>
              </w:tcPr>
            </w:tcPrChange>
          </w:tcPr>
          <w:p w14:paraId="3589E40D" w14:textId="61F77AC1" w:rsidR="001909E1" w:rsidRPr="00B04939" w:rsidRDefault="001909E1">
            <w:pPr>
              <w:spacing w:line="360" w:lineRule="auto"/>
              <w:rPr>
                <w:ins w:id="1842" w:author="03-134211-002" w:date="2024-02-26T21:25:00Z"/>
                <w:rFonts w:ascii="Times New Roman" w:hAnsi="Times New Roman" w:cs="Times New Roman"/>
                <w:sz w:val="24"/>
                <w:szCs w:val="24"/>
                <w:rPrChange w:id="1843" w:author="Administrator" w:date="2024-02-27T12:51:00Z">
                  <w:rPr>
                    <w:ins w:id="1844" w:author="03-134211-002" w:date="2024-02-26T21:25:00Z"/>
                  </w:rPr>
                </w:rPrChange>
              </w:rPr>
              <w:pPrChange w:id="1845" w:author="Administrator" w:date="2024-02-27T12:54:00Z">
                <w:pPr/>
              </w:pPrChange>
            </w:pPr>
            <w:ins w:id="1846" w:author="Administrator" w:date="2024-02-27T12:40:00Z">
              <w:r w:rsidRPr="00B04939">
                <w:rPr>
                  <w:rFonts w:ascii="Times New Roman" w:hAnsi="Times New Roman" w:cs="Times New Roman"/>
                  <w:color w:val="0D0D0D"/>
                  <w:sz w:val="24"/>
                  <w:szCs w:val="24"/>
                  <w:rPrChange w:id="1847" w:author="Administrator" w:date="2024-02-27T12:51:00Z">
                    <w:rPr>
                      <w:rFonts w:ascii="Segoe UI" w:hAnsi="Segoe UI" w:cs="Segoe UI"/>
                      <w:color w:val="0D0D0D"/>
                      <w:sz w:val="21"/>
                      <w:szCs w:val="21"/>
                    </w:rPr>
                  </w:rPrChange>
                </w:rPr>
                <w:t>Open-source libraries, no direct cost.</w:t>
              </w:r>
            </w:ins>
            <w:ins w:id="1848" w:author="03-134211-002" w:date="2024-02-26T21:25:00Z">
              <w:del w:id="1849" w:author="Administrator" w:date="2024-02-27T12:35:00Z">
                <w:r w:rsidRPr="00B04939" w:rsidDel="00A60434">
                  <w:rPr>
                    <w:rFonts w:ascii="Times New Roman" w:hAnsi="Times New Roman"/>
                    <w:sz w:val="24"/>
                    <w:szCs w:val="24"/>
                    <w:rPrChange w:id="1850" w:author="Administrator" w:date="2024-02-27T12:51:00Z">
                      <w:rPr/>
                    </w:rPrChange>
                  </w:rPr>
                  <w:delText>Open-source libraries, no direct cost.</w:delText>
                </w:r>
              </w:del>
            </w:ins>
          </w:p>
        </w:tc>
      </w:tr>
      <w:tr w:rsidR="001909E1" w:rsidRPr="00B04939" w14:paraId="3D7C02C1" w14:textId="77777777" w:rsidTr="001909E1">
        <w:trPr>
          <w:ins w:id="1851" w:author="03-134211-002" w:date="2024-02-26T21:25:00Z"/>
        </w:trPr>
        <w:tc>
          <w:tcPr>
            <w:tcW w:w="3657" w:type="dxa"/>
            <w:vAlign w:val="bottom"/>
            <w:tcPrChange w:id="1852" w:author="Administrator" w:date="2024-02-27T12:44:00Z">
              <w:tcPr>
                <w:tcW w:w="3116" w:type="dxa"/>
              </w:tcPr>
            </w:tcPrChange>
          </w:tcPr>
          <w:p w14:paraId="13B32DE0" w14:textId="5358B92C" w:rsidR="001909E1" w:rsidRPr="00B04939" w:rsidRDefault="001909E1">
            <w:pPr>
              <w:spacing w:line="360" w:lineRule="auto"/>
              <w:rPr>
                <w:ins w:id="1853" w:author="03-134211-002" w:date="2024-02-26T21:25:00Z"/>
                <w:rFonts w:ascii="Times New Roman" w:hAnsi="Times New Roman" w:cs="Times New Roman"/>
                <w:sz w:val="24"/>
                <w:szCs w:val="24"/>
                <w:rPrChange w:id="1854" w:author="Administrator" w:date="2024-02-27T12:51:00Z">
                  <w:rPr>
                    <w:ins w:id="1855" w:author="03-134211-002" w:date="2024-02-26T21:25:00Z"/>
                  </w:rPr>
                </w:rPrChange>
              </w:rPr>
              <w:pPrChange w:id="1856" w:author="Administrator" w:date="2024-02-27T12:54:00Z">
                <w:pPr/>
              </w:pPrChange>
            </w:pPr>
            <w:proofErr w:type="spellStart"/>
            <w:ins w:id="1857" w:author="Administrator" w:date="2024-02-27T12:40:00Z">
              <w:r w:rsidRPr="00B04939">
                <w:rPr>
                  <w:rFonts w:ascii="Times New Roman" w:hAnsi="Times New Roman" w:cs="Times New Roman"/>
                  <w:color w:val="0D0D0D"/>
                  <w:sz w:val="24"/>
                  <w:szCs w:val="24"/>
                  <w:rPrChange w:id="1858" w:author="Administrator" w:date="2024-02-27T12:51:00Z">
                    <w:rPr>
                      <w:rFonts w:ascii="Segoe UI" w:hAnsi="Segoe UI" w:cs="Segoe UI"/>
                      <w:color w:val="0D0D0D"/>
                      <w:sz w:val="21"/>
                      <w:szCs w:val="21"/>
                    </w:rPr>
                  </w:rPrChange>
                </w:rPr>
                <w:t>Figma</w:t>
              </w:r>
            </w:ins>
            <w:proofErr w:type="spellEnd"/>
            <w:ins w:id="1859" w:author="03-134211-002" w:date="2024-02-26T21:25:00Z">
              <w:del w:id="1860" w:author="Administrator" w:date="2024-02-27T12:35:00Z">
                <w:r w:rsidRPr="00B04939" w:rsidDel="00A60434">
                  <w:rPr>
                    <w:rFonts w:ascii="Times New Roman" w:hAnsi="Times New Roman"/>
                    <w:sz w:val="24"/>
                    <w:szCs w:val="24"/>
                    <w:rPrChange w:id="1861" w:author="Administrator" w:date="2024-02-27T12:51:00Z">
                      <w:rPr/>
                    </w:rPrChange>
                  </w:rPr>
                  <w:delText>Figma</w:delText>
                </w:r>
              </w:del>
            </w:ins>
          </w:p>
        </w:tc>
        <w:tc>
          <w:tcPr>
            <w:tcW w:w="1589" w:type="dxa"/>
            <w:vAlign w:val="bottom"/>
            <w:tcPrChange w:id="1862" w:author="Administrator" w:date="2024-02-27T12:44:00Z">
              <w:tcPr>
                <w:tcW w:w="3117" w:type="dxa"/>
                <w:gridSpan w:val="3"/>
              </w:tcPr>
            </w:tcPrChange>
          </w:tcPr>
          <w:p w14:paraId="5BF3B29B" w14:textId="4F711998" w:rsidR="001909E1" w:rsidRPr="00B04939" w:rsidRDefault="001909E1">
            <w:pPr>
              <w:spacing w:line="360" w:lineRule="auto"/>
              <w:rPr>
                <w:ins w:id="1863" w:author="03-134211-002" w:date="2024-02-26T21:25:00Z"/>
                <w:rFonts w:ascii="Times New Roman" w:hAnsi="Times New Roman" w:cs="Times New Roman"/>
                <w:sz w:val="24"/>
                <w:szCs w:val="24"/>
                <w:rPrChange w:id="1864" w:author="Administrator" w:date="2024-02-27T12:51:00Z">
                  <w:rPr>
                    <w:ins w:id="1865" w:author="03-134211-002" w:date="2024-02-26T21:25:00Z"/>
                  </w:rPr>
                </w:rPrChange>
              </w:rPr>
              <w:pPrChange w:id="1866" w:author="Administrator" w:date="2024-02-27T12:54:00Z">
                <w:pPr/>
              </w:pPrChange>
            </w:pPr>
            <w:ins w:id="1867" w:author="Administrator" w:date="2024-02-27T12:40:00Z">
              <w:r w:rsidRPr="00B04939">
                <w:rPr>
                  <w:rFonts w:ascii="Times New Roman" w:hAnsi="Times New Roman" w:cs="Times New Roman"/>
                  <w:color w:val="0D0D0D"/>
                  <w:sz w:val="24"/>
                  <w:szCs w:val="24"/>
                  <w:rPrChange w:id="1868" w:author="Administrator" w:date="2024-02-27T12:51:00Z">
                    <w:rPr>
                      <w:rFonts w:ascii="Segoe UI" w:hAnsi="Segoe UI" w:cs="Segoe UI"/>
                      <w:color w:val="0D0D0D"/>
                      <w:sz w:val="21"/>
                      <w:szCs w:val="21"/>
                    </w:rPr>
                  </w:rPrChange>
                </w:rPr>
                <w:t>9,000 PKR approx. 2 months</w:t>
              </w:r>
            </w:ins>
            <w:ins w:id="1869" w:author="03-134211-002" w:date="2024-02-26T21:25:00Z">
              <w:del w:id="1870" w:author="Administrator" w:date="2024-02-27T12:35:00Z">
                <w:r w:rsidRPr="00B04939" w:rsidDel="00A60434">
                  <w:rPr>
                    <w:rFonts w:ascii="Times New Roman" w:hAnsi="Times New Roman"/>
                    <w:sz w:val="24"/>
                    <w:szCs w:val="24"/>
                    <w:rPrChange w:id="1871" w:author="Administrator" w:date="2024-02-27T12:51:00Z">
                      <w:rPr/>
                    </w:rPrChange>
                  </w:rPr>
                  <w:delText>Free (with limitations) / Paid plans</w:delText>
                </w:r>
              </w:del>
            </w:ins>
          </w:p>
        </w:tc>
        <w:tc>
          <w:tcPr>
            <w:tcW w:w="4104" w:type="dxa"/>
            <w:vAlign w:val="bottom"/>
            <w:tcPrChange w:id="1872" w:author="Administrator" w:date="2024-02-27T12:44:00Z">
              <w:tcPr>
                <w:tcW w:w="3117" w:type="dxa"/>
                <w:gridSpan w:val="2"/>
              </w:tcPr>
            </w:tcPrChange>
          </w:tcPr>
          <w:p w14:paraId="2F17C20C" w14:textId="49EB4F4E" w:rsidR="001909E1" w:rsidRPr="00B04939" w:rsidRDefault="001909E1">
            <w:pPr>
              <w:spacing w:line="360" w:lineRule="auto"/>
              <w:rPr>
                <w:ins w:id="1873" w:author="03-134211-002" w:date="2024-02-26T21:25:00Z"/>
                <w:rFonts w:ascii="Times New Roman" w:hAnsi="Times New Roman" w:cs="Times New Roman"/>
                <w:sz w:val="24"/>
                <w:szCs w:val="24"/>
                <w:rPrChange w:id="1874" w:author="Administrator" w:date="2024-02-27T12:51:00Z">
                  <w:rPr>
                    <w:ins w:id="1875" w:author="03-134211-002" w:date="2024-02-26T21:25:00Z"/>
                  </w:rPr>
                </w:rPrChange>
              </w:rPr>
              <w:pPrChange w:id="1876" w:author="Administrator" w:date="2024-02-27T12:54:00Z">
                <w:pPr/>
              </w:pPrChange>
            </w:pPr>
            <w:ins w:id="1877" w:author="Administrator" w:date="2024-02-27T12:40:00Z">
              <w:r w:rsidRPr="00B04939">
                <w:rPr>
                  <w:rFonts w:ascii="Times New Roman" w:hAnsi="Times New Roman" w:cs="Times New Roman"/>
                  <w:color w:val="0D0D0D"/>
                  <w:sz w:val="24"/>
                  <w:szCs w:val="24"/>
                  <w:rPrChange w:id="1878" w:author="Administrator" w:date="2024-02-27T12:51:00Z">
                    <w:rPr>
                      <w:rFonts w:ascii="Segoe UI" w:hAnsi="Segoe UI" w:cs="Segoe UI"/>
                      <w:color w:val="0D0D0D"/>
                      <w:sz w:val="21"/>
                      <w:szCs w:val="21"/>
                    </w:rPr>
                  </w:rPrChange>
                </w:rPr>
                <w:t>Free plan offers limited features, paid plans start at $12/month per editor.</w:t>
              </w:r>
            </w:ins>
            <w:ins w:id="1879" w:author="03-134211-002" w:date="2024-02-26T21:25:00Z">
              <w:del w:id="1880" w:author="Administrator" w:date="2024-02-27T12:35:00Z">
                <w:r w:rsidRPr="00B04939" w:rsidDel="00A60434">
                  <w:rPr>
                    <w:rFonts w:ascii="Times New Roman" w:hAnsi="Times New Roman"/>
                    <w:sz w:val="24"/>
                    <w:szCs w:val="24"/>
                    <w:rPrChange w:id="1881" w:author="Administrator" w:date="2024-02-27T12:51:00Z">
                      <w:rPr/>
                    </w:rPrChange>
                  </w:rPr>
                  <w:delText>Free plan offers limited features, paid plans start at $12/month per editor.</w:delText>
                </w:r>
              </w:del>
            </w:ins>
          </w:p>
        </w:tc>
      </w:tr>
      <w:tr w:rsidR="001909E1" w:rsidRPr="00B04939" w14:paraId="7E947D64" w14:textId="77777777" w:rsidTr="001909E1">
        <w:trPr>
          <w:ins w:id="1882" w:author="03-134211-002" w:date="2024-02-26T21:25:00Z"/>
        </w:trPr>
        <w:tc>
          <w:tcPr>
            <w:tcW w:w="3657" w:type="dxa"/>
            <w:vAlign w:val="bottom"/>
            <w:tcPrChange w:id="1883" w:author="Administrator" w:date="2024-02-27T12:44:00Z">
              <w:tcPr>
                <w:tcW w:w="3116" w:type="dxa"/>
              </w:tcPr>
            </w:tcPrChange>
          </w:tcPr>
          <w:p w14:paraId="59826906" w14:textId="4EC993C6" w:rsidR="001909E1" w:rsidRPr="00B04939" w:rsidRDefault="001909E1">
            <w:pPr>
              <w:spacing w:line="360" w:lineRule="auto"/>
              <w:rPr>
                <w:ins w:id="1884" w:author="03-134211-002" w:date="2024-02-26T21:25:00Z"/>
                <w:rFonts w:ascii="Times New Roman" w:hAnsi="Times New Roman" w:cs="Times New Roman"/>
                <w:sz w:val="24"/>
                <w:szCs w:val="24"/>
                <w:rPrChange w:id="1885" w:author="Administrator" w:date="2024-02-27T12:51:00Z">
                  <w:rPr>
                    <w:ins w:id="1886" w:author="03-134211-002" w:date="2024-02-26T21:25:00Z"/>
                  </w:rPr>
                </w:rPrChange>
              </w:rPr>
              <w:pPrChange w:id="1887" w:author="Administrator" w:date="2024-02-27T12:54:00Z">
                <w:pPr/>
              </w:pPrChange>
            </w:pPr>
            <w:ins w:id="1888" w:author="Administrator" w:date="2024-02-27T12:40:00Z">
              <w:r w:rsidRPr="00B04939">
                <w:rPr>
                  <w:rFonts w:ascii="Times New Roman" w:hAnsi="Times New Roman" w:cs="Times New Roman"/>
                  <w:color w:val="0D0D0D"/>
                  <w:sz w:val="24"/>
                  <w:szCs w:val="24"/>
                  <w:rPrChange w:id="1889" w:author="Administrator" w:date="2024-02-27T12:51:00Z">
                    <w:rPr>
                      <w:rFonts w:ascii="Segoe UI" w:hAnsi="Segoe UI" w:cs="Segoe UI"/>
                      <w:color w:val="0D0D0D"/>
                      <w:sz w:val="21"/>
                      <w:szCs w:val="21"/>
                    </w:rPr>
                  </w:rPrChange>
                </w:rPr>
                <w:t>AWS (Optional)</w:t>
              </w:r>
            </w:ins>
            <w:ins w:id="1890" w:author="03-134211-002" w:date="2024-02-26T21:25:00Z">
              <w:del w:id="1891" w:author="Administrator" w:date="2024-02-27T12:35:00Z">
                <w:r w:rsidRPr="00B04939" w:rsidDel="00A60434">
                  <w:rPr>
                    <w:rFonts w:ascii="Times New Roman" w:hAnsi="Times New Roman"/>
                    <w:sz w:val="24"/>
                    <w:szCs w:val="24"/>
                    <w:rPrChange w:id="1892" w:author="Administrator" w:date="2024-02-27T12:51:00Z">
                      <w:rPr/>
                    </w:rPrChange>
                  </w:rPr>
                  <w:delText>AWS (Optional)</w:delText>
                </w:r>
              </w:del>
            </w:ins>
          </w:p>
        </w:tc>
        <w:tc>
          <w:tcPr>
            <w:tcW w:w="1589" w:type="dxa"/>
            <w:vAlign w:val="bottom"/>
            <w:tcPrChange w:id="1893" w:author="Administrator" w:date="2024-02-27T12:44:00Z">
              <w:tcPr>
                <w:tcW w:w="3117" w:type="dxa"/>
                <w:gridSpan w:val="3"/>
              </w:tcPr>
            </w:tcPrChange>
          </w:tcPr>
          <w:p w14:paraId="7B03ECE2" w14:textId="2470CFE1" w:rsidR="001909E1" w:rsidRPr="00B04939" w:rsidRDefault="001909E1">
            <w:pPr>
              <w:spacing w:line="360" w:lineRule="auto"/>
              <w:rPr>
                <w:ins w:id="1894" w:author="03-134211-002" w:date="2024-02-26T21:25:00Z"/>
                <w:rFonts w:ascii="Times New Roman" w:hAnsi="Times New Roman" w:cs="Times New Roman"/>
                <w:sz w:val="24"/>
                <w:szCs w:val="24"/>
                <w:rPrChange w:id="1895" w:author="Administrator" w:date="2024-02-27T12:51:00Z">
                  <w:rPr>
                    <w:ins w:id="1896" w:author="03-134211-002" w:date="2024-02-26T21:25:00Z"/>
                  </w:rPr>
                </w:rPrChange>
              </w:rPr>
              <w:pPrChange w:id="1897" w:author="Administrator" w:date="2024-02-27T12:54:00Z">
                <w:pPr/>
              </w:pPrChange>
            </w:pPr>
            <w:ins w:id="1898" w:author="Administrator" w:date="2024-02-27T12:40:00Z">
              <w:r w:rsidRPr="00B04939">
                <w:rPr>
                  <w:rFonts w:ascii="Times New Roman" w:hAnsi="Times New Roman" w:cs="Times New Roman"/>
                  <w:color w:val="0D0D0D"/>
                  <w:sz w:val="24"/>
                  <w:szCs w:val="24"/>
                  <w:rPrChange w:id="1899" w:author="Administrator" w:date="2024-02-27T12:51:00Z">
                    <w:rPr>
                      <w:rFonts w:ascii="Segoe UI" w:hAnsi="Segoe UI" w:cs="Segoe UI"/>
                      <w:color w:val="0D0D0D"/>
                      <w:sz w:val="21"/>
                      <w:szCs w:val="21"/>
                    </w:rPr>
                  </w:rPrChange>
                </w:rPr>
                <w:t>Variable (10,000 PKR)</w:t>
              </w:r>
            </w:ins>
            <w:ins w:id="1900" w:author="03-134211-002" w:date="2024-02-26T21:25:00Z">
              <w:del w:id="1901" w:author="Administrator" w:date="2024-02-27T12:35:00Z">
                <w:r w:rsidRPr="00B04939" w:rsidDel="00A60434">
                  <w:rPr>
                    <w:rFonts w:ascii="Times New Roman" w:hAnsi="Times New Roman"/>
                    <w:sz w:val="24"/>
                    <w:szCs w:val="24"/>
                    <w:rPrChange w:id="1902" w:author="Administrator" w:date="2024-02-27T12:51:00Z">
                      <w:rPr/>
                    </w:rPrChange>
                  </w:rPr>
                  <w:delText>Variable</w:delText>
                </w:r>
              </w:del>
            </w:ins>
          </w:p>
        </w:tc>
        <w:tc>
          <w:tcPr>
            <w:tcW w:w="4104" w:type="dxa"/>
            <w:vAlign w:val="bottom"/>
            <w:tcPrChange w:id="1903" w:author="Administrator" w:date="2024-02-27T12:44:00Z">
              <w:tcPr>
                <w:tcW w:w="3117" w:type="dxa"/>
                <w:gridSpan w:val="2"/>
              </w:tcPr>
            </w:tcPrChange>
          </w:tcPr>
          <w:p w14:paraId="60A394E8" w14:textId="3E754079" w:rsidR="001909E1" w:rsidRPr="00B04939" w:rsidRDefault="001909E1">
            <w:pPr>
              <w:spacing w:line="360" w:lineRule="auto"/>
              <w:rPr>
                <w:ins w:id="1904" w:author="03-134211-002" w:date="2024-02-26T21:25:00Z"/>
                <w:rFonts w:ascii="Times New Roman" w:hAnsi="Times New Roman" w:cs="Times New Roman"/>
                <w:sz w:val="24"/>
                <w:szCs w:val="24"/>
                <w:rPrChange w:id="1905" w:author="Administrator" w:date="2024-02-27T12:51:00Z">
                  <w:rPr>
                    <w:ins w:id="1906" w:author="03-134211-002" w:date="2024-02-26T21:25:00Z"/>
                  </w:rPr>
                </w:rPrChange>
              </w:rPr>
              <w:pPrChange w:id="1907" w:author="Administrator" w:date="2024-02-27T12:54:00Z">
                <w:pPr/>
              </w:pPrChange>
            </w:pPr>
            <w:ins w:id="1908" w:author="Administrator" w:date="2024-02-27T12:40:00Z">
              <w:r w:rsidRPr="00B04939">
                <w:rPr>
                  <w:rFonts w:ascii="Times New Roman" w:hAnsi="Times New Roman" w:cs="Times New Roman"/>
                  <w:color w:val="0D0D0D"/>
                  <w:sz w:val="24"/>
                  <w:szCs w:val="24"/>
                  <w:rPrChange w:id="1909" w:author="Administrator" w:date="2024-02-27T12:51:00Z">
                    <w:rPr>
                      <w:rFonts w:ascii="Segoe UI" w:hAnsi="Segoe UI" w:cs="Segoe UI"/>
                      <w:color w:val="0D0D0D"/>
                      <w:sz w:val="21"/>
                      <w:szCs w:val="21"/>
                    </w:rPr>
                  </w:rPrChange>
                </w:rPr>
                <w:t>Costs depend on specific services used and usage level. Free tier available for some services.</w:t>
              </w:r>
            </w:ins>
            <w:ins w:id="1910" w:author="Administrator" w:date="2024-02-27T12:41:00Z">
              <w:r w:rsidRPr="00B04939">
                <w:rPr>
                  <w:rFonts w:ascii="Times New Roman" w:hAnsi="Times New Roman" w:cs="Times New Roman"/>
                  <w:color w:val="0D0D0D"/>
                  <w:sz w:val="24"/>
                  <w:szCs w:val="24"/>
                  <w:rPrChange w:id="1911" w:author="Administrator" w:date="2024-02-27T12:51:00Z">
                    <w:rPr>
                      <w:rFonts w:ascii="Segoe UI" w:hAnsi="Segoe UI" w:cs="Segoe UI"/>
                      <w:color w:val="0D0D0D"/>
                      <w:sz w:val="21"/>
                      <w:szCs w:val="21"/>
                    </w:rPr>
                  </w:rPrChange>
                </w:rPr>
                <w:br/>
              </w:r>
            </w:ins>
            <w:ins w:id="1912" w:author="03-134211-002" w:date="2024-02-26T21:25:00Z">
              <w:del w:id="1913" w:author="Administrator" w:date="2024-02-27T12:35:00Z">
                <w:r w:rsidRPr="00B04939" w:rsidDel="00A60434">
                  <w:rPr>
                    <w:rFonts w:ascii="Times New Roman" w:hAnsi="Times New Roman"/>
                    <w:sz w:val="24"/>
                    <w:szCs w:val="24"/>
                    <w:rPrChange w:id="1914" w:author="Administrator" w:date="2024-02-27T12:51:00Z">
                      <w:rPr/>
                    </w:rPrChange>
                  </w:rPr>
                  <w:delText>Costs depend on specific services used and usage level. Free tier available for some services.</w:delText>
                </w:r>
              </w:del>
            </w:ins>
          </w:p>
        </w:tc>
      </w:tr>
      <w:tr w:rsidR="001909E1" w:rsidRPr="00B04939" w14:paraId="0200ECC6" w14:textId="77777777" w:rsidTr="001909E1">
        <w:trPr>
          <w:ins w:id="1915" w:author="Administrator" w:date="2024-02-27T12:41:00Z"/>
        </w:trPr>
        <w:tc>
          <w:tcPr>
            <w:tcW w:w="3657" w:type="dxa"/>
            <w:vAlign w:val="bottom"/>
            <w:tcPrChange w:id="1916" w:author="Administrator" w:date="2024-02-27T12:44:00Z">
              <w:tcPr>
                <w:tcW w:w="3657" w:type="dxa"/>
                <w:gridSpan w:val="2"/>
                <w:vAlign w:val="bottom"/>
              </w:tcPr>
            </w:tcPrChange>
          </w:tcPr>
          <w:p w14:paraId="2A91E53E" w14:textId="35F54D7E" w:rsidR="001909E1" w:rsidRPr="00B04939" w:rsidRDefault="001909E1">
            <w:pPr>
              <w:spacing w:line="360" w:lineRule="auto"/>
              <w:rPr>
                <w:ins w:id="1917" w:author="Administrator" w:date="2024-02-27T12:41:00Z"/>
                <w:rFonts w:ascii="Times New Roman" w:hAnsi="Times New Roman" w:cs="Times New Roman"/>
                <w:color w:val="0D0D0D"/>
                <w:sz w:val="24"/>
                <w:szCs w:val="24"/>
                <w:rPrChange w:id="1918" w:author="Administrator" w:date="2024-02-27T12:51:00Z">
                  <w:rPr>
                    <w:ins w:id="1919" w:author="Administrator" w:date="2024-02-27T12:41:00Z"/>
                    <w:rFonts w:ascii="Segoe UI" w:hAnsi="Segoe UI" w:cs="Segoe UI"/>
                    <w:color w:val="0D0D0D"/>
                    <w:sz w:val="21"/>
                    <w:szCs w:val="21"/>
                  </w:rPr>
                </w:rPrChange>
              </w:rPr>
              <w:pPrChange w:id="1920" w:author="Administrator" w:date="2024-02-27T12:54:00Z">
                <w:pPr>
                  <w:jc w:val="both"/>
                </w:pPr>
              </w:pPrChange>
            </w:pPr>
            <w:proofErr w:type="spellStart"/>
            <w:ins w:id="1921" w:author="Administrator" w:date="2024-02-27T12:41:00Z">
              <w:r w:rsidRPr="00B04939">
                <w:rPr>
                  <w:rFonts w:ascii="Times New Roman" w:hAnsi="Times New Roman" w:cs="Times New Roman"/>
                  <w:color w:val="0D0D0D"/>
                  <w:sz w:val="24"/>
                  <w:szCs w:val="24"/>
                  <w:rPrChange w:id="1922" w:author="Administrator" w:date="2024-02-27T12:51:00Z">
                    <w:rPr>
                      <w:rFonts w:ascii="Segoe UI" w:hAnsi="Segoe UI" w:cs="Segoe UI"/>
                      <w:color w:val="0D0D0D"/>
                      <w:sz w:val="21"/>
                      <w:szCs w:val="21"/>
                    </w:rPr>
                  </w:rPrChange>
                </w:rPr>
                <w:t>Misc</w:t>
              </w:r>
              <w:proofErr w:type="spellEnd"/>
            </w:ins>
          </w:p>
        </w:tc>
        <w:tc>
          <w:tcPr>
            <w:tcW w:w="1589" w:type="dxa"/>
            <w:vAlign w:val="bottom"/>
            <w:tcPrChange w:id="1923" w:author="Administrator" w:date="2024-02-27T12:44:00Z">
              <w:tcPr>
                <w:tcW w:w="2715" w:type="dxa"/>
                <w:gridSpan w:val="3"/>
                <w:vAlign w:val="bottom"/>
              </w:tcPr>
            </w:tcPrChange>
          </w:tcPr>
          <w:p w14:paraId="3A1454C4" w14:textId="1524E51E" w:rsidR="001909E1" w:rsidRPr="00B04939" w:rsidRDefault="001909E1">
            <w:pPr>
              <w:spacing w:line="360" w:lineRule="auto"/>
              <w:rPr>
                <w:ins w:id="1924" w:author="Administrator" w:date="2024-02-27T12:41:00Z"/>
                <w:rFonts w:ascii="Times New Roman" w:hAnsi="Times New Roman" w:cs="Times New Roman"/>
                <w:color w:val="0D0D0D"/>
                <w:sz w:val="24"/>
                <w:szCs w:val="24"/>
                <w:rPrChange w:id="1925" w:author="Administrator" w:date="2024-02-27T12:51:00Z">
                  <w:rPr>
                    <w:ins w:id="1926" w:author="Administrator" w:date="2024-02-27T12:41:00Z"/>
                    <w:rFonts w:ascii="Segoe UI" w:hAnsi="Segoe UI" w:cs="Segoe UI"/>
                    <w:color w:val="0D0D0D"/>
                    <w:sz w:val="21"/>
                    <w:szCs w:val="21"/>
                  </w:rPr>
                </w:rPrChange>
              </w:rPr>
              <w:pPrChange w:id="1927" w:author="Administrator" w:date="2024-02-27T12:54:00Z">
                <w:pPr>
                  <w:jc w:val="both"/>
                </w:pPr>
              </w:pPrChange>
            </w:pPr>
            <w:ins w:id="1928" w:author="Administrator" w:date="2024-02-27T12:42:00Z">
              <w:r w:rsidRPr="00B04939">
                <w:rPr>
                  <w:rFonts w:ascii="Times New Roman" w:hAnsi="Times New Roman" w:cs="Times New Roman"/>
                  <w:color w:val="0D0D0D"/>
                  <w:sz w:val="24"/>
                  <w:szCs w:val="24"/>
                  <w:rPrChange w:id="1929" w:author="Administrator" w:date="2024-02-27T12:51:00Z">
                    <w:rPr>
                      <w:rFonts w:ascii="Segoe UI" w:hAnsi="Segoe UI" w:cs="Segoe UI"/>
                      <w:color w:val="0D0D0D"/>
                      <w:sz w:val="21"/>
                      <w:szCs w:val="21"/>
                    </w:rPr>
                  </w:rPrChange>
                </w:rPr>
                <w:t>1500 PKR</w:t>
              </w:r>
            </w:ins>
          </w:p>
        </w:tc>
        <w:tc>
          <w:tcPr>
            <w:tcW w:w="4104" w:type="dxa"/>
            <w:vAlign w:val="bottom"/>
            <w:tcPrChange w:id="1930" w:author="Administrator" w:date="2024-02-27T12:44:00Z">
              <w:tcPr>
                <w:tcW w:w="2978" w:type="dxa"/>
                <w:vAlign w:val="bottom"/>
              </w:tcPr>
            </w:tcPrChange>
          </w:tcPr>
          <w:p w14:paraId="3904A37E" w14:textId="7BAAC4C0" w:rsidR="001909E1" w:rsidRPr="00B04939" w:rsidRDefault="001909E1">
            <w:pPr>
              <w:spacing w:line="360" w:lineRule="auto"/>
              <w:rPr>
                <w:ins w:id="1931" w:author="Administrator" w:date="2024-02-27T12:41:00Z"/>
                <w:rFonts w:ascii="Times New Roman" w:hAnsi="Times New Roman" w:cs="Times New Roman"/>
                <w:color w:val="0D0D0D"/>
                <w:sz w:val="24"/>
                <w:szCs w:val="24"/>
                <w:rPrChange w:id="1932" w:author="Administrator" w:date="2024-02-27T12:51:00Z">
                  <w:rPr>
                    <w:ins w:id="1933" w:author="Administrator" w:date="2024-02-27T12:41:00Z"/>
                    <w:rFonts w:ascii="Segoe UI" w:hAnsi="Segoe UI" w:cs="Segoe UI"/>
                    <w:color w:val="0D0D0D"/>
                    <w:sz w:val="21"/>
                    <w:szCs w:val="21"/>
                  </w:rPr>
                </w:rPrChange>
              </w:rPr>
              <w:pPrChange w:id="1934" w:author="Administrator" w:date="2024-02-27T12:54:00Z">
                <w:pPr>
                  <w:jc w:val="both"/>
                </w:pPr>
              </w:pPrChange>
            </w:pPr>
            <w:ins w:id="1935" w:author="Administrator" w:date="2024-02-27T12:42:00Z">
              <w:r w:rsidRPr="00B04939">
                <w:rPr>
                  <w:rFonts w:ascii="Times New Roman" w:hAnsi="Times New Roman" w:cs="Times New Roman"/>
                  <w:color w:val="0D0D0D"/>
                  <w:sz w:val="24"/>
                  <w:szCs w:val="24"/>
                  <w:rPrChange w:id="1936" w:author="Administrator" w:date="2024-02-27T12:51:00Z">
                    <w:rPr>
                      <w:rFonts w:ascii="Segoe UI" w:hAnsi="Segoe UI" w:cs="Segoe UI"/>
                      <w:color w:val="0D0D0D"/>
                      <w:sz w:val="21"/>
                      <w:szCs w:val="21"/>
                    </w:rPr>
                  </w:rPrChange>
                </w:rPr>
                <w:t xml:space="preserve">For Form A and B and other </w:t>
              </w:r>
            </w:ins>
            <w:ins w:id="1937" w:author="Administrator" w:date="2024-02-27T12:46:00Z">
              <w:r w:rsidRPr="00B04939">
                <w:rPr>
                  <w:rFonts w:ascii="Times New Roman" w:hAnsi="Times New Roman"/>
                  <w:color w:val="0D0D0D"/>
                  <w:sz w:val="24"/>
                  <w:szCs w:val="24"/>
                </w:rPr>
                <w:t>photo</w:t>
              </w:r>
            </w:ins>
            <w:ins w:id="1938" w:author="Administrator" w:date="2024-02-27T12:42:00Z">
              <w:r w:rsidRPr="00B04939">
                <w:rPr>
                  <w:rFonts w:ascii="Times New Roman" w:hAnsi="Times New Roman" w:cs="Times New Roman"/>
                  <w:color w:val="0D0D0D"/>
                  <w:sz w:val="24"/>
                  <w:szCs w:val="24"/>
                  <w:rPrChange w:id="1939" w:author="Administrator" w:date="2024-02-27T12:51:00Z">
                    <w:rPr>
                      <w:rFonts w:ascii="Segoe UI" w:hAnsi="Segoe UI" w:cs="Segoe UI"/>
                      <w:color w:val="0D0D0D"/>
                      <w:sz w:val="21"/>
                      <w:szCs w:val="21"/>
                    </w:rPr>
                  </w:rPrChange>
                </w:rPr>
                <w:t>copies</w:t>
              </w:r>
            </w:ins>
          </w:p>
        </w:tc>
      </w:tr>
      <w:tr w:rsidR="001909E1" w:rsidRPr="00B04939" w14:paraId="269F5E66" w14:textId="77777777" w:rsidTr="001909E1">
        <w:trPr>
          <w:ins w:id="1940" w:author="Administrator" w:date="2024-02-27T12:43:00Z"/>
        </w:trPr>
        <w:tc>
          <w:tcPr>
            <w:tcW w:w="3657" w:type="dxa"/>
            <w:vAlign w:val="bottom"/>
            <w:tcPrChange w:id="1941" w:author="Administrator" w:date="2024-02-27T12:44:00Z">
              <w:tcPr>
                <w:tcW w:w="3657" w:type="dxa"/>
                <w:gridSpan w:val="2"/>
                <w:vAlign w:val="bottom"/>
              </w:tcPr>
            </w:tcPrChange>
          </w:tcPr>
          <w:p w14:paraId="06CAEE92" w14:textId="4D3335A6" w:rsidR="001909E1" w:rsidRPr="00B04939" w:rsidRDefault="001909E1">
            <w:pPr>
              <w:spacing w:line="360" w:lineRule="auto"/>
              <w:rPr>
                <w:ins w:id="1942" w:author="Administrator" w:date="2024-02-27T12:43:00Z"/>
                <w:rFonts w:ascii="Times New Roman" w:hAnsi="Times New Roman" w:cs="Times New Roman"/>
                <w:color w:val="0D0D0D"/>
                <w:sz w:val="24"/>
                <w:szCs w:val="24"/>
                <w:rPrChange w:id="1943" w:author="Administrator" w:date="2024-02-27T12:51:00Z">
                  <w:rPr>
                    <w:ins w:id="1944" w:author="Administrator" w:date="2024-02-27T12:43:00Z"/>
                    <w:rFonts w:ascii="Times New Roman" w:hAnsi="Times New Roman"/>
                    <w:color w:val="0D0D0D"/>
                    <w:sz w:val="24"/>
                    <w:szCs w:val="24"/>
                  </w:rPr>
                </w:rPrChange>
              </w:rPr>
              <w:pPrChange w:id="1945" w:author="Administrator" w:date="2024-02-27T12:54:00Z">
                <w:pPr/>
              </w:pPrChange>
            </w:pPr>
            <w:ins w:id="1946" w:author="Administrator" w:date="2024-02-27T12:44:00Z">
              <w:r w:rsidRPr="00B04939">
                <w:rPr>
                  <w:rFonts w:ascii="Times New Roman" w:hAnsi="Times New Roman"/>
                  <w:color w:val="0D0D0D"/>
                  <w:sz w:val="24"/>
                  <w:szCs w:val="24"/>
                </w:rPr>
                <w:t>Block Chain Gas Fee</w:t>
              </w:r>
            </w:ins>
          </w:p>
        </w:tc>
        <w:tc>
          <w:tcPr>
            <w:tcW w:w="1589" w:type="dxa"/>
            <w:vAlign w:val="bottom"/>
            <w:tcPrChange w:id="1947" w:author="Administrator" w:date="2024-02-27T12:44:00Z">
              <w:tcPr>
                <w:tcW w:w="1583" w:type="dxa"/>
                <w:vAlign w:val="bottom"/>
              </w:tcPr>
            </w:tcPrChange>
          </w:tcPr>
          <w:p w14:paraId="322F184E" w14:textId="2297173D" w:rsidR="001909E1" w:rsidRPr="00B04939" w:rsidRDefault="001909E1">
            <w:pPr>
              <w:spacing w:line="360" w:lineRule="auto"/>
              <w:rPr>
                <w:ins w:id="1948" w:author="Administrator" w:date="2024-02-27T12:43:00Z"/>
                <w:rFonts w:ascii="Times New Roman" w:hAnsi="Times New Roman" w:cs="Times New Roman"/>
                <w:color w:val="0D0D0D"/>
                <w:sz w:val="24"/>
                <w:szCs w:val="24"/>
                <w:rPrChange w:id="1949" w:author="Administrator" w:date="2024-02-27T12:51:00Z">
                  <w:rPr>
                    <w:ins w:id="1950" w:author="Administrator" w:date="2024-02-27T12:43:00Z"/>
                    <w:rFonts w:ascii="Times New Roman" w:hAnsi="Times New Roman"/>
                    <w:color w:val="0D0D0D"/>
                    <w:sz w:val="24"/>
                    <w:szCs w:val="24"/>
                  </w:rPr>
                </w:rPrChange>
              </w:rPr>
              <w:pPrChange w:id="1951" w:author="Administrator" w:date="2024-02-27T12:54:00Z">
                <w:pPr/>
              </w:pPrChange>
            </w:pPr>
            <w:ins w:id="1952" w:author="Administrator" w:date="2024-02-27T12:44:00Z">
              <w:r w:rsidRPr="00B04939">
                <w:rPr>
                  <w:rFonts w:ascii="Times New Roman" w:hAnsi="Times New Roman"/>
                  <w:color w:val="0D0D0D"/>
                  <w:sz w:val="24"/>
                  <w:szCs w:val="24"/>
                </w:rPr>
                <w:t>$80- $100</w:t>
              </w:r>
            </w:ins>
          </w:p>
        </w:tc>
        <w:tc>
          <w:tcPr>
            <w:tcW w:w="4104" w:type="dxa"/>
            <w:vAlign w:val="bottom"/>
            <w:tcPrChange w:id="1953" w:author="Administrator" w:date="2024-02-27T12:44:00Z">
              <w:tcPr>
                <w:tcW w:w="4110" w:type="dxa"/>
                <w:gridSpan w:val="3"/>
                <w:vAlign w:val="bottom"/>
              </w:tcPr>
            </w:tcPrChange>
          </w:tcPr>
          <w:p w14:paraId="53C423D4" w14:textId="622A175D" w:rsidR="001909E1" w:rsidRPr="00B04939" w:rsidRDefault="001909E1">
            <w:pPr>
              <w:spacing w:line="360" w:lineRule="auto"/>
              <w:rPr>
                <w:ins w:id="1954" w:author="Administrator" w:date="2024-02-27T12:43:00Z"/>
                <w:rFonts w:ascii="Times New Roman" w:hAnsi="Times New Roman" w:cs="Times New Roman"/>
                <w:color w:val="0D0D0D"/>
                <w:sz w:val="24"/>
                <w:szCs w:val="24"/>
                <w:rPrChange w:id="1955" w:author="Administrator" w:date="2024-02-27T12:51:00Z">
                  <w:rPr>
                    <w:ins w:id="1956" w:author="Administrator" w:date="2024-02-27T12:43:00Z"/>
                    <w:rFonts w:ascii="Times New Roman" w:hAnsi="Times New Roman"/>
                    <w:color w:val="0D0D0D"/>
                    <w:sz w:val="24"/>
                    <w:szCs w:val="24"/>
                  </w:rPr>
                </w:rPrChange>
              </w:rPr>
              <w:pPrChange w:id="1957" w:author="Administrator" w:date="2024-02-27T12:54:00Z">
                <w:pPr/>
              </w:pPrChange>
            </w:pPr>
            <w:ins w:id="1958" w:author="Administrator" w:date="2024-02-27T12:44:00Z">
              <w:r w:rsidRPr="00B04939">
                <w:rPr>
                  <w:rFonts w:ascii="Times New Roman" w:hAnsi="Times New Roman"/>
                  <w:color w:val="0D0D0D"/>
                  <w:sz w:val="24"/>
                  <w:szCs w:val="24"/>
                </w:rPr>
                <w:t xml:space="preserve">Data storage in block chain </w:t>
              </w:r>
            </w:ins>
          </w:p>
        </w:tc>
      </w:tr>
      <w:tr w:rsidR="001909E1" w:rsidRPr="00B04939" w14:paraId="68746B8E" w14:textId="77777777" w:rsidTr="001909E1">
        <w:trPr>
          <w:ins w:id="1959" w:author="Administrator" w:date="2024-02-27T12:43:00Z"/>
        </w:trPr>
        <w:tc>
          <w:tcPr>
            <w:tcW w:w="3657" w:type="dxa"/>
            <w:vAlign w:val="bottom"/>
            <w:tcPrChange w:id="1960" w:author="Administrator" w:date="2024-02-27T12:44:00Z">
              <w:tcPr>
                <w:tcW w:w="3657" w:type="dxa"/>
                <w:gridSpan w:val="2"/>
                <w:vAlign w:val="bottom"/>
              </w:tcPr>
            </w:tcPrChange>
          </w:tcPr>
          <w:p w14:paraId="4AF5357D" w14:textId="38CCA524" w:rsidR="001909E1" w:rsidRPr="00B04939" w:rsidRDefault="001909E1">
            <w:pPr>
              <w:spacing w:line="360" w:lineRule="auto"/>
              <w:rPr>
                <w:ins w:id="1961" w:author="Administrator" w:date="2024-02-27T12:43:00Z"/>
                <w:rFonts w:ascii="Times New Roman" w:hAnsi="Times New Roman" w:cs="Times New Roman"/>
                <w:color w:val="0D0D0D"/>
                <w:sz w:val="24"/>
                <w:szCs w:val="24"/>
                <w:rPrChange w:id="1962" w:author="Administrator" w:date="2024-02-27T12:51:00Z">
                  <w:rPr>
                    <w:ins w:id="1963" w:author="Administrator" w:date="2024-02-27T12:43:00Z"/>
                    <w:rFonts w:ascii="Times New Roman" w:hAnsi="Times New Roman"/>
                    <w:color w:val="0D0D0D"/>
                    <w:sz w:val="24"/>
                    <w:szCs w:val="24"/>
                  </w:rPr>
                </w:rPrChange>
              </w:rPr>
              <w:pPrChange w:id="1964" w:author="Administrator" w:date="2024-02-27T12:54:00Z">
                <w:pPr/>
              </w:pPrChange>
            </w:pPr>
            <w:ins w:id="1965" w:author="Administrator" w:date="2024-02-27T12:44:00Z">
              <w:r w:rsidRPr="00B04939">
                <w:rPr>
                  <w:rFonts w:ascii="Times New Roman" w:hAnsi="Times New Roman"/>
                  <w:color w:val="0D0D0D"/>
                  <w:sz w:val="24"/>
                  <w:szCs w:val="24"/>
                </w:rPr>
                <w:t>API</w:t>
              </w:r>
            </w:ins>
            <w:ins w:id="1966" w:author="Administrator" w:date="2024-02-27T12:45:00Z">
              <w:r w:rsidRPr="00B04939">
                <w:rPr>
                  <w:rFonts w:ascii="Times New Roman" w:hAnsi="Times New Roman"/>
                  <w:color w:val="0D0D0D"/>
                  <w:sz w:val="24"/>
                  <w:szCs w:val="24"/>
                </w:rPr>
                <w:t xml:space="preserve">’s </w:t>
              </w:r>
            </w:ins>
          </w:p>
        </w:tc>
        <w:tc>
          <w:tcPr>
            <w:tcW w:w="1589" w:type="dxa"/>
            <w:vAlign w:val="bottom"/>
            <w:tcPrChange w:id="1967" w:author="Administrator" w:date="2024-02-27T12:44:00Z">
              <w:tcPr>
                <w:tcW w:w="1583" w:type="dxa"/>
                <w:vAlign w:val="bottom"/>
              </w:tcPr>
            </w:tcPrChange>
          </w:tcPr>
          <w:p w14:paraId="3C11CC5C" w14:textId="78BA4C7F" w:rsidR="001909E1" w:rsidRPr="00B04939" w:rsidRDefault="001909E1">
            <w:pPr>
              <w:spacing w:line="360" w:lineRule="auto"/>
              <w:rPr>
                <w:ins w:id="1968" w:author="Administrator" w:date="2024-02-27T12:43:00Z"/>
                <w:rFonts w:ascii="Times New Roman" w:hAnsi="Times New Roman" w:cs="Times New Roman"/>
                <w:color w:val="0D0D0D"/>
                <w:sz w:val="24"/>
                <w:szCs w:val="24"/>
                <w:rPrChange w:id="1969" w:author="Administrator" w:date="2024-02-27T12:51:00Z">
                  <w:rPr>
                    <w:ins w:id="1970" w:author="Administrator" w:date="2024-02-27T12:43:00Z"/>
                    <w:rFonts w:ascii="Times New Roman" w:hAnsi="Times New Roman"/>
                    <w:color w:val="0D0D0D"/>
                    <w:sz w:val="24"/>
                    <w:szCs w:val="24"/>
                  </w:rPr>
                </w:rPrChange>
              </w:rPr>
              <w:pPrChange w:id="1971" w:author="Administrator" w:date="2024-02-27T12:54:00Z">
                <w:pPr/>
              </w:pPrChange>
            </w:pPr>
            <w:ins w:id="1972" w:author="Administrator" w:date="2024-02-27T12:45:00Z">
              <w:r w:rsidRPr="00B04939">
                <w:rPr>
                  <w:rFonts w:ascii="Times New Roman" w:hAnsi="Times New Roman"/>
                  <w:color w:val="0D0D0D"/>
                  <w:sz w:val="24"/>
                  <w:szCs w:val="24"/>
                </w:rPr>
                <w:t>$15 - $25</w:t>
              </w:r>
            </w:ins>
          </w:p>
        </w:tc>
        <w:tc>
          <w:tcPr>
            <w:tcW w:w="4104" w:type="dxa"/>
            <w:vAlign w:val="bottom"/>
            <w:tcPrChange w:id="1973" w:author="Administrator" w:date="2024-02-27T12:44:00Z">
              <w:tcPr>
                <w:tcW w:w="4110" w:type="dxa"/>
                <w:gridSpan w:val="3"/>
                <w:vAlign w:val="bottom"/>
              </w:tcPr>
            </w:tcPrChange>
          </w:tcPr>
          <w:p w14:paraId="11D9B7FF" w14:textId="0DEB61EB" w:rsidR="001909E1" w:rsidRPr="00B04939" w:rsidRDefault="001909E1">
            <w:pPr>
              <w:spacing w:line="360" w:lineRule="auto"/>
              <w:rPr>
                <w:ins w:id="1974" w:author="Administrator" w:date="2024-02-27T12:43:00Z"/>
                <w:rFonts w:ascii="Times New Roman" w:hAnsi="Times New Roman" w:cs="Times New Roman"/>
                <w:color w:val="0D0D0D"/>
                <w:sz w:val="24"/>
                <w:szCs w:val="24"/>
                <w:rPrChange w:id="1975" w:author="Administrator" w:date="2024-02-27T12:51:00Z">
                  <w:rPr>
                    <w:ins w:id="1976" w:author="Administrator" w:date="2024-02-27T12:43:00Z"/>
                    <w:rFonts w:ascii="Times New Roman" w:hAnsi="Times New Roman"/>
                    <w:color w:val="0D0D0D"/>
                    <w:sz w:val="24"/>
                    <w:szCs w:val="24"/>
                  </w:rPr>
                </w:rPrChange>
              </w:rPr>
              <w:pPrChange w:id="1977" w:author="Administrator" w:date="2024-02-27T12:54:00Z">
                <w:pPr/>
              </w:pPrChange>
            </w:pPr>
            <w:ins w:id="1978" w:author="Administrator" w:date="2024-02-27T12:46:00Z">
              <w:r w:rsidRPr="00B04939">
                <w:rPr>
                  <w:rFonts w:ascii="Times New Roman" w:hAnsi="Times New Roman"/>
                  <w:color w:val="0D0D0D"/>
                  <w:sz w:val="24"/>
                  <w:szCs w:val="24"/>
                </w:rPr>
                <w:t>API</w:t>
              </w:r>
            </w:ins>
            <w:ins w:id="1979" w:author="Administrator" w:date="2024-02-27T12:47:00Z">
              <w:r w:rsidRPr="00B04939">
                <w:rPr>
                  <w:rFonts w:ascii="Times New Roman" w:hAnsi="Times New Roman"/>
                  <w:color w:val="0D0D0D"/>
                  <w:sz w:val="24"/>
                  <w:szCs w:val="24"/>
                </w:rPr>
                <w:t xml:space="preserve">’s would be used in block chains and cloud model and plans </w:t>
              </w:r>
            </w:ins>
          </w:p>
        </w:tc>
      </w:tr>
    </w:tbl>
    <w:p w14:paraId="0A91ACCB" w14:textId="72EE7D4F" w:rsidR="006320B0" w:rsidRPr="00B04939" w:rsidDel="001909E1" w:rsidRDefault="006320B0">
      <w:pPr>
        <w:spacing w:line="360" w:lineRule="auto"/>
        <w:rPr>
          <w:ins w:id="1980" w:author="03-134211-002" w:date="2024-02-26T21:24:00Z"/>
          <w:del w:id="1981" w:author="Administrator" w:date="2024-02-27T12:41:00Z"/>
          <w:rFonts w:ascii="Times New Roman" w:hAnsi="Times New Roman"/>
          <w:rPrChange w:id="1982" w:author="Administrator" w:date="2024-02-27T12:51:00Z">
            <w:rPr>
              <w:ins w:id="1983" w:author="03-134211-002" w:date="2024-02-26T21:24:00Z"/>
              <w:del w:id="1984" w:author="Administrator" w:date="2024-02-27T12:41:00Z"/>
            </w:rPr>
          </w:rPrChange>
        </w:rPr>
        <w:pPrChange w:id="1985" w:author="Administrator" w:date="2024-02-27T12:54:00Z">
          <w:pPr/>
        </w:pPrChange>
      </w:pPr>
    </w:p>
    <w:p w14:paraId="55DDED5B" w14:textId="24A17565" w:rsidR="006320B0" w:rsidRPr="00B04939" w:rsidDel="001909E1" w:rsidRDefault="006320B0">
      <w:pPr>
        <w:spacing w:line="360" w:lineRule="auto"/>
        <w:rPr>
          <w:ins w:id="1986" w:author="03-134211-002" w:date="2024-02-26T21:24:00Z"/>
          <w:del w:id="1987" w:author="Administrator" w:date="2024-02-27T12:44:00Z"/>
          <w:rFonts w:ascii="Times New Roman" w:hAnsi="Times New Roman"/>
          <w:rPrChange w:id="1988" w:author="Administrator" w:date="2024-02-27T12:51:00Z">
            <w:rPr>
              <w:ins w:id="1989" w:author="03-134211-002" w:date="2024-02-26T21:24:00Z"/>
              <w:del w:id="1990" w:author="Administrator" w:date="2024-02-27T12:44:00Z"/>
            </w:rPr>
          </w:rPrChange>
        </w:rPr>
        <w:pPrChange w:id="1991" w:author="Administrator" w:date="2024-02-27T12:54:00Z">
          <w:pPr/>
        </w:pPrChange>
      </w:pPr>
    </w:p>
    <w:p w14:paraId="128EE119" w14:textId="77777777" w:rsidR="006320B0" w:rsidRPr="00B04939" w:rsidRDefault="006320B0">
      <w:pPr>
        <w:spacing w:line="360" w:lineRule="auto"/>
        <w:rPr>
          <w:ins w:id="1992" w:author="03-134211-002" w:date="2024-02-26T21:24:00Z"/>
          <w:rFonts w:ascii="Times New Roman" w:hAnsi="Times New Roman"/>
          <w:rPrChange w:id="1993" w:author="Administrator" w:date="2024-02-27T12:51:00Z">
            <w:rPr>
              <w:ins w:id="1994" w:author="03-134211-002" w:date="2024-02-26T21:24:00Z"/>
            </w:rPr>
          </w:rPrChange>
        </w:rPr>
        <w:pPrChange w:id="1995" w:author="Administrator" w:date="2024-02-27T12:54:00Z">
          <w:pPr/>
        </w:pPrChange>
      </w:pPr>
    </w:p>
    <w:p w14:paraId="01ECDEFD" w14:textId="77777777" w:rsidR="006320B0" w:rsidRPr="00B04939" w:rsidRDefault="006320B0">
      <w:pPr>
        <w:spacing w:line="360" w:lineRule="auto"/>
        <w:rPr>
          <w:rFonts w:ascii="Times New Roman" w:hAnsi="Times New Roman"/>
          <w:rPrChange w:id="1996" w:author="Administrator" w:date="2024-02-27T12:51:00Z">
            <w:rPr/>
          </w:rPrChange>
        </w:rPr>
        <w:pPrChange w:id="1997" w:author="Administrator" w:date="2024-02-27T12:54:00Z">
          <w:pPr>
            <w:pStyle w:val="Heading3"/>
          </w:pPr>
        </w:pPrChange>
      </w:pPr>
    </w:p>
    <w:p w14:paraId="275FF69F" w14:textId="3B4640AC" w:rsidR="00B319E3" w:rsidRPr="00B04939" w:rsidDel="006320B0" w:rsidRDefault="00B319E3">
      <w:pPr>
        <w:spacing w:line="360" w:lineRule="auto"/>
        <w:rPr>
          <w:ins w:id="1998" w:author="user" w:date="2024-02-20T13:47:00Z"/>
          <w:del w:id="1999" w:author="03-134211-002" w:date="2024-02-26T21:24:00Z"/>
          <w:rFonts w:ascii="Times New Roman" w:hAnsi="Times New Roman"/>
          <w:sz w:val="24"/>
        </w:rPr>
        <w:pPrChange w:id="2000" w:author="Administrator" w:date="2024-02-27T12:54:00Z">
          <w:pPr/>
        </w:pPrChange>
      </w:pPr>
      <w:ins w:id="2001" w:author="user" w:date="2024-02-20T13:47:00Z">
        <w:del w:id="2002" w:author="03-134211-002" w:date="2024-02-26T21:24:00Z">
          <w:r w:rsidRPr="00B04939" w:rsidDel="006320B0">
            <w:rPr>
              <w:rFonts w:ascii="Times New Roman" w:hAnsi="Times New Roman"/>
              <w:sz w:val="24"/>
            </w:rPr>
            <w:lastRenderedPageBreak/>
            <w:delText>Our innovative smart meter project is built upon the foundation of cutting-edge technologies combined with economical options to ensure seamless integration across various platforms. Here's a breakdown of the key tools used in our project along with their respective pricing structures:</w:delText>
          </w:r>
        </w:del>
      </w:ins>
    </w:p>
    <w:p w14:paraId="2784F3ED" w14:textId="112BE14D" w:rsidR="00B319E3" w:rsidRPr="00B04939" w:rsidDel="006320B0" w:rsidRDefault="00B319E3">
      <w:pPr>
        <w:spacing w:line="360" w:lineRule="auto"/>
        <w:rPr>
          <w:ins w:id="2003" w:author="user" w:date="2024-02-20T13:47:00Z"/>
          <w:del w:id="2004" w:author="03-134211-002" w:date="2024-02-26T21:24:00Z"/>
          <w:rFonts w:ascii="Times New Roman" w:hAnsi="Times New Roman"/>
          <w:sz w:val="24"/>
        </w:rPr>
        <w:pPrChange w:id="2005" w:author="Administrator" w:date="2024-02-27T12:54:00Z">
          <w:pPr/>
        </w:pPrChange>
      </w:pPr>
    </w:p>
    <w:p w14:paraId="7D02BE79" w14:textId="74D36937" w:rsidR="00B319E3" w:rsidRPr="00B04939" w:rsidDel="006320B0" w:rsidRDefault="00B319E3">
      <w:pPr>
        <w:spacing w:line="360" w:lineRule="auto"/>
        <w:jc w:val="both"/>
        <w:rPr>
          <w:del w:id="2006" w:author="03-134211-002" w:date="2024-02-26T21:24:00Z"/>
          <w:rFonts w:ascii="Times New Roman" w:hAnsi="Times New Roman"/>
          <w:sz w:val="24"/>
        </w:rPr>
      </w:pPr>
      <w:ins w:id="2007" w:author="user" w:date="2024-02-20T13:47:00Z">
        <w:del w:id="2008" w:author="03-134211-002" w:date="2024-02-26T21:24:00Z">
          <w:r w:rsidRPr="00B04939" w:rsidDel="006320B0">
            <w:rPr>
              <w:rFonts w:ascii="Times New Roman" w:hAnsi="Times New Roman"/>
              <w:sz w:val="24"/>
            </w:rPr>
            <w:delText>1. Mobile Phone Devices - Already owned by team members; no additional investment required.2. Amazon Web Services (AWS) – Pay-per-use model available free tier for initial development testing purposes.3. OpenAI API (GPT-4) – Free tier offers limited access $10 worth credits allocated testing purpose only higher usage levels require subscription plans based usage volume .4. Blockchain Technology – Utilizing open source Ethereum framework which does not entail any direct costs but may involve transaction fees when interacting decentralized applications or networks.*Figma* Flexible pricing plans cater both individual professional users starting basic plan offering core functionalities then upgraded premium packages advanced features collaboration capabilities depending user needs requirements.*Nextjs* An efficient JavaScript framework helping build serverless scalable web apps without incurring significant expenditures since it comes equipped ready libraries modules plugins needed most projects .In summary while some components like GPT 4 and blockchains might impose certain charges those can easily be managed within reasonable limits considering overall scope objectives budget constraints set forth during planning phase leading way successful launch groundbreaking automated electricity consumption reader application built around artificial intelligence computer vision solutions aimed transform energy sector operations through smarter sustainable practices leveraging state art technological advancements today tomorrow !</w:delText>
          </w:r>
        </w:del>
      </w:ins>
      <w:del w:id="2009" w:author="03-134211-002" w:date="2024-02-26T21:24:00Z">
        <w:r w:rsidR="00132B42" w:rsidRPr="00B04939" w:rsidDel="006320B0">
          <w:rPr>
            <w:rFonts w:ascii="Times New Roman" w:hAnsi="Times New Roman"/>
            <w:sz w:val="24"/>
          </w:rPr>
          <w:delText>Mention the expected cost/pricing of HW/SW tools/technologies/services for the development and testing of the project along with their availability. If no cost related item is involved even then include this subsection stating “No financial requi</w:delText>
        </w:r>
        <w:r w:rsidR="00BC760F" w:rsidRPr="00B04939" w:rsidDel="006320B0">
          <w:rPr>
            <w:rFonts w:ascii="Times New Roman" w:hAnsi="Times New Roman"/>
            <w:sz w:val="24"/>
          </w:rPr>
          <w:delText>r</w:delText>
        </w:r>
        <w:r w:rsidR="00132B42" w:rsidRPr="00B04939" w:rsidDel="006320B0">
          <w:rPr>
            <w:rFonts w:ascii="Times New Roman" w:hAnsi="Times New Roman"/>
            <w:sz w:val="24"/>
          </w:rPr>
          <w:delText>ements”.</w:delText>
        </w:r>
        <w:r w:rsidR="00CD55F7" w:rsidRPr="00B04939" w:rsidDel="006320B0">
          <w:rPr>
            <w:rFonts w:ascii="Times New Roman" w:hAnsi="Times New Roman"/>
            <w:sz w:val="24"/>
          </w:rPr>
          <w:delText xml:space="preserve"> You have to defend your budget during your proposal presentation.</w:delText>
        </w:r>
      </w:del>
    </w:p>
    <w:p w14:paraId="486B9967" w14:textId="77777777" w:rsidR="00C0604C" w:rsidRPr="00B04939" w:rsidDel="003E6BEC" w:rsidRDefault="00C0604C">
      <w:pPr>
        <w:pStyle w:val="Heading2"/>
        <w:spacing w:line="360" w:lineRule="auto"/>
        <w:rPr>
          <w:ins w:id="2010" w:author="user" w:date="2024-02-20T13:50:00Z"/>
          <w:del w:id="2011" w:author="Administrator" w:date="2024-02-27T13:43:00Z"/>
          <w:rFonts w:ascii="Times New Roman" w:hAnsi="Times New Roman"/>
          <w:rPrChange w:id="2012" w:author="Administrator" w:date="2024-02-27T12:51:00Z">
            <w:rPr>
              <w:ins w:id="2013" w:author="user" w:date="2024-02-20T13:50:00Z"/>
              <w:del w:id="2014" w:author="Administrator" w:date="2024-02-27T13:43:00Z"/>
            </w:rPr>
          </w:rPrChange>
        </w:rPr>
        <w:pPrChange w:id="2015" w:author="Administrator" w:date="2024-02-27T12:54:00Z">
          <w:pPr>
            <w:pStyle w:val="Heading2"/>
          </w:pPr>
        </w:pPrChange>
      </w:pPr>
      <w:bookmarkStart w:id="2016" w:name="_Toc53389040"/>
      <w:r w:rsidRPr="00B04939">
        <w:rPr>
          <w:rFonts w:ascii="Times New Roman" w:hAnsi="Times New Roman"/>
          <w:rPrChange w:id="2017" w:author="Administrator" w:date="2024-02-27T12:51:00Z">
            <w:rPr/>
          </w:rPrChange>
        </w:rPr>
        <w:t>Risks Involved</w:t>
      </w:r>
      <w:bookmarkEnd w:id="2016"/>
    </w:p>
    <w:p w14:paraId="6A3B22CC" w14:textId="77777777" w:rsidR="00FD60D3" w:rsidRPr="003E6BEC" w:rsidRDefault="00FD60D3">
      <w:pPr>
        <w:pStyle w:val="Heading2"/>
        <w:spacing w:line="360" w:lineRule="auto"/>
        <w:rPr>
          <w:rFonts w:ascii="Times New Roman" w:hAnsi="Times New Roman"/>
          <w:rPrChange w:id="2018" w:author="Administrator" w:date="2024-02-27T13:43:00Z">
            <w:rPr/>
          </w:rPrChange>
        </w:rPr>
        <w:pPrChange w:id="2019" w:author="Administrator" w:date="2024-02-27T12:54:00Z">
          <w:pPr>
            <w:pStyle w:val="Heading2"/>
          </w:pPr>
        </w:pPrChange>
      </w:pPr>
    </w:p>
    <w:p w14:paraId="0C57B76A" w14:textId="2A7011C8" w:rsidR="006320B0" w:rsidRPr="00B04939" w:rsidDel="003E6BEC" w:rsidRDefault="006320B0">
      <w:pPr>
        <w:pStyle w:val="ListParagraph"/>
        <w:numPr>
          <w:ilvl w:val="0"/>
          <w:numId w:val="24"/>
        </w:numPr>
        <w:jc w:val="both"/>
        <w:rPr>
          <w:ins w:id="2020" w:author="03-134211-002" w:date="2024-02-26T21:29:00Z"/>
          <w:del w:id="2021" w:author="Administrator" w:date="2024-02-27T13:43:00Z"/>
          <w:rFonts w:eastAsia="Times New Roman"/>
          <w:rPrChange w:id="2022" w:author="Administrator" w:date="2024-02-27T12:51:00Z">
            <w:rPr>
              <w:ins w:id="2023" w:author="03-134211-002" w:date="2024-02-26T21:29:00Z"/>
              <w:del w:id="2024" w:author="Administrator" w:date="2024-02-27T13:43:00Z"/>
            </w:rPr>
          </w:rPrChange>
        </w:rPr>
        <w:pPrChange w:id="2025" w:author="Administrator" w:date="2024-02-27T13:44:00Z">
          <w:pPr>
            <w:spacing w:after="0" w:line="240" w:lineRule="auto"/>
            <w:jc w:val="both"/>
          </w:pPr>
        </w:pPrChange>
      </w:pPr>
      <w:ins w:id="2026" w:author="03-134211-002" w:date="2024-02-26T21:28:00Z">
        <w:r w:rsidRPr="00B04939">
          <w:rPr>
            <w:rFonts w:eastAsia="Times New Roman"/>
            <w:b/>
            <w:bCs/>
            <w:rPrChange w:id="2027" w:author="Administrator" w:date="2024-02-27T12:51:00Z">
              <w:rPr>
                <w:b/>
                <w:bCs/>
              </w:rPr>
            </w:rPrChange>
          </w:rPr>
          <w:t xml:space="preserve"> </w:t>
        </w:r>
        <w:r w:rsidRPr="003E6BEC">
          <w:rPr>
            <w:rFonts w:eastAsia="Times New Roman"/>
            <w:bCs/>
            <w:rPrChange w:id="2028" w:author="Administrator" w:date="2024-02-27T13:43:00Z">
              <w:rPr>
                <w:b/>
                <w:bCs/>
              </w:rPr>
            </w:rPrChange>
          </w:rPr>
          <w:t>Data privacy and security:</w:t>
        </w:r>
        <w:r w:rsidRPr="00B04939">
          <w:rPr>
            <w:rFonts w:eastAsia="Times New Roman"/>
            <w:rPrChange w:id="2029" w:author="Administrator" w:date="2024-02-27T12:51:00Z">
              <w:rPr/>
            </w:rPrChange>
          </w:rPr>
          <w:t> Ensuring user data privacy and implementing secure storage are crucial</w:t>
        </w:r>
        <w:del w:id="2030" w:author="Administrator" w:date="2024-02-27T13:43:00Z">
          <w:r w:rsidRPr="00B04939" w:rsidDel="003E6BEC">
            <w:rPr>
              <w:rFonts w:eastAsia="Times New Roman"/>
              <w:rPrChange w:id="2031" w:author="Administrator" w:date="2024-02-27T12:51:00Z">
                <w:rPr/>
              </w:rPrChange>
            </w:rPr>
            <w:delText>.</w:delText>
          </w:r>
        </w:del>
      </w:ins>
    </w:p>
    <w:p w14:paraId="373AEBB6" w14:textId="77777777" w:rsidR="006320B0" w:rsidRPr="003E6BEC" w:rsidRDefault="006320B0">
      <w:pPr>
        <w:pStyle w:val="ListParagraph"/>
        <w:numPr>
          <w:ilvl w:val="0"/>
          <w:numId w:val="24"/>
        </w:numPr>
        <w:jc w:val="both"/>
        <w:rPr>
          <w:ins w:id="2032" w:author="03-134211-002" w:date="2024-02-26T21:28:00Z"/>
          <w:rFonts w:eastAsia="Times New Roman"/>
        </w:rPr>
        <w:pPrChange w:id="2033" w:author="Administrator" w:date="2024-02-27T13:44:00Z">
          <w:pPr>
            <w:spacing w:after="0" w:line="240" w:lineRule="auto"/>
          </w:pPr>
        </w:pPrChange>
      </w:pPr>
    </w:p>
    <w:p w14:paraId="1C2424B1" w14:textId="0CE00B0B" w:rsidR="006320B0" w:rsidRPr="00B04939" w:rsidDel="003E6BEC" w:rsidRDefault="006320B0">
      <w:pPr>
        <w:pStyle w:val="ListParagraph"/>
        <w:numPr>
          <w:ilvl w:val="0"/>
          <w:numId w:val="24"/>
        </w:numPr>
        <w:jc w:val="both"/>
        <w:rPr>
          <w:ins w:id="2034" w:author="03-134211-002" w:date="2024-02-26T21:29:00Z"/>
          <w:del w:id="2035" w:author="Administrator" w:date="2024-02-27T13:43:00Z"/>
          <w:rFonts w:eastAsia="Times New Roman"/>
          <w:rPrChange w:id="2036" w:author="Administrator" w:date="2024-02-27T12:51:00Z">
            <w:rPr>
              <w:ins w:id="2037" w:author="03-134211-002" w:date="2024-02-26T21:29:00Z"/>
              <w:del w:id="2038" w:author="Administrator" w:date="2024-02-27T13:43:00Z"/>
            </w:rPr>
          </w:rPrChange>
        </w:rPr>
        <w:pPrChange w:id="2039" w:author="Administrator" w:date="2024-02-27T13:44:00Z">
          <w:pPr>
            <w:spacing w:after="0" w:line="240" w:lineRule="auto"/>
            <w:jc w:val="both"/>
          </w:pPr>
        </w:pPrChange>
      </w:pPr>
      <w:ins w:id="2040" w:author="03-134211-002" w:date="2024-02-26T21:28:00Z">
        <w:r w:rsidRPr="003E6BEC">
          <w:rPr>
            <w:rFonts w:eastAsia="Times New Roman"/>
            <w:bCs/>
            <w:rPrChange w:id="2041" w:author="Administrator" w:date="2024-02-27T13:43:00Z">
              <w:rPr>
                <w:b/>
                <w:bCs/>
              </w:rPr>
            </w:rPrChange>
          </w:rPr>
          <w:t>Model bias</w:t>
        </w:r>
        <w:r w:rsidRPr="00B04939">
          <w:rPr>
            <w:rFonts w:eastAsia="Times New Roman"/>
            <w:b/>
            <w:bCs/>
            <w:rPrChange w:id="2042" w:author="Administrator" w:date="2024-02-27T12:51:00Z">
              <w:rPr>
                <w:b/>
                <w:bCs/>
              </w:rPr>
            </w:rPrChange>
          </w:rPr>
          <w:t>:</w:t>
        </w:r>
        <w:r w:rsidRPr="00B04939">
          <w:rPr>
            <w:rFonts w:eastAsia="Times New Roman"/>
            <w:rPrChange w:id="2043" w:author="Administrator" w:date="2024-02-27T12:51:00Z">
              <w:rPr/>
            </w:rPrChange>
          </w:rPr>
          <w:t> Training data bias can lead to inaccurate readings for certain meter types or lighting conditions. Mitigating this requires careful data selection and diverse datasets.</w:t>
        </w:r>
      </w:ins>
    </w:p>
    <w:p w14:paraId="0294BCB8" w14:textId="77777777" w:rsidR="006320B0" w:rsidRPr="003E6BEC" w:rsidRDefault="006320B0">
      <w:pPr>
        <w:pStyle w:val="ListParagraph"/>
        <w:numPr>
          <w:ilvl w:val="0"/>
          <w:numId w:val="24"/>
        </w:numPr>
        <w:jc w:val="both"/>
        <w:rPr>
          <w:ins w:id="2044" w:author="03-134211-002" w:date="2024-02-26T21:28:00Z"/>
          <w:rFonts w:eastAsia="Times New Roman"/>
        </w:rPr>
        <w:pPrChange w:id="2045" w:author="Administrator" w:date="2024-02-27T13:44:00Z">
          <w:pPr>
            <w:spacing w:after="0" w:line="240" w:lineRule="auto"/>
          </w:pPr>
        </w:pPrChange>
      </w:pPr>
    </w:p>
    <w:p w14:paraId="31A06335" w14:textId="12ACD8B7" w:rsidR="006320B0" w:rsidRPr="00B04939" w:rsidDel="003E6BEC" w:rsidRDefault="006320B0">
      <w:pPr>
        <w:pStyle w:val="ListParagraph"/>
        <w:numPr>
          <w:ilvl w:val="0"/>
          <w:numId w:val="24"/>
        </w:numPr>
        <w:jc w:val="both"/>
        <w:rPr>
          <w:ins w:id="2046" w:author="03-134211-002" w:date="2024-02-26T21:29:00Z"/>
          <w:del w:id="2047" w:author="Administrator" w:date="2024-02-27T13:43:00Z"/>
          <w:rFonts w:eastAsia="Times New Roman"/>
          <w:rPrChange w:id="2048" w:author="Administrator" w:date="2024-02-27T12:51:00Z">
            <w:rPr>
              <w:ins w:id="2049" w:author="03-134211-002" w:date="2024-02-26T21:29:00Z"/>
              <w:del w:id="2050" w:author="Administrator" w:date="2024-02-27T13:43:00Z"/>
            </w:rPr>
          </w:rPrChange>
        </w:rPr>
        <w:pPrChange w:id="2051" w:author="Administrator" w:date="2024-02-27T13:44:00Z">
          <w:pPr>
            <w:spacing w:after="0" w:line="240" w:lineRule="auto"/>
            <w:jc w:val="both"/>
          </w:pPr>
        </w:pPrChange>
      </w:pPr>
      <w:ins w:id="2052" w:author="03-134211-002" w:date="2024-02-26T21:28:00Z">
        <w:r w:rsidRPr="003E6BEC">
          <w:rPr>
            <w:rFonts w:eastAsia="Times New Roman"/>
            <w:bCs/>
            <w:rPrChange w:id="2053" w:author="Administrator" w:date="2024-02-27T13:44:00Z">
              <w:rPr>
                <w:b/>
                <w:bCs/>
              </w:rPr>
            </w:rPrChange>
          </w:rPr>
          <w:t>Technical challenges</w:t>
        </w:r>
        <w:r w:rsidRPr="00B04939">
          <w:rPr>
            <w:rFonts w:eastAsia="Times New Roman"/>
            <w:b/>
            <w:bCs/>
            <w:rPrChange w:id="2054" w:author="Administrator" w:date="2024-02-27T12:51:00Z">
              <w:rPr>
                <w:b/>
                <w:bCs/>
              </w:rPr>
            </w:rPrChange>
          </w:rPr>
          <w:t>:</w:t>
        </w:r>
        <w:r w:rsidRPr="00B04939">
          <w:rPr>
            <w:rFonts w:eastAsia="Times New Roman"/>
            <w:rPrChange w:id="2055" w:author="Administrator" w:date="2024-02-27T12:51:00Z">
              <w:rPr/>
            </w:rPrChange>
          </w:rPr>
          <w:t> Expertise in image processing, machine learning, and potentially cloud computing is required. Collaboration with specialists or leveraging pre-trained models may be necessary.</w:t>
        </w:r>
      </w:ins>
    </w:p>
    <w:p w14:paraId="53A7C0F2" w14:textId="77777777" w:rsidR="006320B0" w:rsidRPr="003E6BEC" w:rsidRDefault="006320B0">
      <w:pPr>
        <w:pStyle w:val="ListParagraph"/>
        <w:numPr>
          <w:ilvl w:val="0"/>
          <w:numId w:val="24"/>
        </w:numPr>
        <w:jc w:val="both"/>
        <w:rPr>
          <w:ins w:id="2056" w:author="03-134211-002" w:date="2024-02-26T21:28:00Z"/>
          <w:rFonts w:eastAsia="Times New Roman"/>
        </w:rPr>
        <w:pPrChange w:id="2057" w:author="Administrator" w:date="2024-02-27T13:44:00Z">
          <w:pPr>
            <w:spacing w:after="0" w:line="240" w:lineRule="auto"/>
          </w:pPr>
        </w:pPrChange>
      </w:pPr>
    </w:p>
    <w:p w14:paraId="710AB7FA" w14:textId="3357F1DF" w:rsidR="006320B0" w:rsidRPr="00B04939" w:rsidRDefault="006320B0">
      <w:pPr>
        <w:pStyle w:val="ListParagraph"/>
        <w:numPr>
          <w:ilvl w:val="0"/>
          <w:numId w:val="24"/>
        </w:numPr>
        <w:jc w:val="both"/>
        <w:rPr>
          <w:ins w:id="2058" w:author="03-134211-002" w:date="2024-02-26T21:28:00Z"/>
          <w:rFonts w:eastAsia="Times New Roman"/>
          <w:rPrChange w:id="2059" w:author="Administrator" w:date="2024-02-27T12:51:00Z">
            <w:rPr>
              <w:ins w:id="2060" w:author="03-134211-002" w:date="2024-02-26T21:28:00Z"/>
            </w:rPr>
          </w:rPrChange>
        </w:rPr>
        <w:pPrChange w:id="2061" w:author="Administrator" w:date="2024-02-27T13:44:00Z">
          <w:pPr>
            <w:spacing w:after="0" w:line="240" w:lineRule="auto"/>
          </w:pPr>
        </w:pPrChange>
      </w:pPr>
      <w:ins w:id="2062" w:author="03-134211-002" w:date="2024-02-26T21:28:00Z">
        <w:r w:rsidRPr="003E6BEC">
          <w:rPr>
            <w:rFonts w:eastAsia="Times New Roman"/>
            <w:bCs/>
            <w:rPrChange w:id="2063" w:author="Administrator" w:date="2024-02-27T13:44:00Z">
              <w:rPr>
                <w:b/>
                <w:bCs/>
              </w:rPr>
            </w:rPrChange>
          </w:rPr>
          <w:t>System limitations</w:t>
        </w:r>
        <w:r w:rsidRPr="00B04939">
          <w:rPr>
            <w:rFonts w:eastAsia="Times New Roman"/>
            <w:b/>
            <w:bCs/>
            <w:rPrChange w:id="2064" w:author="Administrator" w:date="2024-02-27T12:51:00Z">
              <w:rPr>
                <w:b/>
                <w:bCs/>
              </w:rPr>
            </w:rPrChange>
          </w:rPr>
          <w:t>:</w:t>
        </w:r>
        <w:r w:rsidRPr="00B04939">
          <w:rPr>
            <w:rFonts w:eastAsia="Times New Roman"/>
            <w:rPrChange w:id="2065" w:author="Administrator" w:date="2024-02-27T12:51:00Z">
              <w:rPr/>
            </w:rPrChange>
          </w:rPr>
          <w:t> The system might not perform flawlessly under all conditions (e.g., extreme weather, damaged meters). Robust error handling and consideration of limitations are critical.</w:t>
        </w:r>
      </w:ins>
    </w:p>
    <w:p w14:paraId="78A5B05A" w14:textId="77777777" w:rsidR="003E6BEC" w:rsidRPr="003E6BEC" w:rsidRDefault="006320B0">
      <w:pPr>
        <w:spacing w:after="0" w:line="360" w:lineRule="auto"/>
        <w:jc w:val="both"/>
        <w:rPr>
          <w:ins w:id="2066" w:author="Administrator" w:date="2024-02-27T13:44:00Z"/>
          <w:rFonts w:ascii="Times New Roman" w:eastAsia="Times New Roman" w:hAnsi="Times New Roman"/>
          <w:sz w:val="28"/>
          <w:szCs w:val="28"/>
          <w:rPrChange w:id="2067" w:author="Administrator" w:date="2024-02-27T13:44:00Z">
            <w:rPr>
              <w:ins w:id="2068" w:author="Administrator" w:date="2024-02-27T13:44:00Z"/>
              <w:rFonts w:ascii="Times New Roman" w:eastAsia="Times New Roman" w:hAnsi="Times New Roman"/>
              <w:sz w:val="24"/>
              <w:szCs w:val="24"/>
            </w:rPr>
          </w:rPrChange>
        </w:rPr>
        <w:pPrChange w:id="2069" w:author="Administrator" w:date="2024-02-27T13:44:00Z">
          <w:pPr>
            <w:spacing w:after="0" w:line="240" w:lineRule="auto"/>
          </w:pPr>
        </w:pPrChange>
      </w:pPr>
      <w:ins w:id="2070" w:author="03-134211-002" w:date="2024-02-26T21:28:00Z">
        <w:r w:rsidRPr="00B04939">
          <w:rPr>
            <w:rFonts w:ascii="Times New Roman" w:eastAsia="Times New Roman" w:hAnsi="Times New Roman"/>
            <w:sz w:val="24"/>
            <w:szCs w:val="24"/>
          </w:rPr>
          <w:t xml:space="preserve"> </w:t>
        </w:r>
        <w:r w:rsidRPr="003E6BEC">
          <w:rPr>
            <w:rFonts w:ascii="Times New Roman" w:eastAsia="Times New Roman" w:hAnsi="Times New Roman"/>
            <w:bCs/>
            <w:sz w:val="28"/>
            <w:szCs w:val="28"/>
            <w:rPrChange w:id="2071" w:author="Administrator" w:date="2024-02-27T13:44:00Z">
              <w:rPr>
                <w:rFonts w:ascii="Times New Roman" w:eastAsia="Times New Roman" w:hAnsi="Times New Roman"/>
                <w:b/>
                <w:bCs/>
                <w:sz w:val="24"/>
                <w:szCs w:val="24"/>
              </w:rPr>
            </w:rPrChange>
          </w:rPr>
          <w:t>Ethical considerations</w:t>
        </w:r>
        <w:r w:rsidRPr="003E6BEC">
          <w:rPr>
            <w:rFonts w:ascii="Times New Roman" w:eastAsia="Times New Roman" w:hAnsi="Times New Roman"/>
            <w:b/>
            <w:bCs/>
            <w:sz w:val="28"/>
            <w:szCs w:val="28"/>
            <w:rPrChange w:id="2072" w:author="Administrator" w:date="2024-02-27T13:44:00Z">
              <w:rPr>
                <w:rFonts w:ascii="Times New Roman" w:eastAsia="Times New Roman" w:hAnsi="Times New Roman"/>
                <w:b/>
                <w:bCs/>
                <w:sz w:val="24"/>
                <w:szCs w:val="24"/>
              </w:rPr>
            </w:rPrChange>
          </w:rPr>
          <w:t>:</w:t>
        </w:r>
        <w:del w:id="2073" w:author="Administrator" w:date="2024-02-27T13:44:00Z">
          <w:r w:rsidRPr="003E6BEC" w:rsidDel="003E6BEC">
            <w:rPr>
              <w:rFonts w:ascii="Times New Roman" w:eastAsia="Times New Roman" w:hAnsi="Times New Roman"/>
              <w:sz w:val="28"/>
              <w:szCs w:val="28"/>
              <w:rPrChange w:id="2074" w:author="Administrator" w:date="2024-02-27T13:44:00Z">
                <w:rPr>
                  <w:rFonts w:ascii="Times New Roman" w:eastAsia="Times New Roman" w:hAnsi="Times New Roman"/>
                  <w:sz w:val="24"/>
                  <w:szCs w:val="24"/>
                </w:rPr>
              </w:rPrChange>
            </w:rPr>
            <w:delText> </w:delText>
          </w:r>
        </w:del>
      </w:ins>
    </w:p>
    <w:p w14:paraId="62E8DDBB" w14:textId="23E119A8" w:rsidR="00C0604C" w:rsidRPr="00B04939" w:rsidDel="006320B0" w:rsidRDefault="006320B0">
      <w:pPr>
        <w:spacing w:line="240" w:lineRule="auto"/>
        <w:jc w:val="both"/>
        <w:rPr>
          <w:del w:id="2075" w:author="03-134211-002" w:date="2024-02-26T21:28:00Z"/>
          <w:rFonts w:ascii="Times New Roman" w:hAnsi="Times New Roman"/>
          <w:sz w:val="24"/>
        </w:rPr>
        <w:pPrChange w:id="2076" w:author="Administrator" w:date="2024-02-27T13:44:00Z">
          <w:pPr>
            <w:spacing w:line="360" w:lineRule="auto"/>
            <w:jc w:val="both"/>
          </w:pPr>
        </w:pPrChange>
      </w:pPr>
      <w:ins w:id="2077" w:author="03-134211-002" w:date="2024-02-26T21:28:00Z">
        <w:r w:rsidRPr="00B04939">
          <w:rPr>
            <w:rFonts w:ascii="Times New Roman" w:eastAsia="Times New Roman" w:hAnsi="Times New Roman"/>
            <w:sz w:val="24"/>
            <w:szCs w:val="24"/>
          </w:rPr>
          <w:t xml:space="preserve">Replacing traditional meter reading methods with AI raises questions about job </w:t>
        </w:r>
        <w:del w:id="2078" w:author="Administrator" w:date="2024-02-27T13:44:00Z">
          <w:r w:rsidRPr="00B04939" w:rsidDel="003E6BEC">
            <w:rPr>
              <w:rFonts w:ascii="Times New Roman" w:eastAsia="Times New Roman" w:hAnsi="Times New Roman"/>
              <w:sz w:val="24"/>
              <w:szCs w:val="24"/>
            </w:rPr>
            <w:delText>displacement. Transparency</w:delText>
          </w:r>
        </w:del>
      </w:ins>
      <w:ins w:id="2079" w:author="Administrator" w:date="2024-02-27T13:44:00Z">
        <w:r w:rsidR="003E6BEC" w:rsidRPr="00B04939">
          <w:rPr>
            <w:rFonts w:ascii="Times New Roman" w:eastAsia="Times New Roman" w:hAnsi="Times New Roman"/>
            <w:sz w:val="24"/>
            <w:szCs w:val="24"/>
          </w:rPr>
          <w:t>displacement. Transparency</w:t>
        </w:r>
      </w:ins>
      <w:ins w:id="2080" w:author="03-134211-002" w:date="2024-02-26T21:28:00Z">
        <w:r w:rsidRPr="00B04939">
          <w:rPr>
            <w:rFonts w:ascii="Times New Roman" w:eastAsia="Times New Roman" w:hAnsi="Times New Roman"/>
            <w:sz w:val="24"/>
            <w:szCs w:val="24"/>
          </w:rPr>
          <w:t xml:space="preserve"> and responsible implementation are crucial throughout the development process.</w:t>
        </w:r>
      </w:ins>
      <w:ins w:id="2081" w:author="user" w:date="2024-02-20T13:50:00Z">
        <w:del w:id="2082" w:author="03-134211-002" w:date="2024-02-26T21:28:00Z">
          <w:r w:rsidR="00FD60D3" w:rsidRPr="00B04939" w:rsidDel="006320B0">
            <w:rPr>
              <w:rFonts w:ascii="Times New Roman" w:hAnsi="Times New Roman"/>
              <w:sz w:val="24"/>
              <w:szCs w:val="24"/>
            </w:rPr>
            <w:delText>One potential risk involves the availability of required hardware and software tools/technologies. To mitigate this risk, we will ensure that all necessary resources are procured and accessible before starting the project. Additionally, we will maintain regular communication and collaboration within the team to address any challenges or obstacles that may arise during the development process.</w:delText>
          </w:r>
        </w:del>
      </w:ins>
      <w:del w:id="2083" w:author="03-134211-002" w:date="2024-02-26T21:28:00Z">
        <w:r w:rsidR="00C0604C" w:rsidRPr="00B04939" w:rsidDel="006320B0">
          <w:rPr>
            <w:rFonts w:ascii="Times New Roman" w:hAnsi="Times New Roman"/>
            <w:sz w:val="24"/>
          </w:rPr>
          <w:delText>Identify the risks involved, and how you would be able to cater?</w:delText>
        </w:r>
        <w:r w:rsidR="00BC760F" w:rsidRPr="00B04939" w:rsidDel="006320B0">
          <w:rPr>
            <w:rFonts w:ascii="Times New Roman" w:hAnsi="Times New Roman"/>
            <w:sz w:val="24"/>
          </w:rPr>
          <w:delText xml:space="preserve"> If no risk is involved even then include this subsection stating “The propose</w:delText>
        </w:r>
        <w:r w:rsidR="001C2413" w:rsidRPr="00B04939" w:rsidDel="006320B0">
          <w:rPr>
            <w:rFonts w:ascii="Times New Roman" w:hAnsi="Times New Roman"/>
            <w:sz w:val="24"/>
          </w:rPr>
          <w:delText>d</w:delText>
        </w:r>
        <w:r w:rsidR="00BC760F" w:rsidRPr="00B04939" w:rsidDel="006320B0">
          <w:rPr>
            <w:rFonts w:ascii="Times New Roman" w:hAnsi="Times New Roman"/>
            <w:sz w:val="24"/>
          </w:rPr>
          <w:delText xml:space="preserve"> project involves no known risk.”.</w:delText>
        </w:r>
        <w:r w:rsidR="00682F13" w:rsidRPr="00B04939" w:rsidDel="006320B0">
          <w:rPr>
            <w:rFonts w:ascii="Times New Roman" w:hAnsi="Times New Roman"/>
            <w:sz w:val="24"/>
          </w:rPr>
          <w:delText xml:space="preserve"> </w:delText>
        </w:r>
        <w:r w:rsidR="00CD55F7" w:rsidRPr="00B04939" w:rsidDel="006320B0">
          <w:rPr>
            <w:rFonts w:ascii="Times New Roman" w:hAnsi="Times New Roman"/>
            <w:sz w:val="24"/>
          </w:rPr>
          <w:delText>However, availability of required hardware and software must be ensured before writing “… no known risk” statement.</w:delText>
        </w:r>
      </w:del>
    </w:p>
    <w:p w14:paraId="1A8F3C8E" w14:textId="77777777" w:rsidR="00E74592" w:rsidRPr="00B04939" w:rsidRDefault="00E74592">
      <w:pPr>
        <w:spacing w:after="0" w:line="240" w:lineRule="auto"/>
        <w:jc w:val="both"/>
        <w:rPr>
          <w:rFonts w:ascii="Times New Roman" w:eastAsiaTheme="majorEastAsia" w:hAnsi="Times New Roman"/>
          <w:color w:val="000000" w:themeColor="text1"/>
          <w:sz w:val="32"/>
          <w:szCs w:val="32"/>
          <w:rPrChange w:id="2084" w:author="Administrator" w:date="2024-02-27T12:51:00Z">
            <w:rPr>
              <w:rFonts w:asciiTheme="majorBidi" w:eastAsiaTheme="majorEastAsia" w:hAnsiTheme="majorBidi" w:cstheme="majorBidi"/>
              <w:color w:val="000000" w:themeColor="text1"/>
              <w:sz w:val="32"/>
              <w:szCs w:val="32"/>
            </w:rPr>
          </w:rPrChange>
        </w:rPr>
        <w:pPrChange w:id="2085" w:author="Administrator" w:date="2024-02-27T13:44:00Z">
          <w:pPr>
            <w:spacing w:after="0" w:line="240" w:lineRule="auto"/>
          </w:pPr>
        </w:pPrChange>
      </w:pPr>
      <w:r w:rsidRPr="00B04939">
        <w:rPr>
          <w:rFonts w:ascii="Times New Roman" w:hAnsi="Times New Roman"/>
          <w:rPrChange w:id="2086" w:author="Administrator" w:date="2024-02-27T12:51:00Z">
            <w:rPr/>
          </w:rPrChange>
        </w:rPr>
        <w:br w:type="page"/>
      </w:r>
    </w:p>
    <w:p w14:paraId="0412E377" w14:textId="77777777" w:rsidR="001D3216" w:rsidRPr="003E6BEC" w:rsidRDefault="009D3E15">
      <w:pPr>
        <w:pStyle w:val="Heading1"/>
        <w:spacing w:line="360" w:lineRule="auto"/>
        <w:rPr>
          <w:rFonts w:ascii="Times New Roman" w:hAnsi="Times New Roman" w:cs="Times New Roman"/>
          <w:sz w:val="28"/>
          <w:szCs w:val="28"/>
          <w:rPrChange w:id="2087" w:author="Administrator" w:date="2024-02-27T13:45:00Z">
            <w:rPr/>
          </w:rPrChange>
        </w:rPr>
        <w:pPrChange w:id="2088" w:author="Administrator" w:date="2024-02-27T12:54:00Z">
          <w:pPr>
            <w:pStyle w:val="Heading1"/>
          </w:pPr>
        </w:pPrChange>
      </w:pPr>
      <w:bookmarkStart w:id="2089" w:name="_Toc53389041"/>
      <w:r w:rsidRPr="003E6BEC">
        <w:rPr>
          <w:rFonts w:ascii="Times New Roman" w:hAnsi="Times New Roman" w:cs="Times New Roman"/>
          <w:sz w:val="28"/>
          <w:szCs w:val="28"/>
          <w:rPrChange w:id="2090" w:author="Administrator" w:date="2024-02-27T13:45:00Z">
            <w:rPr/>
          </w:rPrChange>
        </w:rPr>
        <w:lastRenderedPageBreak/>
        <w:t xml:space="preserve">Key </w:t>
      </w:r>
      <w:r w:rsidR="001D3216" w:rsidRPr="003E6BEC">
        <w:rPr>
          <w:rFonts w:ascii="Times New Roman" w:hAnsi="Times New Roman" w:cs="Times New Roman"/>
          <w:sz w:val="28"/>
          <w:szCs w:val="28"/>
          <w:rPrChange w:id="2091" w:author="Administrator" w:date="2024-02-27T13:45:00Z">
            <w:rPr/>
          </w:rPrChange>
        </w:rPr>
        <w:t>Milestones and Schedule</w:t>
      </w:r>
      <w:bookmarkEnd w:id="2089"/>
    </w:p>
    <w:p w14:paraId="63ACF178" w14:textId="20636A9D" w:rsidR="001D3216" w:rsidRPr="003E6BEC" w:rsidDel="00D671B0" w:rsidRDefault="001D3216">
      <w:pPr>
        <w:spacing w:line="360" w:lineRule="auto"/>
        <w:jc w:val="both"/>
        <w:rPr>
          <w:del w:id="2092" w:author="03-134211-002" w:date="2024-02-26T21:41:00Z"/>
          <w:rFonts w:ascii="Times New Roman" w:hAnsi="Times New Roman"/>
          <w:sz w:val="28"/>
          <w:rPrChange w:id="2093" w:author="Administrator" w:date="2024-02-27T13:45:00Z">
            <w:rPr>
              <w:del w:id="2094" w:author="03-134211-002" w:date="2024-02-26T21:41:00Z"/>
              <w:rFonts w:ascii="Times New Roman" w:hAnsi="Times New Roman"/>
              <w:sz w:val="24"/>
            </w:rPr>
          </w:rPrChange>
        </w:rPr>
      </w:pPr>
      <w:del w:id="2095" w:author="03-134211-002" w:date="2024-02-26T21:41:00Z">
        <w:r w:rsidRPr="003E6BEC" w:rsidDel="00D671B0">
          <w:rPr>
            <w:rFonts w:ascii="Times New Roman" w:hAnsi="Times New Roman"/>
            <w:sz w:val="28"/>
            <w:rPrChange w:id="2096" w:author="Administrator" w:date="2024-02-27T13:45:00Z">
              <w:rPr>
                <w:rFonts w:ascii="Times New Roman" w:hAnsi="Times New Roman"/>
                <w:sz w:val="24"/>
              </w:rPr>
            </w:rPrChange>
          </w:rPr>
          <w:delText>Mention all major tasks/sub-tasks to be accomplished. You would use these milestones while defining the project timeline.</w:delText>
        </w:r>
      </w:del>
    </w:p>
    <w:p w14:paraId="7CB86CFF" w14:textId="77777777" w:rsidR="00065712" w:rsidRPr="003E6BEC" w:rsidRDefault="009D3E15">
      <w:pPr>
        <w:pStyle w:val="Heading2"/>
        <w:spacing w:line="360" w:lineRule="auto"/>
        <w:rPr>
          <w:rFonts w:ascii="Times New Roman" w:hAnsi="Times New Roman"/>
          <w:sz w:val="32"/>
          <w:rPrChange w:id="2097" w:author="Administrator" w:date="2024-02-27T13:45:00Z">
            <w:rPr/>
          </w:rPrChange>
        </w:rPr>
        <w:pPrChange w:id="2098" w:author="Administrator" w:date="2024-02-27T12:54:00Z">
          <w:pPr>
            <w:pStyle w:val="Heading2"/>
          </w:pPr>
        </w:pPrChange>
      </w:pPr>
      <w:bookmarkStart w:id="2099" w:name="_Toc53389042"/>
      <w:r w:rsidRPr="003E6BEC">
        <w:rPr>
          <w:rFonts w:ascii="Times New Roman" w:hAnsi="Times New Roman"/>
          <w:sz w:val="32"/>
          <w:rPrChange w:id="2100" w:author="Administrator" w:date="2024-02-27T13:45:00Z">
            <w:rPr/>
          </w:rPrChange>
        </w:rPr>
        <w:t>Key</w:t>
      </w:r>
      <w:r w:rsidR="001D3216" w:rsidRPr="003E6BEC">
        <w:rPr>
          <w:rFonts w:ascii="Times New Roman" w:hAnsi="Times New Roman"/>
          <w:sz w:val="32"/>
          <w:rPrChange w:id="2101" w:author="Administrator" w:date="2024-02-27T13:45:00Z">
            <w:rPr/>
          </w:rPrChange>
        </w:rPr>
        <w:t xml:space="preserve"> Milestones</w:t>
      </w:r>
      <w:bookmarkEnd w:id="2099"/>
    </w:p>
    <w:p w14:paraId="4A3A5BC3" w14:textId="77777777" w:rsidR="00673782" w:rsidRPr="00B04939" w:rsidRDefault="001D3216">
      <w:pPr>
        <w:spacing w:line="360" w:lineRule="auto"/>
        <w:jc w:val="both"/>
        <w:rPr>
          <w:rFonts w:ascii="Times New Roman" w:hAnsi="Times New Roman"/>
          <w:sz w:val="24"/>
        </w:rPr>
      </w:pPr>
      <w:r w:rsidRPr="00B04939">
        <w:rPr>
          <w:rFonts w:ascii="Times New Roman" w:hAnsi="Times New Roman"/>
          <w:sz w:val="24"/>
        </w:rPr>
        <w:t xml:space="preserve">Following are the </w:t>
      </w:r>
      <w:r w:rsidR="009D3E15" w:rsidRPr="00B04939">
        <w:rPr>
          <w:rFonts w:ascii="Times New Roman" w:hAnsi="Times New Roman"/>
          <w:sz w:val="24"/>
        </w:rPr>
        <w:t>major</w:t>
      </w:r>
      <w:r w:rsidR="00673782" w:rsidRPr="00B04939">
        <w:rPr>
          <w:rFonts w:ascii="Times New Roman" w:hAnsi="Times New Roman"/>
          <w:sz w:val="24"/>
        </w:rPr>
        <w:t xml:space="preserve"> </w:t>
      </w:r>
      <w:r w:rsidRPr="00B04939">
        <w:rPr>
          <w:rFonts w:ascii="Times New Roman" w:hAnsi="Times New Roman"/>
          <w:sz w:val="24"/>
        </w:rPr>
        <w:t>m</w:t>
      </w:r>
      <w:r w:rsidR="00673782" w:rsidRPr="00B04939">
        <w:rPr>
          <w:rFonts w:ascii="Times New Roman" w:hAnsi="Times New Roman"/>
          <w:sz w:val="24"/>
        </w:rPr>
        <w:t xml:space="preserve">ilestones of the </w:t>
      </w:r>
      <w:r w:rsidRPr="00B04939">
        <w:rPr>
          <w:rFonts w:ascii="Times New Roman" w:hAnsi="Times New Roman"/>
          <w:sz w:val="24"/>
        </w:rPr>
        <w:t>p</w:t>
      </w:r>
      <w:r w:rsidR="00673782" w:rsidRPr="00B04939">
        <w:rPr>
          <w:rFonts w:ascii="Times New Roman" w:hAnsi="Times New Roman"/>
          <w:sz w:val="24"/>
        </w:rPr>
        <w:t xml:space="preserve">roject </w:t>
      </w:r>
      <w:r w:rsidRPr="00B04939">
        <w:rPr>
          <w:rFonts w:ascii="Times New Roman" w:hAnsi="Times New Roman"/>
          <w:sz w:val="24"/>
        </w:rPr>
        <w:t xml:space="preserve">and their </w:t>
      </w:r>
      <w:r w:rsidR="00E53635" w:rsidRPr="00B04939">
        <w:rPr>
          <w:rFonts w:ascii="Times New Roman" w:hAnsi="Times New Roman"/>
          <w:sz w:val="24"/>
        </w:rPr>
        <w:t>related information</w:t>
      </w:r>
      <w:r w:rsidRPr="00B04939">
        <w:rPr>
          <w:rFonts w:ascii="Times New Roman" w:hAnsi="Times New Roman"/>
          <w:sz w:val="24"/>
        </w:rPr>
        <w:t>.</w:t>
      </w:r>
    </w:p>
    <w:p w14:paraId="400E17BF" w14:textId="45BC8D77" w:rsidR="005E72BC" w:rsidRPr="00B04939" w:rsidRDefault="005E72BC">
      <w:pPr>
        <w:pStyle w:val="Caption"/>
        <w:keepNext/>
        <w:spacing w:line="360" w:lineRule="auto"/>
        <w:jc w:val="center"/>
        <w:rPr>
          <w:ins w:id="2102" w:author="03-134211-002" w:date="2024-02-26T21:40:00Z"/>
          <w:rFonts w:ascii="Times New Roman" w:hAnsi="Times New Roman"/>
          <w:b/>
          <w:bCs/>
          <w:color w:val="000000" w:themeColor="text1"/>
          <w:rPrChange w:id="2103" w:author="Administrator" w:date="2024-02-27T12:51:00Z">
            <w:rPr>
              <w:ins w:id="2104" w:author="03-134211-002" w:date="2024-02-26T21:40:00Z"/>
              <w:b/>
              <w:bCs/>
              <w:color w:val="000000" w:themeColor="text1"/>
            </w:rPr>
          </w:rPrChange>
        </w:rPr>
        <w:pPrChange w:id="2105" w:author="Administrator" w:date="2024-02-27T12:54:00Z">
          <w:pPr>
            <w:pStyle w:val="Caption"/>
            <w:keepNext/>
            <w:jc w:val="center"/>
          </w:pPr>
        </w:pPrChange>
      </w:pPr>
      <w:r w:rsidRPr="00B04939">
        <w:rPr>
          <w:rFonts w:ascii="Times New Roman" w:hAnsi="Times New Roman"/>
          <w:b/>
          <w:bCs/>
          <w:color w:val="000000" w:themeColor="text1"/>
          <w:rPrChange w:id="2106" w:author="Administrator" w:date="2024-02-27T12:51:00Z">
            <w:rPr>
              <w:b/>
              <w:bCs/>
              <w:color w:val="000000" w:themeColor="text1"/>
            </w:rPr>
          </w:rPrChange>
        </w:rPr>
        <w:t xml:space="preserve">Table </w:t>
      </w:r>
      <w:r w:rsidRPr="00B04939">
        <w:rPr>
          <w:rFonts w:ascii="Times New Roman" w:hAnsi="Times New Roman"/>
          <w:b/>
          <w:bCs/>
          <w:color w:val="000000" w:themeColor="text1"/>
          <w:rPrChange w:id="2107" w:author="Administrator" w:date="2024-02-27T12:51:00Z">
            <w:rPr>
              <w:b/>
              <w:bCs/>
              <w:color w:val="000000" w:themeColor="text1"/>
            </w:rPr>
          </w:rPrChange>
        </w:rPr>
        <w:fldChar w:fldCharType="begin"/>
      </w:r>
      <w:r w:rsidRPr="00B04939">
        <w:rPr>
          <w:rFonts w:ascii="Times New Roman" w:hAnsi="Times New Roman"/>
          <w:b/>
          <w:bCs/>
          <w:color w:val="000000" w:themeColor="text1"/>
          <w:rPrChange w:id="2108" w:author="Administrator" w:date="2024-02-27T12:51:00Z">
            <w:rPr>
              <w:b/>
              <w:bCs/>
              <w:color w:val="000000" w:themeColor="text1"/>
            </w:rPr>
          </w:rPrChange>
        </w:rPr>
        <w:instrText xml:space="preserve"> STYLEREF 1 \s </w:instrText>
      </w:r>
      <w:r w:rsidRPr="00B04939">
        <w:rPr>
          <w:rFonts w:ascii="Times New Roman" w:hAnsi="Times New Roman"/>
          <w:b/>
          <w:bCs/>
          <w:color w:val="000000" w:themeColor="text1"/>
          <w:rPrChange w:id="2109" w:author="Administrator" w:date="2024-02-27T12:51:00Z">
            <w:rPr>
              <w:b/>
              <w:bCs/>
              <w:color w:val="000000" w:themeColor="text1"/>
            </w:rPr>
          </w:rPrChange>
        </w:rPr>
        <w:fldChar w:fldCharType="separate"/>
      </w:r>
      <w:r w:rsidRPr="00B04939">
        <w:rPr>
          <w:rFonts w:ascii="Times New Roman" w:hAnsi="Times New Roman" w:hint="eastAsia"/>
          <w:b/>
          <w:bCs/>
          <w:noProof/>
          <w:color w:val="000000" w:themeColor="text1"/>
          <w:cs/>
          <w:rPrChange w:id="2110" w:author="Administrator" w:date="2024-02-27T12:51:00Z">
            <w:rPr>
              <w:rFonts w:hint="eastAsia"/>
              <w:b/>
              <w:bCs/>
              <w:noProof/>
              <w:color w:val="000000" w:themeColor="text1"/>
              <w:cs/>
            </w:rPr>
          </w:rPrChange>
        </w:rPr>
        <w:t>‎</w:t>
      </w:r>
      <w:r w:rsidRPr="00B04939">
        <w:rPr>
          <w:rFonts w:ascii="Times New Roman" w:hAnsi="Times New Roman"/>
          <w:b/>
          <w:bCs/>
          <w:noProof/>
          <w:color w:val="000000" w:themeColor="text1"/>
          <w:rPrChange w:id="2111" w:author="Administrator" w:date="2024-02-27T12:51:00Z">
            <w:rPr>
              <w:b/>
              <w:bCs/>
              <w:noProof/>
              <w:color w:val="000000" w:themeColor="text1"/>
            </w:rPr>
          </w:rPrChange>
        </w:rPr>
        <w:t>6</w:t>
      </w:r>
      <w:r w:rsidRPr="00B04939">
        <w:rPr>
          <w:rFonts w:ascii="Times New Roman" w:hAnsi="Times New Roman"/>
          <w:b/>
          <w:bCs/>
          <w:color w:val="000000" w:themeColor="text1"/>
          <w:rPrChange w:id="2112" w:author="Administrator" w:date="2024-02-27T12:51:00Z">
            <w:rPr>
              <w:b/>
              <w:bCs/>
              <w:color w:val="000000" w:themeColor="text1"/>
            </w:rPr>
          </w:rPrChange>
        </w:rPr>
        <w:fldChar w:fldCharType="end"/>
      </w:r>
      <w:r w:rsidRPr="00B04939">
        <w:rPr>
          <w:rFonts w:ascii="Times New Roman" w:hAnsi="Times New Roman"/>
          <w:b/>
          <w:bCs/>
          <w:color w:val="000000" w:themeColor="text1"/>
          <w:rPrChange w:id="2113" w:author="Administrator" w:date="2024-02-27T12:51:00Z">
            <w:rPr>
              <w:b/>
              <w:bCs/>
              <w:color w:val="000000" w:themeColor="text1"/>
            </w:rPr>
          </w:rPrChange>
        </w:rPr>
        <w:noBreakHyphen/>
      </w:r>
      <w:r w:rsidRPr="00B04939">
        <w:rPr>
          <w:rFonts w:ascii="Times New Roman" w:hAnsi="Times New Roman"/>
          <w:b/>
          <w:bCs/>
          <w:color w:val="000000" w:themeColor="text1"/>
          <w:rPrChange w:id="2114" w:author="Administrator" w:date="2024-02-27T12:51:00Z">
            <w:rPr>
              <w:b/>
              <w:bCs/>
              <w:color w:val="000000" w:themeColor="text1"/>
            </w:rPr>
          </w:rPrChange>
        </w:rPr>
        <w:fldChar w:fldCharType="begin"/>
      </w:r>
      <w:r w:rsidRPr="00B04939">
        <w:rPr>
          <w:rFonts w:ascii="Times New Roman" w:hAnsi="Times New Roman"/>
          <w:b/>
          <w:bCs/>
          <w:color w:val="000000" w:themeColor="text1"/>
          <w:rPrChange w:id="2115" w:author="Administrator" w:date="2024-02-27T12:51:00Z">
            <w:rPr>
              <w:b/>
              <w:bCs/>
              <w:color w:val="000000" w:themeColor="text1"/>
            </w:rPr>
          </w:rPrChange>
        </w:rPr>
        <w:instrText xml:space="preserve"> SEQ Table \* ARABIC \s 1 </w:instrText>
      </w:r>
      <w:r w:rsidRPr="00B04939">
        <w:rPr>
          <w:rFonts w:ascii="Times New Roman" w:hAnsi="Times New Roman"/>
          <w:b/>
          <w:bCs/>
          <w:color w:val="000000" w:themeColor="text1"/>
          <w:rPrChange w:id="2116" w:author="Administrator" w:date="2024-02-27T12:51:00Z">
            <w:rPr>
              <w:b/>
              <w:bCs/>
              <w:color w:val="000000" w:themeColor="text1"/>
            </w:rPr>
          </w:rPrChange>
        </w:rPr>
        <w:fldChar w:fldCharType="separate"/>
      </w:r>
      <w:r w:rsidRPr="00B04939">
        <w:rPr>
          <w:rFonts w:ascii="Times New Roman" w:hAnsi="Times New Roman"/>
          <w:b/>
          <w:bCs/>
          <w:noProof/>
          <w:color w:val="000000" w:themeColor="text1"/>
          <w:rPrChange w:id="2117" w:author="Administrator" w:date="2024-02-27T12:51:00Z">
            <w:rPr>
              <w:b/>
              <w:bCs/>
              <w:noProof/>
              <w:color w:val="000000" w:themeColor="text1"/>
            </w:rPr>
          </w:rPrChange>
        </w:rPr>
        <w:t>1</w:t>
      </w:r>
      <w:r w:rsidRPr="00B04939">
        <w:rPr>
          <w:rFonts w:ascii="Times New Roman" w:hAnsi="Times New Roman"/>
          <w:b/>
          <w:bCs/>
          <w:color w:val="000000" w:themeColor="text1"/>
          <w:rPrChange w:id="2118" w:author="Administrator" w:date="2024-02-27T12:51:00Z">
            <w:rPr>
              <w:b/>
              <w:bCs/>
              <w:color w:val="000000" w:themeColor="text1"/>
            </w:rPr>
          </w:rPrChange>
        </w:rPr>
        <w:fldChar w:fldCharType="end"/>
      </w:r>
      <w:r w:rsidRPr="00B04939">
        <w:rPr>
          <w:rFonts w:ascii="Times New Roman" w:hAnsi="Times New Roman"/>
          <w:b/>
          <w:bCs/>
          <w:color w:val="000000" w:themeColor="text1"/>
          <w:rPrChange w:id="2119" w:author="Administrator" w:date="2024-02-27T12:51:00Z">
            <w:rPr>
              <w:b/>
              <w:bCs/>
              <w:color w:val="000000" w:themeColor="text1"/>
            </w:rPr>
          </w:rPrChange>
        </w:rPr>
        <w:t>: Breakdown of work in form of milestones</w:t>
      </w:r>
    </w:p>
    <w:tbl>
      <w:tblPr>
        <w:tblStyle w:val="TableGrid"/>
        <w:tblW w:w="0" w:type="auto"/>
        <w:tblLook w:val="04A0" w:firstRow="1" w:lastRow="0" w:firstColumn="1" w:lastColumn="0" w:noHBand="0" w:noVBand="1"/>
        <w:tblPrChange w:id="2120" w:author="Administrator" w:date="2024-02-27T12:32:00Z">
          <w:tblPr>
            <w:tblStyle w:val="TableGrid"/>
            <w:tblW w:w="0" w:type="auto"/>
            <w:tblLook w:val="04A0" w:firstRow="1" w:lastRow="0" w:firstColumn="1" w:lastColumn="0" w:noHBand="0" w:noVBand="1"/>
          </w:tblPr>
        </w:tblPrChange>
      </w:tblPr>
      <w:tblGrid>
        <w:gridCol w:w="3116"/>
        <w:gridCol w:w="4250"/>
        <w:gridCol w:w="1984"/>
        <w:tblGridChange w:id="2121">
          <w:tblGrid>
            <w:gridCol w:w="113"/>
            <w:gridCol w:w="3003"/>
            <w:gridCol w:w="113"/>
            <w:gridCol w:w="3004"/>
            <w:gridCol w:w="1246"/>
            <w:gridCol w:w="1871"/>
            <w:gridCol w:w="113"/>
          </w:tblGrid>
        </w:tblGridChange>
      </w:tblGrid>
      <w:tr w:rsidR="00A82839" w:rsidRPr="00B04939" w14:paraId="723289AE" w14:textId="77777777" w:rsidTr="00BA49A7">
        <w:trPr>
          <w:ins w:id="2122" w:author="03-134211-002" w:date="2024-02-26T21:40:00Z"/>
          <w:trPrChange w:id="2123" w:author="Administrator" w:date="2024-02-27T12:32:00Z">
            <w:trPr>
              <w:gridAfter w:val="0"/>
            </w:trPr>
          </w:trPrChange>
        </w:trPr>
        <w:tc>
          <w:tcPr>
            <w:tcW w:w="3116" w:type="dxa"/>
            <w:vAlign w:val="bottom"/>
            <w:tcPrChange w:id="2124" w:author="Administrator" w:date="2024-02-27T12:32:00Z">
              <w:tcPr>
                <w:tcW w:w="3116" w:type="dxa"/>
                <w:gridSpan w:val="2"/>
              </w:tcPr>
            </w:tcPrChange>
          </w:tcPr>
          <w:p w14:paraId="457061D2" w14:textId="06FA7C2D" w:rsidR="00A82839" w:rsidRPr="003E6BEC" w:rsidRDefault="00A82839">
            <w:pPr>
              <w:spacing w:line="360" w:lineRule="auto"/>
              <w:jc w:val="center"/>
              <w:rPr>
                <w:ins w:id="2125" w:author="03-134211-002" w:date="2024-02-26T21:40:00Z"/>
                <w:rFonts w:ascii="Times New Roman" w:hAnsi="Times New Roman" w:cs="Times New Roman"/>
                <w:sz w:val="24"/>
                <w:szCs w:val="24"/>
                <w:rPrChange w:id="2126" w:author="Administrator" w:date="2024-02-27T13:45:00Z">
                  <w:rPr>
                    <w:ins w:id="2127" w:author="03-134211-002" w:date="2024-02-26T21:40:00Z"/>
                  </w:rPr>
                </w:rPrChange>
              </w:rPr>
              <w:pPrChange w:id="2128" w:author="Administrator" w:date="2024-02-27T13:45:00Z">
                <w:pPr/>
              </w:pPrChange>
            </w:pPr>
            <w:ins w:id="2129" w:author="Administrator" w:date="2024-02-27T13:14:00Z">
              <w:r w:rsidRPr="003E6BEC">
                <w:rPr>
                  <w:rFonts w:ascii="Times New Roman" w:hAnsi="Times New Roman" w:cs="Times New Roman"/>
                  <w:bCs/>
                  <w:color w:val="0D0D0D"/>
                  <w:sz w:val="24"/>
                  <w:szCs w:val="24"/>
                  <w:rPrChange w:id="2130" w:author="Administrator" w:date="2024-02-27T13:45:00Z">
                    <w:rPr>
                      <w:rFonts w:ascii="Segoe UI" w:hAnsi="Segoe UI" w:cs="Segoe UI"/>
                      <w:b/>
                      <w:bCs/>
                      <w:color w:val="0D0D0D"/>
                      <w:sz w:val="21"/>
                      <w:szCs w:val="21"/>
                    </w:rPr>
                  </w:rPrChange>
                </w:rPr>
                <w:t>Milestone</w:t>
              </w:r>
            </w:ins>
            <w:ins w:id="2131" w:author="03-134211-002" w:date="2024-02-26T21:40:00Z">
              <w:del w:id="2132" w:author="Administrator" w:date="2024-02-27T12:31:00Z">
                <w:r w:rsidRPr="003E6BEC" w:rsidDel="00CE2D4F">
                  <w:rPr>
                    <w:rFonts w:ascii="Times New Roman" w:hAnsi="Times New Roman"/>
                    <w:sz w:val="24"/>
                    <w:szCs w:val="24"/>
                    <w:rPrChange w:id="2133" w:author="Administrator" w:date="2024-02-27T13:45:00Z">
                      <w:rPr/>
                    </w:rPrChange>
                  </w:rPr>
                  <w:delText>Milestone</w:delText>
                </w:r>
              </w:del>
            </w:ins>
          </w:p>
        </w:tc>
        <w:tc>
          <w:tcPr>
            <w:tcW w:w="4250" w:type="dxa"/>
            <w:vAlign w:val="bottom"/>
            <w:tcPrChange w:id="2134" w:author="Administrator" w:date="2024-02-27T12:32:00Z">
              <w:tcPr>
                <w:tcW w:w="3117" w:type="dxa"/>
                <w:gridSpan w:val="2"/>
              </w:tcPr>
            </w:tcPrChange>
          </w:tcPr>
          <w:p w14:paraId="03657CB3" w14:textId="3DD594DF" w:rsidR="00A82839" w:rsidRPr="003E6BEC" w:rsidRDefault="00A82839">
            <w:pPr>
              <w:spacing w:line="360" w:lineRule="auto"/>
              <w:jc w:val="center"/>
              <w:rPr>
                <w:ins w:id="2135" w:author="03-134211-002" w:date="2024-02-26T21:40:00Z"/>
                <w:rFonts w:ascii="Times New Roman" w:hAnsi="Times New Roman" w:cs="Times New Roman"/>
                <w:sz w:val="24"/>
                <w:szCs w:val="24"/>
                <w:rPrChange w:id="2136" w:author="Administrator" w:date="2024-02-27T13:45:00Z">
                  <w:rPr>
                    <w:ins w:id="2137" w:author="03-134211-002" w:date="2024-02-26T21:40:00Z"/>
                  </w:rPr>
                </w:rPrChange>
              </w:rPr>
              <w:pPrChange w:id="2138" w:author="Administrator" w:date="2024-02-27T13:45:00Z">
                <w:pPr/>
              </w:pPrChange>
            </w:pPr>
            <w:ins w:id="2139" w:author="Administrator" w:date="2024-02-27T13:14:00Z">
              <w:r w:rsidRPr="003E6BEC">
                <w:rPr>
                  <w:rFonts w:ascii="Times New Roman" w:hAnsi="Times New Roman" w:cs="Times New Roman"/>
                  <w:bCs/>
                  <w:color w:val="0D0D0D"/>
                  <w:sz w:val="24"/>
                  <w:szCs w:val="24"/>
                  <w:rPrChange w:id="2140" w:author="Administrator" w:date="2024-02-27T13:45:00Z">
                    <w:rPr>
                      <w:rFonts w:ascii="Segoe UI" w:hAnsi="Segoe UI" w:cs="Segoe UI"/>
                      <w:b/>
                      <w:bCs/>
                      <w:color w:val="0D0D0D"/>
                      <w:sz w:val="21"/>
                      <w:szCs w:val="21"/>
                    </w:rPr>
                  </w:rPrChange>
                </w:rPr>
                <w:t>Description</w:t>
              </w:r>
            </w:ins>
            <w:ins w:id="2141" w:author="03-134211-002" w:date="2024-02-26T21:40:00Z">
              <w:del w:id="2142" w:author="Administrator" w:date="2024-02-27T12:31:00Z">
                <w:r w:rsidRPr="003E6BEC" w:rsidDel="00CE2D4F">
                  <w:rPr>
                    <w:rFonts w:ascii="Times New Roman" w:hAnsi="Times New Roman"/>
                    <w:sz w:val="24"/>
                    <w:szCs w:val="24"/>
                    <w:rPrChange w:id="2143" w:author="Administrator" w:date="2024-02-27T13:45:00Z">
                      <w:rPr/>
                    </w:rPrChange>
                  </w:rPr>
                  <w:delText>Description</w:delText>
                </w:r>
              </w:del>
            </w:ins>
          </w:p>
        </w:tc>
        <w:tc>
          <w:tcPr>
            <w:tcW w:w="1984" w:type="dxa"/>
            <w:vAlign w:val="bottom"/>
            <w:tcPrChange w:id="2144" w:author="Administrator" w:date="2024-02-27T12:32:00Z">
              <w:tcPr>
                <w:tcW w:w="3117" w:type="dxa"/>
                <w:gridSpan w:val="2"/>
              </w:tcPr>
            </w:tcPrChange>
          </w:tcPr>
          <w:p w14:paraId="676D9679" w14:textId="7F48CD87" w:rsidR="00A82839" w:rsidRPr="003E6BEC" w:rsidRDefault="00A82839">
            <w:pPr>
              <w:spacing w:line="360" w:lineRule="auto"/>
              <w:jc w:val="center"/>
              <w:rPr>
                <w:ins w:id="2145" w:author="03-134211-002" w:date="2024-02-26T21:40:00Z"/>
                <w:rFonts w:ascii="Times New Roman" w:hAnsi="Times New Roman" w:cs="Times New Roman"/>
                <w:sz w:val="24"/>
                <w:szCs w:val="24"/>
                <w:rPrChange w:id="2146" w:author="Administrator" w:date="2024-02-27T13:45:00Z">
                  <w:rPr>
                    <w:ins w:id="2147" w:author="03-134211-002" w:date="2024-02-26T21:40:00Z"/>
                  </w:rPr>
                </w:rPrChange>
              </w:rPr>
              <w:pPrChange w:id="2148" w:author="Administrator" w:date="2024-02-27T13:45:00Z">
                <w:pPr/>
              </w:pPrChange>
            </w:pPr>
            <w:ins w:id="2149" w:author="Administrator" w:date="2024-02-27T13:14:00Z">
              <w:r w:rsidRPr="003E6BEC">
                <w:rPr>
                  <w:rFonts w:ascii="Times New Roman" w:hAnsi="Times New Roman" w:cs="Times New Roman"/>
                  <w:bCs/>
                  <w:color w:val="0D0D0D"/>
                  <w:sz w:val="24"/>
                  <w:szCs w:val="24"/>
                  <w:rPrChange w:id="2150" w:author="Administrator" w:date="2024-02-27T13:45:00Z">
                    <w:rPr>
                      <w:rFonts w:ascii="Segoe UI" w:hAnsi="Segoe UI" w:cs="Segoe UI"/>
                      <w:b/>
                      <w:bCs/>
                      <w:color w:val="0D0D0D"/>
                      <w:sz w:val="21"/>
                      <w:szCs w:val="21"/>
                    </w:rPr>
                  </w:rPrChange>
                </w:rPr>
                <w:t>Estimated Effort (hours)</w:t>
              </w:r>
            </w:ins>
            <w:ins w:id="2151" w:author="03-134211-002" w:date="2024-02-26T21:40:00Z">
              <w:del w:id="2152" w:author="Administrator" w:date="2024-02-27T12:31:00Z">
                <w:r w:rsidRPr="003E6BEC" w:rsidDel="00CE2D4F">
                  <w:rPr>
                    <w:rFonts w:ascii="Times New Roman" w:hAnsi="Times New Roman"/>
                    <w:sz w:val="24"/>
                    <w:szCs w:val="24"/>
                    <w:rPrChange w:id="2153" w:author="Administrator" w:date="2024-02-27T13:45:00Z">
                      <w:rPr/>
                    </w:rPrChange>
                  </w:rPr>
                  <w:delText>Estimated Effort (hours)</w:delText>
                </w:r>
              </w:del>
            </w:ins>
          </w:p>
        </w:tc>
      </w:tr>
      <w:tr w:rsidR="00A82839" w:rsidRPr="00B04939" w14:paraId="43CA0067" w14:textId="77777777" w:rsidTr="00BA49A7">
        <w:trPr>
          <w:ins w:id="2154" w:author="03-134211-002" w:date="2024-02-26T21:40:00Z"/>
          <w:trPrChange w:id="2155" w:author="Administrator" w:date="2024-02-27T12:32:00Z">
            <w:trPr>
              <w:gridAfter w:val="0"/>
            </w:trPr>
          </w:trPrChange>
        </w:trPr>
        <w:tc>
          <w:tcPr>
            <w:tcW w:w="3116" w:type="dxa"/>
            <w:vAlign w:val="bottom"/>
            <w:tcPrChange w:id="2156" w:author="Administrator" w:date="2024-02-27T12:32:00Z">
              <w:tcPr>
                <w:tcW w:w="3116" w:type="dxa"/>
                <w:gridSpan w:val="2"/>
              </w:tcPr>
            </w:tcPrChange>
          </w:tcPr>
          <w:p w14:paraId="17D8BD5E" w14:textId="087DBA6D" w:rsidR="00A82839" w:rsidRPr="00A82839" w:rsidRDefault="00A82839">
            <w:pPr>
              <w:spacing w:line="360" w:lineRule="auto"/>
              <w:rPr>
                <w:ins w:id="2157" w:author="03-134211-002" w:date="2024-02-26T21:40:00Z"/>
                <w:rFonts w:ascii="Times New Roman" w:hAnsi="Times New Roman" w:cs="Times New Roman"/>
                <w:sz w:val="24"/>
                <w:szCs w:val="24"/>
                <w:rPrChange w:id="2158" w:author="Administrator" w:date="2024-02-27T13:15:00Z">
                  <w:rPr>
                    <w:ins w:id="2159" w:author="03-134211-002" w:date="2024-02-26T21:40:00Z"/>
                  </w:rPr>
                </w:rPrChange>
              </w:rPr>
              <w:pPrChange w:id="2160" w:author="Administrator" w:date="2024-02-27T13:15:00Z">
                <w:pPr/>
              </w:pPrChange>
            </w:pPr>
            <w:ins w:id="2161" w:author="Administrator" w:date="2024-02-27T13:14:00Z">
              <w:r w:rsidRPr="00A82839">
                <w:rPr>
                  <w:rFonts w:ascii="Times New Roman" w:hAnsi="Times New Roman" w:cs="Times New Roman"/>
                  <w:color w:val="0D0D0D"/>
                  <w:sz w:val="24"/>
                  <w:szCs w:val="24"/>
                  <w:rPrChange w:id="2162" w:author="Administrator" w:date="2024-02-27T13:15:00Z">
                    <w:rPr>
                      <w:rFonts w:ascii="Segoe UI" w:hAnsi="Segoe UI" w:cs="Segoe UI"/>
                      <w:color w:val="0D0D0D"/>
                      <w:sz w:val="21"/>
                      <w:szCs w:val="21"/>
                    </w:rPr>
                  </w:rPrChange>
                </w:rPr>
                <w:t>1. Data Collection</w:t>
              </w:r>
            </w:ins>
            <w:ins w:id="2163" w:author="03-134211-002" w:date="2024-02-26T21:40:00Z">
              <w:del w:id="2164" w:author="Administrator" w:date="2024-02-27T12:31:00Z">
                <w:r w:rsidRPr="00A82839" w:rsidDel="00CE2D4F">
                  <w:rPr>
                    <w:rFonts w:ascii="Times New Roman" w:hAnsi="Times New Roman"/>
                    <w:sz w:val="24"/>
                    <w:szCs w:val="24"/>
                    <w:rPrChange w:id="2165" w:author="Administrator" w:date="2024-02-27T13:15:00Z">
                      <w:rPr/>
                    </w:rPrChange>
                  </w:rPr>
                  <w:delText>1.</w:delText>
                </w:r>
              </w:del>
            </w:ins>
          </w:p>
        </w:tc>
        <w:tc>
          <w:tcPr>
            <w:tcW w:w="4250" w:type="dxa"/>
            <w:vAlign w:val="bottom"/>
            <w:tcPrChange w:id="2166" w:author="Administrator" w:date="2024-02-27T12:32:00Z">
              <w:tcPr>
                <w:tcW w:w="3117" w:type="dxa"/>
                <w:gridSpan w:val="2"/>
              </w:tcPr>
            </w:tcPrChange>
          </w:tcPr>
          <w:p w14:paraId="70E57B03" w14:textId="07D28FE1" w:rsidR="00A82839" w:rsidRPr="00A82839" w:rsidRDefault="00A82839">
            <w:pPr>
              <w:spacing w:line="360" w:lineRule="auto"/>
              <w:rPr>
                <w:ins w:id="2167" w:author="03-134211-002" w:date="2024-02-26T21:40:00Z"/>
                <w:rFonts w:ascii="Times New Roman" w:hAnsi="Times New Roman" w:cs="Times New Roman"/>
                <w:sz w:val="24"/>
                <w:szCs w:val="24"/>
                <w:rPrChange w:id="2168" w:author="Administrator" w:date="2024-02-27T13:15:00Z">
                  <w:rPr>
                    <w:ins w:id="2169" w:author="03-134211-002" w:date="2024-02-26T21:40:00Z"/>
                  </w:rPr>
                </w:rPrChange>
              </w:rPr>
              <w:pPrChange w:id="2170" w:author="Administrator" w:date="2024-02-27T13:15:00Z">
                <w:pPr/>
              </w:pPrChange>
            </w:pPr>
            <w:ins w:id="2171" w:author="Administrator" w:date="2024-02-27T13:14:00Z">
              <w:r w:rsidRPr="00A82839">
                <w:rPr>
                  <w:rFonts w:ascii="Times New Roman" w:hAnsi="Times New Roman" w:cs="Times New Roman"/>
                  <w:color w:val="0D0D0D"/>
                  <w:sz w:val="24"/>
                  <w:szCs w:val="24"/>
                  <w:rPrChange w:id="2172" w:author="Administrator" w:date="2024-02-27T13:15:00Z">
                    <w:rPr>
                      <w:rFonts w:ascii="Segoe UI" w:hAnsi="Segoe UI" w:cs="Segoe UI"/>
                      <w:color w:val="0D0D0D"/>
                      <w:sz w:val="21"/>
                      <w:szCs w:val="21"/>
                    </w:rPr>
                  </w:rPrChange>
                </w:rPr>
                <w:t>Gather a diverse dataset of electric meter images.</w:t>
              </w:r>
            </w:ins>
            <w:ins w:id="2173" w:author="03-134211-002" w:date="2024-02-26T21:40:00Z">
              <w:del w:id="2174" w:author="Administrator" w:date="2024-02-27T12:31:00Z">
                <w:r w:rsidRPr="00A82839" w:rsidDel="00CE2D4F">
                  <w:rPr>
                    <w:rFonts w:ascii="Times New Roman" w:hAnsi="Times New Roman"/>
                    <w:sz w:val="24"/>
                    <w:szCs w:val="24"/>
                    <w:rPrChange w:id="2175" w:author="Administrator" w:date="2024-02-27T13:15:00Z">
                      <w:rPr/>
                    </w:rPrChange>
                  </w:rPr>
                  <w:delText>Data Collection: Gather a diverse dataset of electric meter images.</w:delText>
                </w:r>
              </w:del>
            </w:ins>
          </w:p>
        </w:tc>
        <w:tc>
          <w:tcPr>
            <w:tcW w:w="1984" w:type="dxa"/>
            <w:vAlign w:val="bottom"/>
            <w:tcPrChange w:id="2176" w:author="Administrator" w:date="2024-02-27T12:32:00Z">
              <w:tcPr>
                <w:tcW w:w="3117" w:type="dxa"/>
                <w:gridSpan w:val="2"/>
              </w:tcPr>
            </w:tcPrChange>
          </w:tcPr>
          <w:p w14:paraId="2EAD2750" w14:textId="0F1F71DF" w:rsidR="00A82839" w:rsidRPr="0008425D" w:rsidRDefault="0008425D">
            <w:pPr>
              <w:spacing w:line="360" w:lineRule="auto"/>
              <w:rPr>
                <w:ins w:id="2177" w:author="03-134211-002" w:date="2024-02-26T21:40:00Z"/>
                <w:rFonts w:ascii="Times New Roman" w:hAnsi="Times New Roman" w:cs="Times New Roman"/>
                <w:color w:val="0D0D0D"/>
                <w:sz w:val="24"/>
                <w:szCs w:val="24"/>
                <w:rPrChange w:id="2178" w:author="Administrator" w:date="2024-02-27T13:24:00Z">
                  <w:rPr>
                    <w:ins w:id="2179" w:author="03-134211-002" w:date="2024-02-26T21:40:00Z"/>
                  </w:rPr>
                </w:rPrChange>
              </w:rPr>
              <w:pPrChange w:id="2180" w:author="Administrator" w:date="2024-02-27T13:15:00Z">
                <w:pPr/>
              </w:pPrChange>
            </w:pPr>
            <w:ins w:id="2181" w:author="Administrator" w:date="2024-02-27T13:24:00Z">
              <w:r>
                <w:rPr>
                  <w:rFonts w:ascii="Times New Roman" w:hAnsi="Times New Roman" w:cs="Times New Roman"/>
                  <w:color w:val="0D0D0D"/>
                  <w:sz w:val="24"/>
                  <w:szCs w:val="24"/>
                </w:rPr>
                <w:t>30</w:t>
              </w:r>
            </w:ins>
            <w:ins w:id="2182" w:author="03-134211-002" w:date="2024-02-26T21:40:00Z">
              <w:del w:id="2183" w:author="Administrator" w:date="2024-02-27T12:31:00Z">
                <w:r w:rsidR="00A82839" w:rsidRPr="00A82839" w:rsidDel="00CE2D4F">
                  <w:rPr>
                    <w:rFonts w:ascii="Times New Roman" w:hAnsi="Times New Roman"/>
                    <w:sz w:val="24"/>
                    <w:szCs w:val="24"/>
                    <w:rPrChange w:id="2184" w:author="Administrator" w:date="2024-02-27T13:15:00Z">
                      <w:rPr/>
                    </w:rPrChange>
                  </w:rPr>
                  <w:delText>40</w:delText>
                </w:r>
              </w:del>
            </w:ins>
          </w:p>
        </w:tc>
      </w:tr>
      <w:tr w:rsidR="00A82839" w:rsidRPr="00B04939" w14:paraId="12D2F9E9" w14:textId="77777777" w:rsidTr="00BA49A7">
        <w:trPr>
          <w:ins w:id="2185" w:author="03-134211-002" w:date="2024-02-26T21:40:00Z"/>
          <w:trPrChange w:id="2186" w:author="Administrator" w:date="2024-02-27T12:32:00Z">
            <w:trPr>
              <w:gridAfter w:val="0"/>
            </w:trPr>
          </w:trPrChange>
        </w:trPr>
        <w:tc>
          <w:tcPr>
            <w:tcW w:w="3116" w:type="dxa"/>
            <w:vAlign w:val="bottom"/>
            <w:tcPrChange w:id="2187" w:author="Administrator" w:date="2024-02-27T12:32:00Z">
              <w:tcPr>
                <w:tcW w:w="3116" w:type="dxa"/>
                <w:gridSpan w:val="2"/>
              </w:tcPr>
            </w:tcPrChange>
          </w:tcPr>
          <w:p w14:paraId="377E4F2D" w14:textId="4C26FF5D" w:rsidR="00A82839" w:rsidRPr="00A82839" w:rsidRDefault="00A82839">
            <w:pPr>
              <w:spacing w:line="360" w:lineRule="auto"/>
              <w:rPr>
                <w:ins w:id="2188" w:author="03-134211-002" w:date="2024-02-26T21:40:00Z"/>
                <w:rFonts w:ascii="Times New Roman" w:hAnsi="Times New Roman" w:cs="Times New Roman"/>
                <w:sz w:val="24"/>
                <w:szCs w:val="24"/>
                <w:rPrChange w:id="2189" w:author="Administrator" w:date="2024-02-27T13:15:00Z">
                  <w:rPr>
                    <w:ins w:id="2190" w:author="03-134211-002" w:date="2024-02-26T21:40:00Z"/>
                  </w:rPr>
                </w:rPrChange>
              </w:rPr>
              <w:pPrChange w:id="2191" w:author="Administrator" w:date="2024-02-27T13:15:00Z">
                <w:pPr/>
              </w:pPrChange>
            </w:pPr>
            <w:ins w:id="2192" w:author="Administrator" w:date="2024-02-27T13:14:00Z">
              <w:r w:rsidRPr="00A82839">
                <w:rPr>
                  <w:rFonts w:ascii="Times New Roman" w:hAnsi="Times New Roman" w:cs="Times New Roman"/>
                  <w:color w:val="0D0D0D"/>
                  <w:sz w:val="24"/>
                  <w:szCs w:val="24"/>
                  <w:rPrChange w:id="2193" w:author="Administrator" w:date="2024-02-27T13:15:00Z">
                    <w:rPr>
                      <w:rFonts w:ascii="Segoe UI" w:hAnsi="Segoe UI" w:cs="Segoe UI"/>
                      <w:color w:val="0D0D0D"/>
                      <w:sz w:val="21"/>
                      <w:szCs w:val="21"/>
                    </w:rPr>
                  </w:rPrChange>
                </w:rPr>
                <w:t>2. Data Preprocessing</w:t>
              </w:r>
            </w:ins>
            <w:ins w:id="2194" w:author="03-134211-002" w:date="2024-02-26T21:40:00Z">
              <w:del w:id="2195" w:author="Administrator" w:date="2024-02-27T12:31:00Z">
                <w:r w:rsidRPr="00A82839" w:rsidDel="00CE2D4F">
                  <w:rPr>
                    <w:rFonts w:ascii="Times New Roman" w:hAnsi="Times New Roman"/>
                    <w:sz w:val="24"/>
                    <w:szCs w:val="24"/>
                    <w:rPrChange w:id="2196" w:author="Administrator" w:date="2024-02-27T13:15:00Z">
                      <w:rPr/>
                    </w:rPrChange>
                  </w:rPr>
                  <w:delText>2.</w:delText>
                </w:r>
              </w:del>
            </w:ins>
          </w:p>
        </w:tc>
        <w:tc>
          <w:tcPr>
            <w:tcW w:w="4250" w:type="dxa"/>
            <w:vAlign w:val="bottom"/>
            <w:tcPrChange w:id="2197" w:author="Administrator" w:date="2024-02-27T12:32:00Z">
              <w:tcPr>
                <w:tcW w:w="3117" w:type="dxa"/>
                <w:gridSpan w:val="2"/>
              </w:tcPr>
            </w:tcPrChange>
          </w:tcPr>
          <w:p w14:paraId="03B05070" w14:textId="313B4C12" w:rsidR="00A82839" w:rsidRPr="00A82839" w:rsidRDefault="00A82839">
            <w:pPr>
              <w:spacing w:line="360" w:lineRule="auto"/>
              <w:rPr>
                <w:ins w:id="2198" w:author="03-134211-002" w:date="2024-02-26T21:40:00Z"/>
                <w:rFonts w:ascii="Times New Roman" w:hAnsi="Times New Roman" w:cs="Times New Roman"/>
                <w:sz w:val="24"/>
                <w:szCs w:val="24"/>
                <w:rPrChange w:id="2199" w:author="Administrator" w:date="2024-02-27T13:15:00Z">
                  <w:rPr>
                    <w:ins w:id="2200" w:author="03-134211-002" w:date="2024-02-26T21:40:00Z"/>
                  </w:rPr>
                </w:rPrChange>
              </w:rPr>
              <w:pPrChange w:id="2201" w:author="Administrator" w:date="2024-02-27T13:15:00Z">
                <w:pPr/>
              </w:pPrChange>
            </w:pPr>
            <w:ins w:id="2202" w:author="Administrator" w:date="2024-02-27T13:14:00Z">
              <w:r w:rsidRPr="00A82839">
                <w:rPr>
                  <w:rFonts w:ascii="Times New Roman" w:hAnsi="Times New Roman" w:cs="Times New Roman"/>
                  <w:color w:val="0D0D0D"/>
                  <w:sz w:val="24"/>
                  <w:szCs w:val="24"/>
                  <w:rPrChange w:id="2203" w:author="Administrator" w:date="2024-02-27T13:15:00Z">
                    <w:rPr>
                      <w:rFonts w:ascii="Segoe UI" w:hAnsi="Segoe UI" w:cs="Segoe UI"/>
                      <w:color w:val="0D0D0D"/>
                      <w:sz w:val="21"/>
                      <w:szCs w:val="21"/>
                    </w:rPr>
                  </w:rPrChange>
                </w:rPr>
                <w:t>Clean and prepare the collected image dataset.</w:t>
              </w:r>
            </w:ins>
            <w:ins w:id="2204" w:author="03-134211-002" w:date="2024-02-26T21:40:00Z">
              <w:del w:id="2205" w:author="Administrator" w:date="2024-02-27T12:31:00Z">
                <w:r w:rsidRPr="00A82839" w:rsidDel="00CE2D4F">
                  <w:rPr>
                    <w:rFonts w:ascii="Times New Roman" w:hAnsi="Times New Roman"/>
                    <w:sz w:val="24"/>
                    <w:szCs w:val="24"/>
                    <w:rPrChange w:id="2206" w:author="Administrator" w:date="2024-02-27T13:15:00Z">
                      <w:rPr/>
                    </w:rPrChange>
                  </w:rPr>
                  <w:delText>Data Preprocessing: Clean and prepare the collected image dataset.</w:delText>
                </w:r>
              </w:del>
            </w:ins>
          </w:p>
        </w:tc>
        <w:tc>
          <w:tcPr>
            <w:tcW w:w="1984" w:type="dxa"/>
            <w:vAlign w:val="bottom"/>
            <w:tcPrChange w:id="2207" w:author="Administrator" w:date="2024-02-27T12:32:00Z">
              <w:tcPr>
                <w:tcW w:w="3117" w:type="dxa"/>
                <w:gridSpan w:val="2"/>
              </w:tcPr>
            </w:tcPrChange>
          </w:tcPr>
          <w:p w14:paraId="1E0A790F" w14:textId="7BAD0EE3" w:rsidR="00A82839" w:rsidRPr="00A82839" w:rsidRDefault="0008425D">
            <w:pPr>
              <w:spacing w:line="360" w:lineRule="auto"/>
              <w:rPr>
                <w:ins w:id="2208" w:author="03-134211-002" w:date="2024-02-26T21:40:00Z"/>
                <w:rFonts w:ascii="Times New Roman" w:hAnsi="Times New Roman" w:cs="Times New Roman"/>
                <w:sz w:val="24"/>
                <w:szCs w:val="24"/>
                <w:rPrChange w:id="2209" w:author="Administrator" w:date="2024-02-27T13:15:00Z">
                  <w:rPr>
                    <w:ins w:id="2210" w:author="03-134211-002" w:date="2024-02-26T21:40:00Z"/>
                  </w:rPr>
                </w:rPrChange>
              </w:rPr>
              <w:pPrChange w:id="2211" w:author="Administrator" w:date="2024-02-27T13:15:00Z">
                <w:pPr/>
              </w:pPrChange>
            </w:pPr>
            <w:ins w:id="2212" w:author="Administrator" w:date="2024-02-27T13:25:00Z">
              <w:r>
                <w:rPr>
                  <w:rFonts w:ascii="Times New Roman" w:hAnsi="Times New Roman" w:cs="Times New Roman"/>
                  <w:color w:val="0D0D0D"/>
                  <w:sz w:val="24"/>
                  <w:szCs w:val="24"/>
                </w:rPr>
                <w:t>42</w:t>
              </w:r>
            </w:ins>
            <w:ins w:id="2213" w:author="03-134211-002" w:date="2024-02-26T21:40:00Z">
              <w:del w:id="2214" w:author="Administrator" w:date="2024-02-27T12:31:00Z">
                <w:r w:rsidR="00A82839" w:rsidRPr="00A82839" w:rsidDel="00CE2D4F">
                  <w:rPr>
                    <w:rFonts w:ascii="Times New Roman" w:hAnsi="Times New Roman"/>
                    <w:sz w:val="24"/>
                    <w:szCs w:val="24"/>
                    <w:rPrChange w:id="2215" w:author="Administrator" w:date="2024-02-27T13:15:00Z">
                      <w:rPr/>
                    </w:rPrChange>
                  </w:rPr>
                  <w:delText>60</w:delText>
                </w:r>
              </w:del>
            </w:ins>
          </w:p>
        </w:tc>
      </w:tr>
      <w:tr w:rsidR="00A82839" w:rsidRPr="00B04939" w14:paraId="3CBDEABF" w14:textId="77777777" w:rsidTr="00BA49A7">
        <w:trPr>
          <w:ins w:id="2216" w:author="03-134211-002" w:date="2024-02-26T21:40:00Z"/>
          <w:trPrChange w:id="2217" w:author="Administrator" w:date="2024-02-27T12:32:00Z">
            <w:trPr>
              <w:gridAfter w:val="0"/>
            </w:trPr>
          </w:trPrChange>
        </w:trPr>
        <w:tc>
          <w:tcPr>
            <w:tcW w:w="3116" w:type="dxa"/>
            <w:vAlign w:val="bottom"/>
            <w:tcPrChange w:id="2218" w:author="Administrator" w:date="2024-02-27T12:32:00Z">
              <w:tcPr>
                <w:tcW w:w="3116" w:type="dxa"/>
                <w:gridSpan w:val="2"/>
              </w:tcPr>
            </w:tcPrChange>
          </w:tcPr>
          <w:p w14:paraId="42CA21BB" w14:textId="23814BCD" w:rsidR="00A82839" w:rsidRPr="00A82839" w:rsidRDefault="00A82839">
            <w:pPr>
              <w:spacing w:line="360" w:lineRule="auto"/>
              <w:rPr>
                <w:ins w:id="2219" w:author="03-134211-002" w:date="2024-02-26T21:40:00Z"/>
                <w:rFonts w:ascii="Times New Roman" w:hAnsi="Times New Roman" w:cs="Times New Roman"/>
                <w:sz w:val="24"/>
                <w:szCs w:val="24"/>
                <w:rPrChange w:id="2220" w:author="Administrator" w:date="2024-02-27T13:15:00Z">
                  <w:rPr>
                    <w:ins w:id="2221" w:author="03-134211-002" w:date="2024-02-26T21:40:00Z"/>
                  </w:rPr>
                </w:rPrChange>
              </w:rPr>
              <w:pPrChange w:id="2222" w:author="Administrator" w:date="2024-02-27T13:15:00Z">
                <w:pPr/>
              </w:pPrChange>
            </w:pPr>
            <w:ins w:id="2223" w:author="Administrator" w:date="2024-02-27T13:14:00Z">
              <w:r w:rsidRPr="00A82839">
                <w:rPr>
                  <w:rFonts w:ascii="Times New Roman" w:hAnsi="Times New Roman" w:cs="Times New Roman"/>
                  <w:color w:val="0D0D0D"/>
                  <w:sz w:val="24"/>
                  <w:szCs w:val="24"/>
                  <w:rPrChange w:id="2224" w:author="Administrator" w:date="2024-02-27T13:15:00Z">
                    <w:rPr>
                      <w:rFonts w:ascii="Segoe UI" w:hAnsi="Segoe UI" w:cs="Segoe UI"/>
                      <w:color w:val="0D0D0D"/>
                      <w:sz w:val="21"/>
                      <w:szCs w:val="21"/>
                    </w:rPr>
                  </w:rPrChange>
                </w:rPr>
                <w:t>3. Meter Identification and Segmentation</w:t>
              </w:r>
            </w:ins>
            <w:ins w:id="2225" w:author="03-134211-002" w:date="2024-02-26T21:40:00Z">
              <w:del w:id="2226" w:author="Administrator" w:date="2024-02-27T12:31:00Z">
                <w:r w:rsidRPr="00A82839" w:rsidDel="00CE2D4F">
                  <w:rPr>
                    <w:rFonts w:ascii="Times New Roman" w:hAnsi="Times New Roman"/>
                    <w:sz w:val="24"/>
                    <w:szCs w:val="24"/>
                    <w:rPrChange w:id="2227" w:author="Administrator" w:date="2024-02-27T13:15:00Z">
                      <w:rPr/>
                    </w:rPrChange>
                  </w:rPr>
                  <w:delText>3.</w:delText>
                </w:r>
              </w:del>
            </w:ins>
          </w:p>
        </w:tc>
        <w:tc>
          <w:tcPr>
            <w:tcW w:w="4250" w:type="dxa"/>
            <w:vAlign w:val="bottom"/>
            <w:tcPrChange w:id="2228" w:author="Administrator" w:date="2024-02-27T12:32:00Z">
              <w:tcPr>
                <w:tcW w:w="3117" w:type="dxa"/>
                <w:gridSpan w:val="2"/>
              </w:tcPr>
            </w:tcPrChange>
          </w:tcPr>
          <w:p w14:paraId="5F7CE4B7" w14:textId="3CD997AD" w:rsidR="00A82839" w:rsidRPr="00A82839" w:rsidRDefault="00A82839">
            <w:pPr>
              <w:spacing w:line="360" w:lineRule="auto"/>
              <w:rPr>
                <w:ins w:id="2229" w:author="03-134211-002" w:date="2024-02-26T21:40:00Z"/>
                <w:rFonts w:ascii="Times New Roman" w:hAnsi="Times New Roman" w:cs="Times New Roman"/>
                <w:sz w:val="24"/>
                <w:szCs w:val="24"/>
                <w:rPrChange w:id="2230" w:author="Administrator" w:date="2024-02-27T13:15:00Z">
                  <w:rPr>
                    <w:ins w:id="2231" w:author="03-134211-002" w:date="2024-02-26T21:40:00Z"/>
                  </w:rPr>
                </w:rPrChange>
              </w:rPr>
              <w:pPrChange w:id="2232" w:author="Administrator" w:date="2024-02-27T13:15:00Z">
                <w:pPr/>
              </w:pPrChange>
            </w:pPr>
            <w:ins w:id="2233" w:author="Administrator" w:date="2024-02-27T13:14:00Z">
              <w:r w:rsidRPr="00A82839">
                <w:rPr>
                  <w:rFonts w:ascii="Times New Roman" w:hAnsi="Times New Roman" w:cs="Times New Roman"/>
                  <w:color w:val="0D0D0D"/>
                  <w:sz w:val="24"/>
                  <w:szCs w:val="24"/>
                  <w:rPrChange w:id="2234" w:author="Administrator" w:date="2024-02-27T13:15:00Z">
                    <w:rPr>
                      <w:rFonts w:ascii="Segoe UI" w:hAnsi="Segoe UI" w:cs="Segoe UI"/>
                      <w:color w:val="0D0D0D"/>
                      <w:sz w:val="21"/>
                      <w:szCs w:val="21"/>
                    </w:rPr>
                  </w:rPrChange>
                </w:rPr>
                <w:t>Design and implement algorithms to identify and isolate the meter region within images.</w:t>
              </w:r>
            </w:ins>
            <w:ins w:id="2235" w:author="03-134211-002" w:date="2024-02-26T21:40:00Z">
              <w:del w:id="2236" w:author="Administrator" w:date="2024-02-27T12:31:00Z">
                <w:r w:rsidRPr="00A82839" w:rsidDel="00CE2D4F">
                  <w:rPr>
                    <w:rFonts w:ascii="Times New Roman" w:hAnsi="Times New Roman"/>
                    <w:sz w:val="24"/>
                    <w:szCs w:val="24"/>
                    <w:rPrChange w:id="2237" w:author="Administrator" w:date="2024-02-27T13:15:00Z">
                      <w:rPr/>
                    </w:rPrChange>
                  </w:rPr>
                  <w:delText>Meter Identification and Segmentation: Design and implement algorithms to identify and isolate the meter region within images.</w:delText>
                </w:r>
              </w:del>
            </w:ins>
          </w:p>
        </w:tc>
        <w:tc>
          <w:tcPr>
            <w:tcW w:w="1984" w:type="dxa"/>
            <w:vAlign w:val="bottom"/>
            <w:tcPrChange w:id="2238" w:author="Administrator" w:date="2024-02-27T12:32:00Z">
              <w:tcPr>
                <w:tcW w:w="3117" w:type="dxa"/>
                <w:gridSpan w:val="2"/>
              </w:tcPr>
            </w:tcPrChange>
          </w:tcPr>
          <w:p w14:paraId="555F1BE4" w14:textId="552B84B8" w:rsidR="00A82839" w:rsidRPr="00A82839" w:rsidRDefault="0008425D">
            <w:pPr>
              <w:spacing w:line="360" w:lineRule="auto"/>
              <w:rPr>
                <w:ins w:id="2239" w:author="03-134211-002" w:date="2024-02-26T21:40:00Z"/>
                <w:rFonts w:ascii="Times New Roman" w:hAnsi="Times New Roman" w:cs="Times New Roman"/>
                <w:sz w:val="24"/>
                <w:szCs w:val="24"/>
                <w:rPrChange w:id="2240" w:author="Administrator" w:date="2024-02-27T13:15:00Z">
                  <w:rPr>
                    <w:ins w:id="2241" w:author="03-134211-002" w:date="2024-02-26T21:40:00Z"/>
                  </w:rPr>
                </w:rPrChange>
              </w:rPr>
              <w:pPrChange w:id="2242" w:author="Administrator" w:date="2024-02-27T13:15:00Z">
                <w:pPr/>
              </w:pPrChange>
            </w:pPr>
            <w:ins w:id="2243" w:author="Administrator" w:date="2024-02-27T13:23:00Z">
              <w:r>
                <w:rPr>
                  <w:rFonts w:ascii="Times New Roman" w:hAnsi="Times New Roman" w:cs="Times New Roman"/>
                  <w:color w:val="0D0D0D"/>
                  <w:sz w:val="24"/>
                  <w:szCs w:val="24"/>
                </w:rPr>
                <w:t>38</w:t>
              </w:r>
            </w:ins>
            <w:ins w:id="2244" w:author="03-134211-002" w:date="2024-02-26T21:40:00Z">
              <w:del w:id="2245" w:author="Administrator" w:date="2024-02-27T12:31:00Z">
                <w:r w:rsidR="00A82839" w:rsidRPr="00A82839" w:rsidDel="00CE2D4F">
                  <w:rPr>
                    <w:rFonts w:ascii="Times New Roman" w:hAnsi="Times New Roman"/>
                    <w:sz w:val="24"/>
                    <w:szCs w:val="24"/>
                    <w:rPrChange w:id="2246" w:author="Administrator" w:date="2024-02-27T13:15:00Z">
                      <w:rPr/>
                    </w:rPrChange>
                  </w:rPr>
                  <w:delText>80</w:delText>
                </w:r>
              </w:del>
            </w:ins>
          </w:p>
        </w:tc>
      </w:tr>
      <w:tr w:rsidR="00A82839" w:rsidRPr="00B04939" w14:paraId="63DB07F4" w14:textId="77777777" w:rsidTr="00BA49A7">
        <w:trPr>
          <w:ins w:id="2247" w:author="03-134211-002" w:date="2024-02-26T21:40:00Z"/>
          <w:trPrChange w:id="2248" w:author="Administrator" w:date="2024-02-27T12:32:00Z">
            <w:trPr>
              <w:gridAfter w:val="0"/>
            </w:trPr>
          </w:trPrChange>
        </w:trPr>
        <w:tc>
          <w:tcPr>
            <w:tcW w:w="3116" w:type="dxa"/>
            <w:vAlign w:val="bottom"/>
            <w:tcPrChange w:id="2249" w:author="Administrator" w:date="2024-02-27T12:32:00Z">
              <w:tcPr>
                <w:tcW w:w="3116" w:type="dxa"/>
                <w:gridSpan w:val="2"/>
              </w:tcPr>
            </w:tcPrChange>
          </w:tcPr>
          <w:p w14:paraId="5CE370F6" w14:textId="73555EA2" w:rsidR="00A82839" w:rsidRPr="00A82839" w:rsidRDefault="00A82839">
            <w:pPr>
              <w:spacing w:line="360" w:lineRule="auto"/>
              <w:rPr>
                <w:ins w:id="2250" w:author="03-134211-002" w:date="2024-02-26T21:40:00Z"/>
                <w:rFonts w:ascii="Times New Roman" w:hAnsi="Times New Roman" w:cs="Times New Roman"/>
                <w:sz w:val="24"/>
                <w:szCs w:val="24"/>
                <w:rPrChange w:id="2251" w:author="Administrator" w:date="2024-02-27T13:15:00Z">
                  <w:rPr>
                    <w:ins w:id="2252" w:author="03-134211-002" w:date="2024-02-26T21:40:00Z"/>
                  </w:rPr>
                </w:rPrChange>
              </w:rPr>
              <w:pPrChange w:id="2253" w:author="Administrator" w:date="2024-02-27T13:15:00Z">
                <w:pPr/>
              </w:pPrChange>
            </w:pPr>
            <w:ins w:id="2254" w:author="Administrator" w:date="2024-02-27T13:14:00Z">
              <w:r w:rsidRPr="00A82839">
                <w:rPr>
                  <w:rFonts w:ascii="Times New Roman" w:hAnsi="Times New Roman" w:cs="Times New Roman"/>
                  <w:color w:val="0D0D0D"/>
                  <w:sz w:val="24"/>
                  <w:szCs w:val="24"/>
                  <w:rPrChange w:id="2255" w:author="Administrator" w:date="2024-02-27T13:15:00Z">
                    <w:rPr>
                      <w:rFonts w:ascii="Segoe UI" w:hAnsi="Segoe UI" w:cs="Segoe UI"/>
                      <w:color w:val="0D0D0D"/>
                      <w:sz w:val="21"/>
                      <w:szCs w:val="21"/>
                    </w:rPr>
                  </w:rPrChange>
                </w:rPr>
                <w:t>4. Model Selection and Training</w:t>
              </w:r>
            </w:ins>
            <w:ins w:id="2256" w:author="03-134211-002" w:date="2024-02-26T21:40:00Z">
              <w:del w:id="2257" w:author="Administrator" w:date="2024-02-27T12:31:00Z">
                <w:r w:rsidRPr="00A82839" w:rsidDel="00CE2D4F">
                  <w:rPr>
                    <w:rFonts w:ascii="Times New Roman" w:hAnsi="Times New Roman"/>
                    <w:sz w:val="24"/>
                    <w:szCs w:val="24"/>
                    <w:rPrChange w:id="2258" w:author="Administrator" w:date="2024-02-27T13:15:00Z">
                      <w:rPr/>
                    </w:rPrChange>
                  </w:rPr>
                  <w:delText>4.</w:delText>
                </w:r>
              </w:del>
            </w:ins>
          </w:p>
        </w:tc>
        <w:tc>
          <w:tcPr>
            <w:tcW w:w="4250" w:type="dxa"/>
            <w:vAlign w:val="bottom"/>
            <w:tcPrChange w:id="2259" w:author="Administrator" w:date="2024-02-27T12:32:00Z">
              <w:tcPr>
                <w:tcW w:w="3117" w:type="dxa"/>
                <w:gridSpan w:val="2"/>
              </w:tcPr>
            </w:tcPrChange>
          </w:tcPr>
          <w:p w14:paraId="1C716376" w14:textId="33B0A4F1" w:rsidR="00A82839" w:rsidRPr="00A82839" w:rsidRDefault="00A82839">
            <w:pPr>
              <w:spacing w:line="360" w:lineRule="auto"/>
              <w:rPr>
                <w:ins w:id="2260" w:author="03-134211-002" w:date="2024-02-26T21:40:00Z"/>
                <w:rFonts w:ascii="Times New Roman" w:hAnsi="Times New Roman" w:cs="Times New Roman"/>
                <w:sz w:val="24"/>
                <w:szCs w:val="24"/>
                <w:rPrChange w:id="2261" w:author="Administrator" w:date="2024-02-27T13:15:00Z">
                  <w:rPr>
                    <w:ins w:id="2262" w:author="03-134211-002" w:date="2024-02-26T21:40:00Z"/>
                  </w:rPr>
                </w:rPrChange>
              </w:rPr>
              <w:pPrChange w:id="2263" w:author="Administrator" w:date="2024-02-27T13:15:00Z">
                <w:pPr/>
              </w:pPrChange>
            </w:pPr>
            <w:ins w:id="2264" w:author="Administrator" w:date="2024-02-27T13:14:00Z">
              <w:r w:rsidRPr="00A82839">
                <w:rPr>
                  <w:rFonts w:ascii="Times New Roman" w:hAnsi="Times New Roman" w:cs="Times New Roman"/>
                  <w:color w:val="0D0D0D"/>
                  <w:sz w:val="24"/>
                  <w:szCs w:val="24"/>
                  <w:rPrChange w:id="2265" w:author="Administrator" w:date="2024-02-27T13:15:00Z">
                    <w:rPr>
                      <w:rFonts w:ascii="Segoe UI" w:hAnsi="Segoe UI" w:cs="Segoe UI"/>
                      <w:color w:val="0D0D0D"/>
                      <w:sz w:val="21"/>
                      <w:szCs w:val="21"/>
                    </w:rPr>
                  </w:rPrChange>
                </w:rPr>
                <w:t>Choose and train an AI model for digit recognition using the preprocessed data.</w:t>
              </w:r>
            </w:ins>
            <w:ins w:id="2266" w:author="03-134211-002" w:date="2024-02-26T21:40:00Z">
              <w:del w:id="2267" w:author="Administrator" w:date="2024-02-27T12:31:00Z">
                <w:r w:rsidRPr="00A82839" w:rsidDel="00CE2D4F">
                  <w:rPr>
                    <w:rFonts w:ascii="Times New Roman" w:hAnsi="Times New Roman"/>
                    <w:sz w:val="24"/>
                    <w:szCs w:val="24"/>
                    <w:rPrChange w:id="2268" w:author="Administrator" w:date="2024-02-27T13:15:00Z">
                      <w:rPr/>
                    </w:rPrChange>
                  </w:rPr>
                  <w:delText>Model Selection and Training: Choose and train an AI model for digit recognition using the preprocessed data.</w:delText>
                </w:r>
              </w:del>
            </w:ins>
          </w:p>
        </w:tc>
        <w:tc>
          <w:tcPr>
            <w:tcW w:w="1984" w:type="dxa"/>
            <w:vAlign w:val="bottom"/>
            <w:tcPrChange w:id="2269" w:author="Administrator" w:date="2024-02-27T12:32:00Z">
              <w:tcPr>
                <w:tcW w:w="3117" w:type="dxa"/>
                <w:gridSpan w:val="2"/>
              </w:tcPr>
            </w:tcPrChange>
          </w:tcPr>
          <w:p w14:paraId="45017464" w14:textId="761DB87E" w:rsidR="00A82839" w:rsidRPr="00A82839" w:rsidRDefault="0008425D">
            <w:pPr>
              <w:spacing w:line="360" w:lineRule="auto"/>
              <w:rPr>
                <w:ins w:id="2270" w:author="03-134211-002" w:date="2024-02-26T21:40:00Z"/>
                <w:rFonts w:ascii="Times New Roman" w:hAnsi="Times New Roman" w:cs="Times New Roman"/>
                <w:sz w:val="24"/>
                <w:szCs w:val="24"/>
                <w:rPrChange w:id="2271" w:author="Administrator" w:date="2024-02-27T13:15:00Z">
                  <w:rPr>
                    <w:ins w:id="2272" w:author="03-134211-002" w:date="2024-02-26T21:40:00Z"/>
                  </w:rPr>
                </w:rPrChange>
              </w:rPr>
              <w:pPrChange w:id="2273" w:author="Administrator" w:date="2024-02-27T13:15:00Z">
                <w:pPr/>
              </w:pPrChange>
            </w:pPr>
            <w:ins w:id="2274" w:author="Administrator" w:date="2024-02-27T13:23:00Z">
              <w:r>
                <w:rPr>
                  <w:rFonts w:ascii="Times New Roman" w:hAnsi="Times New Roman" w:cs="Times New Roman"/>
                  <w:color w:val="0D0D0D"/>
                  <w:sz w:val="24"/>
                  <w:szCs w:val="24"/>
                </w:rPr>
                <w:t>40</w:t>
              </w:r>
            </w:ins>
            <w:ins w:id="2275" w:author="03-134211-002" w:date="2024-02-26T21:40:00Z">
              <w:del w:id="2276" w:author="Administrator" w:date="2024-02-27T12:31:00Z">
                <w:r w:rsidR="00A82839" w:rsidRPr="00A82839" w:rsidDel="00CE2D4F">
                  <w:rPr>
                    <w:rFonts w:ascii="Times New Roman" w:hAnsi="Times New Roman"/>
                    <w:sz w:val="24"/>
                    <w:szCs w:val="24"/>
                    <w:rPrChange w:id="2277" w:author="Administrator" w:date="2024-02-27T13:15:00Z">
                      <w:rPr/>
                    </w:rPrChange>
                  </w:rPr>
                  <w:delText>120</w:delText>
                </w:r>
              </w:del>
            </w:ins>
          </w:p>
        </w:tc>
      </w:tr>
      <w:tr w:rsidR="00A82839" w:rsidRPr="00B04939" w14:paraId="673CA4B2" w14:textId="77777777" w:rsidTr="00BA49A7">
        <w:trPr>
          <w:ins w:id="2278" w:author="03-134211-002" w:date="2024-02-26T21:40:00Z"/>
          <w:trPrChange w:id="2279" w:author="Administrator" w:date="2024-02-27T12:32:00Z">
            <w:trPr>
              <w:gridAfter w:val="0"/>
            </w:trPr>
          </w:trPrChange>
        </w:trPr>
        <w:tc>
          <w:tcPr>
            <w:tcW w:w="3116" w:type="dxa"/>
            <w:vAlign w:val="bottom"/>
            <w:tcPrChange w:id="2280" w:author="Administrator" w:date="2024-02-27T12:32:00Z">
              <w:tcPr>
                <w:tcW w:w="3116" w:type="dxa"/>
                <w:gridSpan w:val="2"/>
              </w:tcPr>
            </w:tcPrChange>
          </w:tcPr>
          <w:p w14:paraId="64CCFD7F" w14:textId="4EA52249" w:rsidR="00A82839" w:rsidRPr="00A82839" w:rsidRDefault="00A82839">
            <w:pPr>
              <w:spacing w:line="360" w:lineRule="auto"/>
              <w:rPr>
                <w:ins w:id="2281" w:author="03-134211-002" w:date="2024-02-26T21:40:00Z"/>
                <w:rFonts w:ascii="Times New Roman" w:hAnsi="Times New Roman" w:cs="Times New Roman"/>
                <w:sz w:val="24"/>
                <w:szCs w:val="24"/>
                <w:rPrChange w:id="2282" w:author="Administrator" w:date="2024-02-27T13:15:00Z">
                  <w:rPr>
                    <w:ins w:id="2283" w:author="03-134211-002" w:date="2024-02-26T21:40:00Z"/>
                  </w:rPr>
                </w:rPrChange>
              </w:rPr>
              <w:pPrChange w:id="2284" w:author="Administrator" w:date="2024-02-27T13:15:00Z">
                <w:pPr/>
              </w:pPrChange>
            </w:pPr>
            <w:ins w:id="2285" w:author="Administrator" w:date="2024-02-27T13:14:00Z">
              <w:r w:rsidRPr="00A82839">
                <w:rPr>
                  <w:rFonts w:ascii="Times New Roman" w:hAnsi="Times New Roman" w:cs="Times New Roman"/>
                  <w:color w:val="0D0D0D"/>
                  <w:sz w:val="24"/>
                  <w:szCs w:val="24"/>
                  <w:rPrChange w:id="2286" w:author="Administrator" w:date="2024-02-27T13:15:00Z">
                    <w:rPr>
                      <w:rFonts w:ascii="Segoe UI" w:hAnsi="Segoe UI" w:cs="Segoe UI"/>
                      <w:color w:val="0D0D0D"/>
                      <w:sz w:val="21"/>
                      <w:szCs w:val="21"/>
                    </w:rPr>
                  </w:rPrChange>
                </w:rPr>
                <w:t>5. System Integration</w:t>
              </w:r>
            </w:ins>
            <w:ins w:id="2287" w:author="03-134211-002" w:date="2024-02-26T21:40:00Z">
              <w:del w:id="2288" w:author="Administrator" w:date="2024-02-27T12:31:00Z">
                <w:r w:rsidRPr="00A82839" w:rsidDel="00CE2D4F">
                  <w:rPr>
                    <w:rFonts w:ascii="Times New Roman" w:hAnsi="Times New Roman"/>
                    <w:sz w:val="24"/>
                    <w:szCs w:val="24"/>
                    <w:rPrChange w:id="2289" w:author="Administrator" w:date="2024-02-27T13:15:00Z">
                      <w:rPr/>
                    </w:rPrChange>
                  </w:rPr>
                  <w:delText>5.</w:delText>
                </w:r>
              </w:del>
            </w:ins>
          </w:p>
        </w:tc>
        <w:tc>
          <w:tcPr>
            <w:tcW w:w="4250" w:type="dxa"/>
            <w:vAlign w:val="bottom"/>
            <w:tcPrChange w:id="2290" w:author="Administrator" w:date="2024-02-27T12:32:00Z">
              <w:tcPr>
                <w:tcW w:w="3117" w:type="dxa"/>
                <w:gridSpan w:val="2"/>
              </w:tcPr>
            </w:tcPrChange>
          </w:tcPr>
          <w:p w14:paraId="2725D385" w14:textId="03544566" w:rsidR="00A82839" w:rsidRPr="00A82839" w:rsidRDefault="00A82839">
            <w:pPr>
              <w:spacing w:line="360" w:lineRule="auto"/>
              <w:rPr>
                <w:ins w:id="2291" w:author="03-134211-002" w:date="2024-02-26T21:40:00Z"/>
                <w:rFonts w:ascii="Times New Roman" w:hAnsi="Times New Roman" w:cs="Times New Roman"/>
                <w:sz w:val="24"/>
                <w:szCs w:val="24"/>
                <w:rPrChange w:id="2292" w:author="Administrator" w:date="2024-02-27T13:15:00Z">
                  <w:rPr>
                    <w:ins w:id="2293" w:author="03-134211-002" w:date="2024-02-26T21:40:00Z"/>
                  </w:rPr>
                </w:rPrChange>
              </w:rPr>
              <w:pPrChange w:id="2294" w:author="Administrator" w:date="2024-02-27T13:15:00Z">
                <w:pPr/>
              </w:pPrChange>
            </w:pPr>
            <w:ins w:id="2295" w:author="Administrator" w:date="2024-02-27T13:14:00Z">
              <w:r w:rsidRPr="00A82839">
                <w:rPr>
                  <w:rFonts w:ascii="Times New Roman" w:hAnsi="Times New Roman" w:cs="Times New Roman"/>
                  <w:color w:val="0D0D0D"/>
                  <w:sz w:val="24"/>
                  <w:szCs w:val="24"/>
                  <w:rPrChange w:id="2296" w:author="Administrator" w:date="2024-02-27T13:15:00Z">
                    <w:rPr>
                      <w:rFonts w:ascii="Segoe UI" w:hAnsi="Segoe UI" w:cs="Segoe UI"/>
                      <w:color w:val="0D0D0D"/>
                      <w:sz w:val="21"/>
                      <w:szCs w:val="21"/>
                    </w:rPr>
                  </w:rPrChange>
                </w:rPr>
                <w:t>Integrate the developed components - image acquisition, preprocessing, meter identification, and digit recognition - into a functioning system.</w:t>
              </w:r>
            </w:ins>
            <w:ins w:id="2297" w:author="03-134211-002" w:date="2024-02-26T21:40:00Z">
              <w:del w:id="2298" w:author="Administrator" w:date="2024-02-27T12:31:00Z">
                <w:r w:rsidRPr="00A82839" w:rsidDel="00CE2D4F">
                  <w:rPr>
                    <w:rFonts w:ascii="Times New Roman" w:hAnsi="Times New Roman"/>
                    <w:sz w:val="24"/>
                    <w:szCs w:val="24"/>
                    <w:rPrChange w:id="2299" w:author="Administrator" w:date="2024-02-27T13:15:00Z">
                      <w:rPr/>
                    </w:rPrChange>
                  </w:rPr>
                  <w:delText>System Integration: Integrate the developed components - image acquisition, preprocessing, meter identification, and digit recognition - into a functioning system.</w:delText>
                </w:r>
              </w:del>
            </w:ins>
          </w:p>
        </w:tc>
        <w:tc>
          <w:tcPr>
            <w:tcW w:w="1984" w:type="dxa"/>
            <w:vAlign w:val="bottom"/>
            <w:tcPrChange w:id="2300" w:author="Administrator" w:date="2024-02-27T12:32:00Z">
              <w:tcPr>
                <w:tcW w:w="3117" w:type="dxa"/>
                <w:gridSpan w:val="2"/>
              </w:tcPr>
            </w:tcPrChange>
          </w:tcPr>
          <w:p w14:paraId="71305BBF" w14:textId="6A6A509B" w:rsidR="00A82839" w:rsidRPr="00A82839" w:rsidRDefault="00A82839">
            <w:pPr>
              <w:spacing w:line="360" w:lineRule="auto"/>
              <w:rPr>
                <w:ins w:id="2301" w:author="03-134211-002" w:date="2024-02-26T21:40:00Z"/>
                <w:rFonts w:ascii="Times New Roman" w:hAnsi="Times New Roman" w:cs="Times New Roman"/>
                <w:sz w:val="24"/>
                <w:szCs w:val="24"/>
                <w:rPrChange w:id="2302" w:author="Administrator" w:date="2024-02-27T13:15:00Z">
                  <w:rPr>
                    <w:ins w:id="2303" w:author="03-134211-002" w:date="2024-02-26T21:40:00Z"/>
                  </w:rPr>
                </w:rPrChange>
              </w:rPr>
              <w:pPrChange w:id="2304" w:author="Administrator" w:date="2024-02-27T13:15:00Z">
                <w:pPr/>
              </w:pPrChange>
            </w:pPr>
            <w:ins w:id="2305" w:author="Administrator" w:date="2024-02-27T13:14:00Z">
              <w:r w:rsidRPr="00A82839">
                <w:rPr>
                  <w:rFonts w:ascii="Times New Roman" w:hAnsi="Times New Roman" w:cs="Times New Roman"/>
                  <w:color w:val="0D0D0D"/>
                  <w:sz w:val="24"/>
                  <w:szCs w:val="24"/>
                  <w:rPrChange w:id="2306" w:author="Administrator" w:date="2024-02-27T13:15:00Z">
                    <w:rPr>
                      <w:rFonts w:ascii="Segoe UI" w:hAnsi="Segoe UI" w:cs="Segoe UI"/>
                      <w:color w:val="0D0D0D"/>
                      <w:sz w:val="21"/>
                      <w:szCs w:val="21"/>
                    </w:rPr>
                  </w:rPrChange>
                </w:rPr>
                <w:t>26</w:t>
              </w:r>
            </w:ins>
            <w:ins w:id="2307" w:author="03-134211-002" w:date="2024-02-26T21:40:00Z">
              <w:del w:id="2308" w:author="Administrator" w:date="2024-02-27T12:31:00Z">
                <w:r w:rsidRPr="00A82839" w:rsidDel="00CE2D4F">
                  <w:rPr>
                    <w:rFonts w:ascii="Times New Roman" w:hAnsi="Times New Roman"/>
                    <w:sz w:val="24"/>
                    <w:szCs w:val="24"/>
                    <w:rPrChange w:id="2309" w:author="Administrator" w:date="2024-02-27T13:15:00Z">
                      <w:rPr/>
                    </w:rPrChange>
                  </w:rPr>
                  <w:delText>40</w:delText>
                </w:r>
              </w:del>
            </w:ins>
          </w:p>
        </w:tc>
      </w:tr>
      <w:tr w:rsidR="00A82839" w:rsidRPr="00B04939" w14:paraId="31DADC79" w14:textId="77777777" w:rsidTr="00BA49A7">
        <w:trPr>
          <w:ins w:id="2310" w:author="03-134211-002" w:date="2024-02-26T21:40:00Z"/>
          <w:trPrChange w:id="2311" w:author="Administrator" w:date="2024-02-27T12:32:00Z">
            <w:trPr>
              <w:gridAfter w:val="0"/>
            </w:trPr>
          </w:trPrChange>
        </w:trPr>
        <w:tc>
          <w:tcPr>
            <w:tcW w:w="3116" w:type="dxa"/>
            <w:vAlign w:val="bottom"/>
            <w:tcPrChange w:id="2312" w:author="Administrator" w:date="2024-02-27T12:32:00Z">
              <w:tcPr>
                <w:tcW w:w="3116" w:type="dxa"/>
                <w:gridSpan w:val="2"/>
              </w:tcPr>
            </w:tcPrChange>
          </w:tcPr>
          <w:p w14:paraId="1C8739AD" w14:textId="0EAE4076" w:rsidR="00A82839" w:rsidRPr="00A82839" w:rsidRDefault="00A82839">
            <w:pPr>
              <w:spacing w:line="360" w:lineRule="auto"/>
              <w:rPr>
                <w:ins w:id="2313" w:author="03-134211-002" w:date="2024-02-26T21:40:00Z"/>
                <w:rFonts w:ascii="Times New Roman" w:hAnsi="Times New Roman" w:cs="Times New Roman"/>
                <w:sz w:val="24"/>
                <w:szCs w:val="24"/>
                <w:rPrChange w:id="2314" w:author="Administrator" w:date="2024-02-27T13:15:00Z">
                  <w:rPr>
                    <w:ins w:id="2315" w:author="03-134211-002" w:date="2024-02-26T21:40:00Z"/>
                  </w:rPr>
                </w:rPrChange>
              </w:rPr>
              <w:pPrChange w:id="2316" w:author="Administrator" w:date="2024-02-27T13:15:00Z">
                <w:pPr/>
              </w:pPrChange>
            </w:pPr>
            <w:ins w:id="2317" w:author="Administrator" w:date="2024-02-27T13:14:00Z">
              <w:r w:rsidRPr="00A82839">
                <w:rPr>
                  <w:rFonts w:ascii="Times New Roman" w:hAnsi="Times New Roman" w:cs="Times New Roman"/>
                  <w:color w:val="0D0D0D"/>
                  <w:sz w:val="24"/>
                  <w:szCs w:val="24"/>
                  <w:rPrChange w:id="2318" w:author="Administrator" w:date="2024-02-27T13:15:00Z">
                    <w:rPr>
                      <w:rFonts w:ascii="Segoe UI" w:hAnsi="Segoe UI" w:cs="Segoe UI"/>
                      <w:color w:val="0D0D0D"/>
                      <w:sz w:val="21"/>
                      <w:szCs w:val="21"/>
                    </w:rPr>
                  </w:rPrChange>
                </w:rPr>
                <w:t>6. User Interface Design</w:t>
              </w:r>
            </w:ins>
            <w:ins w:id="2319" w:author="03-134211-002" w:date="2024-02-26T21:40:00Z">
              <w:del w:id="2320" w:author="Administrator" w:date="2024-02-27T12:31:00Z">
                <w:r w:rsidRPr="00A82839" w:rsidDel="00CE2D4F">
                  <w:rPr>
                    <w:rFonts w:ascii="Times New Roman" w:hAnsi="Times New Roman"/>
                    <w:sz w:val="24"/>
                    <w:szCs w:val="24"/>
                    <w:rPrChange w:id="2321" w:author="Administrator" w:date="2024-02-27T13:15:00Z">
                      <w:rPr/>
                    </w:rPrChange>
                  </w:rPr>
                  <w:delText>6.</w:delText>
                </w:r>
              </w:del>
            </w:ins>
          </w:p>
        </w:tc>
        <w:tc>
          <w:tcPr>
            <w:tcW w:w="4250" w:type="dxa"/>
            <w:vAlign w:val="bottom"/>
            <w:tcPrChange w:id="2322" w:author="Administrator" w:date="2024-02-27T12:32:00Z">
              <w:tcPr>
                <w:tcW w:w="3117" w:type="dxa"/>
                <w:gridSpan w:val="2"/>
              </w:tcPr>
            </w:tcPrChange>
          </w:tcPr>
          <w:p w14:paraId="0ABC62BD" w14:textId="07A5DB68" w:rsidR="00A82839" w:rsidRPr="00A82839" w:rsidRDefault="00A82839">
            <w:pPr>
              <w:spacing w:line="360" w:lineRule="auto"/>
              <w:rPr>
                <w:ins w:id="2323" w:author="03-134211-002" w:date="2024-02-26T21:40:00Z"/>
                <w:rFonts w:ascii="Times New Roman" w:hAnsi="Times New Roman" w:cs="Times New Roman"/>
                <w:sz w:val="24"/>
                <w:szCs w:val="24"/>
                <w:rPrChange w:id="2324" w:author="Administrator" w:date="2024-02-27T13:15:00Z">
                  <w:rPr>
                    <w:ins w:id="2325" w:author="03-134211-002" w:date="2024-02-26T21:40:00Z"/>
                  </w:rPr>
                </w:rPrChange>
              </w:rPr>
              <w:pPrChange w:id="2326" w:author="Administrator" w:date="2024-02-27T13:15:00Z">
                <w:pPr/>
              </w:pPrChange>
            </w:pPr>
            <w:ins w:id="2327" w:author="Administrator" w:date="2024-02-27T13:14:00Z">
              <w:r w:rsidRPr="00A82839">
                <w:rPr>
                  <w:rFonts w:ascii="Times New Roman" w:hAnsi="Times New Roman" w:cs="Times New Roman"/>
                  <w:color w:val="0D0D0D"/>
                  <w:sz w:val="24"/>
                  <w:szCs w:val="24"/>
                  <w:rPrChange w:id="2328" w:author="Administrator" w:date="2024-02-27T13:15:00Z">
                    <w:rPr>
                      <w:rFonts w:ascii="Segoe UI" w:hAnsi="Segoe UI" w:cs="Segoe UI"/>
                      <w:color w:val="0D0D0D"/>
                      <w:sz w:val="21"/>
                      <w:szCs w:val="21"/>
                    </w:rPr>
                  </w:rPrChange>
                </w:rPr>
                <w:t>Design a user-friendly interface for capturing images and displaying meter readings.</w:t>
              </w:r>
            </w:ins>
            <w:ins w:id="2329" w:author="03-134211-002" w:date="2024-02-26T21:40:00Z">
              <w:del w:id="2330" w:author="Administrator" w:date="2024-02-27T12:31:00Z">
                <w:r w:rsidRPr="00A82839" w:rsidDel="00CE2D4F">
                  <w:rPr>
                    <w:rFonts w:ascii="Times New Roman" w:hAnsi="Times New Roman"/>
                    <w:sz w:val="24"/>
                    <w:szCs w:val="24"/>
                    <w:rPrChange w:id="2331" w:author="Administrator" w:date="2024-02-27T13:15:00Z">
                      <w:rPr/>
                    </w:rPrChange>
                  </w:rPr>
                  <w:delText>User Interface Design: Design a user-friendly interface for capturing images and displaying meter readings.</w:delText>
                </w:r>
              </w:del>
            </w:ins>
          </w:p>
        </w:tc>
        <w:tc>
          <w:tcPr>
            <w:tcW w:w="1984" w:type="dxa"/>
            <w:vAlign w:val="bottom"/>
            <w:tcPrChange w:id="2332" w:author="Administrator" w:date="2024-02-27T12:32:00Z">
              <w:tcPr>
                <w:tcW w:w="3117" w:type="dxa"/>
                <w:gridSpan w:val="2"/>
              </w:tcPr>
            </w:tcPrChange>
          </w:tcPr>
          <w:p w14:paraId="7824ABAC" w14:textId="1D6548EC" w:rsidR="00A82839" w:rsidRPr="00A82839" w:rsidRDefault="0008425D">
            <w:pPr>
              <w:spacing w:line="360" w:lineRule="auto"/>
              <w:rPr>
                <w:ins w:id="2333" w:author="03-134211-002" w:date="2024-02-26T21:40:00Z"/>
                <w:rFonts w:ascii="Times New Roman" w:hAnsi="Times New Roman" w:cs="Times New Roman"/>
                <w:sz w:val="24"/>
                <w:szCs w:val="24"/>
                <w:rPrChange w:id="2334" w:author="Administrator" w:date="2024-02-27T13:15:00Z">
                  <w:rPr>
                    <w:ins w:id="2335" w:author="03-134211-002" w:date="2024-02-26T21:40:00Z"/>
                  </w:rPr>
                </w:rPrChange>
              </w:rPr>
              <w:pPrChange w:id="2336" w:author="Administrator" w:date="2024-02-27T13:15:00Z">
                <w:pPr/>
              </w:pPrChange>
            </w:pPr>
            <w:ins w:id="2337" w:author="Administrator" w:date="2024-02-27T13:24:00Z">
              <w:r>
                <w:rPr>
                  <w:rFonts w:ascii="Times New Roman" w:hAnsi="Times New Roman" w:cs="Times New Roman"/>
                  <w:color w:val="0D0D0D"/>
                  <w:sz w:val="24"/>
                  <w:szCs w:val="24"/>
                </w:rPr>
                <w:t>25</w:t>
              </w:r>
            </w:ins>
            <w:ins w:id="2338" w:author="03-134211-002" w:date="2024-02-26T21:40:00Z">
              <w:del w:id="2339" w:author="Administrator" w:date="2024-02-27T12:31:00Z">
                <w:r w:rsidR="00A82839" w:rsidRPr="00A82839" w:rsidDel="00CE2D4F">
                  <w:rPr>
                    <w:rFonts w:ascii="Times New Roman" w:hAnsi="Times New Roman"/>
                    <w:sz w:val="24"/>
                    <w:szCs w:val="24"/>
                    <w:rPrChange w:id="2340" w:author="Administrator" w:date="2024-02-27T13:15:00Z">
                      <w:rPr/>
                    </w:rPrChange>
                  </w:rPr>
                  <w:delText>20</w:delText>
                </w:r>
              </w:del>
            </w:ins>
          </w:p>
        </w:tc>
      </w:tr>
      <w:tr w:rsidR="00A82839" w:rsidRPr="00B04939" w14:paraId="452C2900" w14:textId="77777777" w:rsidTr="00BA49A7">
        <w:trPr>
          <w:ins w:id="2341" w:author="03-134211-002" w:date="2024-02-26T21:40:00Z"/>
          <w:trPrChange w:id="2342" w:author="Administrator" w:date="2024-02-27T12:32:00Z">
            <w:trPr>
              <w:gridAfter w:val="0"/>
            </w:trPr>
          </w:trPrChange>
        </w:trPr>
        <w:tc>
          <w:tcPr>
            <w:tcW w:w="3116" w:type="dxa"/>
            <w:vAlign w:val="bottom"/>
            <w:tcPrChange w:id="2343" w:author="Administrator" w:date="2024-02-27T12:32:00Z">
              <w:tcPr>
                <w:tcW w:w="3116" w:type="dxa"/>
                <w:gridSpan w:val="2"/>
              </w:tcPr>
            </w:tcPrChange>
          </w:tcPr>
          <w:p w14:paraId="3448D284" w14:textId="01F263D7" w:rsidR="00A82839" w:rsidRPr="00A82839" w:rsidRDefault="00A82839">
            <w:pPr>
              <w:spacing w:line="360" w:lineRule="auto"/>
              <w:rPr>
                <w:ins w:id="2344" w:author="03-134211-002" w:date="2024-02-26T21:40:00Z"/>
                <w:rFonts w:ascii="Times New Roman" w:hAnsi="Times New Roman" w:cs="Times New Roman"/>
                <w:sz w:val="24"/>
                <w:szCs w:val="24"/>
                <w:rPrChange w:id="2345" w:author="Administrator" w:date="2024-02-27T13:15:00Z">
                  <w:rPr>
                    <w:ins w:id="2346" w:author="03-134211-002" w:date="2024-02-26T21:40:00Z"/>
                  </w:rPr>
                </w:rPrChange>
              </w:rPr>
              <w:pPrChange w:id="2347" w:author="Administrator" w:date="2024-02-27T13:15:00Z">
                <w:pPr/>
              </w:pPrChange>
            </w:pPr>
            <w:ins w:id="2348" w:author="Administrator" w:date="2024-02-27T13:14:00Z">
              <w:r w:rsidRPr="00A82839">
                <w:rPr>
                  <w:rFonts w:ascii="Times New Roman" w:hAnsi="Times New Roman" w:cs="Times New Roman"/>
                  <w:color w:val="0D0D0D"/>
                  <w:sz w:val="24"/>
                  <w:szCs w:val="24"/>
                  <w:rPrChange w:id="2349" w:author="Administrator" w:date="2024-02-27T13:15:00Z">
                    <w:rPr>
                      <w:rFonts w:ascii="Segoe UI" w:hAnsi="Segoe UI" w:cs="Segoe UI"/>
                      <w:color w:val="0D0D0D"/>
                      <w:sz w:val="21"/>
                      <w:szCs w:val="21"/>
                    </w:rPr>
                  </w:rPrChange>
                </w:rPr>
                <w:t>7. Initial Testing</w:t>
              </w:r>
            </w:ins>
            <w:ins w:id="2350" w:author="03-134211-002" w:date="2024-02-26T21:40:00Z">
              <w:del w:id="2351" w:author="Administrator" w:date="2024-02-27T12:31:00Z">
                <w:r w:rsidRPr="00A82839" w:rsidDel="00CE2D4F">
                  <w:rPr>
                    <w:rFonts w:ascii="Times New Roman" w:hAnsi="Times New Roman"/>
                    <w:sz w:val="24"/>
                    <w:szCs w:val="24"/>
                    <w:rPrChange w:id="2352" w:author="Administrator" w:date="2024-02-27T13:15:00Z">
                      <w:rPr/>
                    </w:rPrChange>
                  </w:rPr>
                  <w:delText>7.</w:delText>
                </w:r>
              </w:del>
            </w:ins>
          </w:p>
        </w:tc>
        <w:tc>
          <w:tcPr>
            <w:tcW w:w="4250" w:type="dxa"/>
            <w:vAlign w:val="bottom"/>
            <w:tcPrChange w:id="2353" w:author="Administrator" w:date="2024-02-27T12:32:00Z">
              <w:tcPr>
                <w:tcW w:w="3117" w:type="dxa"/>
                <w:gridSpan w:val="2"/>
              </w:tcPr>
            </w:tcPrChange>
          </w:tcPr>
          <w:p w14:paraId="68C0F382" w14:textId="7C55B335" w:rsidR="00A82839" w:rsidRPr="00A82839" w:rsidRDefault="00A82839">
            <w:pPr>
              <w:spacing w:line="360" w:lineRule="auto"/>
              <w:rPr>
                <w:ins w:id="2354" w:author="03-134211-002" w:date="2024-02-26T21:40:00Z"/>
                <w:rFonts w:ascii="Times New Roman" w:hAnsi="Times New Roman" w:cs="Times New Roman"/>
                <w:sz w:val="24"/>
                <w:szCs w:val="24"/>
                <w:rPrChange w:id="2355" w:author="Administrator" w:date="2024-02-27T13:15:00Z">
                  <w:rPr>
                    <w:ins w:id="2356" w:author="03-134211-002" w:date="2024-02-26T21:40:00Z"/>
                  </w:rPr>
                </w:rPrChange>
              </w:rPr>
              <w:pPrChange w:id="2357" w:author="Administrator" w:date="2024-02-27T13:15:00Z">
                <w:pPr/>
              </w:pPrChange>
            </w:pPr>
            <w:ins w:id="2358" w:author="Administrator" w:date="2024-02-27T13:14:00Z">
              <w:r w:rsidRPr="00A82839">
                <w:rPr>
                  <w:rFonts w:ascii="Times New Roman" w:hAnsi="Times New Roman" w:cs="Times New Roman"/>
                  <w:color w:val="0D0D0D"/>
                  <w:sz w:val="24"/>
                  <w:szCs w:val="24"/>
                  <w:rPrChange w:id="2359" w:author="Administrator" w:date="2024-02-27T13:15:00Z">
                    <w:rPr>
                      <w:rFonts w:ascii="Segoe UI" w:hAnsi="Segoe UI" w:cs="Segoe UI"/>
                      <w:color w:val="0D0D0D"/>
                      <w:sz w:val="21"/>
                      <w:szCs w:val="21"/>
                    </w:rPr>
                  </w:rPrChange>
                </w:rPr>
                <w:t>Test the system's functionality and accuracy on a separate test dataset.</w:t>
              </w:r>
            </w:ins>
            <w:ins w:id="2360" w:author="03-134211-002" w:date="2024-02-26T21:40:00Z">
              <w:del w:id="2361" w:author="Administrator" w:date="2024-02-27T12:31:00Z">
                <w:r w:rsidRPr="00A82839" w:rsidDel="00CE2D4F">
                  <w:rPr>
                    <w:rFonts w:ascii="Times New Roman" w:hAnsi="Times New Roman"/>
                    <w:sz w:val="24"/>
                    <w:szCs w:val="24"/>
                    <w:rPrChange w:id="2362" w:author="Administrator" w:date="2024-02-27T13:15:00Z">
                      <w:rPr/>
                    </w:rPrChange>
                  </w:rPr>
                  <w:delText>Initial Testing: Test the system's functionality and accuracy on a separate test dataset.</w:delText>
                </w:r>
              </w:del>
            </w:ins>
          </w:p>
        </w:tc>
        <w:tc>
          <w:tcPr>
            <w:tcW w:w="1984" w:type="dxa"/>
            <w:vAlign w:val="bottom"/>
            <w:tcPrChange w:id="2363" w:author="Administrator" w:date="2024-02-27T12:32:00Z">
              <w:tcPr>
                <w:tcW w:w="3117" w:type="dxa"/>
                <w:gridSpan w:val="2"/>
              </w:tcPr>
            </w:tcPrChange>
          </w:tcPr>
          <w:p w14:paraId="4D4AAF19" w14:textId="213C28DA" w:rsidR="00A82839" w:rsidRPr="00A82839" w:rsidRDefault="0008425D">
            <w:pPr>
              <w:spacing w:line="360" w:lineRule="auto"/>
              <w:rPr>
                <w:ins w:id="2364" w:author="03-134211-002" w:date="2024-02-26T21:40:00Z"/>
                <w:rFonts w:ascii="Times New Roman" w:hAnsi="Times New Roman" w:cs="Times New Roman"/>
                <w:sz w:val="24"/>
                <w:szCs w:val="24"/>
                <w:rPrChange w:id="2365" w:author="Administrator" w:date="2024-02-27T13:15:00Z">
                  <w:rPr>
                    <w:ins w:id="2366" w:author="03-134211-002" w:date="2024-02-26T21:40:00Z"/>
                  </w:rPr>
                </w:rPrChange>
              </w:rPr>
              <w:pPrChange w:id="2367" w:author="Administrator" w:date="2024-02-27T13:15:00Z">
                <w:pPr/>
              </w:pPrChange>
            </w:pPr>
            <w:ins w:id="2368" w:author="Administrator" w:date="2024-02-27T13:23:00Z">
              <w:r>
                <w:rPr>
                  <w:rFonts w:ascii="Times New Roman" w:hAnsi="Times New Roman" w:cs="Times New Roman"/>
                  <w:color w:val="0D0D0D"/>
                  <w:sz w:val="24"/>
                  <w:szCs w:val="24"/>
                </w:rPr>
                <w:t>25</w:t>
              </w:r>
            </w:ins>
            <w:ins w:id="2369" w:author="03-134211-002" w:date="2024-02-26T21:40:00Z">
              <w:del w:id="2370" w:author="Administrator" w:date="2024-02-27T12:31:00Z">
                <w:r w:rsidR="00A82839" w:rsidRPr="00A82839" w:rsidDel="00CE2D4F">
                  <w:rPr>
                    <w:rFonts w:ascii="Times New Roman" w:hAnsi="Times New Roman"/>
                    <w:sz w:val="24"/>
                    <w:szCs w:val="24"/>
                    <w:rPrChange w:id="2371" w:author="Administrator" w:date="2024-02-27T13:15:00Z">
                      <w:rPr/>
                    </w:rPrChange>
                  </w:rPr>
                  <w:delText>20</w:delText>
                </w:r>
              </w:del>
            </w:ins>
          </w:p>
        </w:tc>
      </w:tr>
      <w:tr w:rsidR="00A82839" w:rsidRPr="00B04939" w14:paraId="4957D29E" w14:textId="77777777" w:rsidTr="00BA49A7">
        <w:trPr>
          <w:ins w:id="2372" w:author="Administrator" w:date="2024-02-27T13:14:00Z"/>
        </w:trPr>
        <w:tc>
          <w:tcPr>
            <w:tcW w:w="3116" w:type="dxa"/>
            <w:vAlign w:val="bottom"/>
          </w:tcPr>
          <w:p w14:paraId="230D43A8" w14:textId="129FF755" w:rsidR="00A82839" w:rsidRPr="00A82839" w:rsidRDefault="00A82839">
            <w:pPr>
              <w:spacing w:line="360" w:lineRule="auto"/>
              <w:rPr>
                <w:ins w:id="2373" w:author="Administrator" w:date="2024-02-27T13:14:00Z"/>
                <w:rFonts w:ascii="Times New Roman" w:hAnsi="Times New Roman" w:cs="Times New Roman"/>
                <w:color w:val="0D0D0D"/>
                <w:sz w:val="24"/>
                <w:szCs w:val="24"/>
                <w:rPrChange w:id="2374" w:author="Administrator" w:date="2024-02-27T13:15:00Z">
                  <w:rPr>
                    <w:ins w:id="2375" w:author="Administrator" w:date="2024-02-27T13:14:00Z"/>
                    <w:rFonts w:ascii="Times New Roman" w:hAnsi="Times New Roman"/>
                    <w:color w:val="0D0D0D"/>
                    <w:sz w:val="24"/>
                    <w:szCs w:val="24"/>
                  </w:rPr>
                </w:rPrChange>
              </w:rPr>
              <w:pPrChange w:id="2376" w:author="Administrator" w:date="2024-02-27T13:15:00Z">
                <w:pPr>
                  <w:spacing w:line="360" w:lineRule="auto"/>
                  <w:jc w:val="both"/>
                </w:pPr>
              </w:pPrChange>
            </w:pPr>
            <w:ins w:id="2377" w:author="Administrator" w:date="2024-02-27T13:14:00Z">
              <w:r w:rsidRPr="00A82839">
                <w:rPr>
                  <w:rFonts w:ascii="Times New Roman" w:hAnsi="Times New Roman" w:cs="Times New Roman"/>
                  <w:color w:val="0D0D0D"/>
                  <w:sz w:val="24"/>
                  <w:szCs w:val="24"/>
                  <w:rPrChange w:id="2378" w:author="Administrator" w:date="2024-02-27T13:15:00Z">
                    <w:rPr>
                      <w:rFonts w:ascii="Segoe UI" w:hAnsi="Segoe UI" w:cs="Segoe UI"/>
                      <w:color w:val="0D0D0D"/>
                      <w:sz w:val="21"/>
                      <w:szCs w:val="21"/>
                    </w:rPr>
                  </w:rPrChange>
                </w:rPr>
                <w:lastRenderedPageBreak/>
                <w:t>8. Final Testing</w:t>
              </w:r>
            </w:ins>
          </w:p>
        </w:tc>
        <w:tc>
          <w:tcPr>
            <w:tcW w:w="4250" w:type="dxa"/>
            <w:vAlign w:val="bottom"/>
          </w:tcPr>
          <w:p w14:paraId="4EE93C87" w14:textId="1DE03626" w:rsidR="00A82839" w:rsidRPr="00A82839" w:rsidRDefault="00A82839">
            <w:pPr>
              <w:spacing w:line="360" w:lineRule="auto"/>
              <w:rPr>
                <w:ins w:id="2379" w:author="Administrator" w:date="2024-02-27T13:14:00Z"/>
                <w:rFonts w:ascii="Times New Roman" w:hAnsi="Times New Roman" w:cs="Times New Roman"/>
                <w:color w:val="0D0D0D"/>
                <w:sz w:val="24"/>
                <w:szCs w:val="24"/>
                <w:rPrChange w:id="2380" w:author="Administrator" w:date="2024-02-27T13:15:00Z">
                  <w:rPr>
                    <w:ins w:id="2381" w:author="Administrator" w:date="2024-02-27T13:14:00Z"/>
                    <w:rFonts w:ascii="Times New Roman" w:hAnsi="Times New Roman"/>
                    <w:color w:val="0D0D0D"/>
                    <w:sz w:val="24"/>
                    <w:szCs w:val="24"/>
                  </w:rPr>
                </w:rPrChange>
              </w:rPr>
              <w:pPrChange w:id="2382" w:author="Administrator" w:date="2024-02-27T13:15:00Z">
                <w:pPr>
                  <w:spacing w:line="360" w:lineRule="auto"/>
                  <w:jc w:val="both"/>
                </w:pPr>
              </w:pPrChange>
            </w:pPr>
            <w:ins w:id="2383" w:author="Administrator" w:date="2024-02-27T13:14:00Z">
              <w:r w:rsidRPr="00A82839">
                <w:rPr>
                  <w:rFonts w:ascii="Times New Roman" w:hAnsi="Times New Roman" w:cs="Times New Roman"/>
                  <w:color w:val="0D0D0D"/>
                  <w:sz w:val="24"/>
                  <w:szCs w:val="24"/>
                  <w:rPrChange w:id="2384" w:author="Administrator" w:date="2024-02-27T13:15:00Z">
                    <w:rPr>
                      <w:rFonts w:ascii="Segoe UI" w:hAnsi="Segoe UI" w:cs="Segoe UI"/>
                      <w:color w:val="0D0D0D"/>
                      <w:sz w:val="21"/>
                      <w:szCs w:val="21"/>
                    </w:rPr>
                  </w:rPrChange>
                </w:rPr>
                <w:t>Perform comprehensive testing of the entire system to ensure functionality and accuracy.</w:t>
              </w:r>
            </w:ins>
          </w:p>
        </w:tc>
        <w:tc>
          <w:tcPr>
            <w:tcW w:w="1984" w:type="dxa"/>
            <w:vAlign w:val="bottom"/>
          </w:tcPr>
          <w:p w14:paraId="64C3DF3B" w14:textId="417BEAE6" w:rsidR="00A82839" w:rsidRPr="00A82839" w:rsidRDefault="0008425D">
            <w:pPr>
              <w:spacing w:line="360" w:lineRule="auto"/>
              <w:rPr>
                <w:ins w:id="2385" w:author="Administrator" w:date="2024-02-27T13:14:00Z"/>
                <w:rFonts w:ascii="Times New Roman" w:hAnsi="Times New Roman" w:cs="Times New Roman"/>
                <w:color w:val="0D0D0D"/>
                <w:sz w:val="24"/>
                <w:szCs w:val="24"/>
                <w:rPrChange w:id="2386" w:author="Administrator" w:date="2024-02-27T13:15:00Z">
                  <w:rPr>
                    <w:ins w:id="2387" w:author="Administrator" w:date="2024-02-27T13:14:00Z"/>
                    <w:rFonts w:ascii="Times New Roman" w:hAnsi="Times New Roman"/>
                    <w:color w:val="0D0D0D"/>
                    <w:sz w:val="24"/>
                    <w:szCs w:val="24"/>
                  </w:rPr>
                </w:rPrChange>
              </w:rPr>
              <w:pPrChange w:id="2388" w:author="Administrator" w:date="2024-02-27T13:15:00Z">
                <w:pPr>
                  <w:spacing w:line="360" w:lineRule="auto"/>
                  <w:jc w:val="both"/>
                </w:pPr>
              </w:pPrChange>
            </w:pPr>
            <w:ins w:id="2389" w:author="Administrator" w:date="2024-02-27T13:25:00Z">
              <w:r>
                <w:rPr>
                  <w:rFonts w:ascii="Times New Roman" w:hAnsi="Times New Roman" w:cs="Times New Roman"/>
                  <w:color w:val="0D0D0D"/>
                  <w:sz w:val="24"/>
                  <w:szCs w:val="24"/>
                </w:rPr>
                <w:t>23</w:t>
              </w:r>
            </w:ins>
          </w:p>
        </w:tc>
      </w:tr>
      <w:tr w:rsidR="00A82839" w:rsidRPr="00B04939" w14:paraId="02AB5E5E" w14:textId="77777777" w:rsidTr="00BA49A7">
        <w:trPr>
          <w:ins w:id="2390" w:author="Administrator" w:date="2024-02-27T13:14:00Z"/>
        </w:trPr>
        <w:tc>
          <w:tcPr>
            <w:tcW w:w="3116" w:type="dxa"/>
            <w:vAlign w:val="bottom"/>
          </w:tcPr>
          <w:p w14:paraId="4937DEB9" w14:textId="72595693" w:rsidR="00A82839" w:rsidRPr="00A82839" w:rsidRDefault="00A82839">
            <w:pPr>
              <w:spacing w:line="360" w:lineRule="auto"/>
              <w:rPr>
                <w:ins w:id="2391" w:author="Administrator" w:date="2024-02-27T13:14:00Z"/>
                <w:rFonts w:ascii="Times New Roman" w:hAnsi="Times New Roman" w:cs="Times New Roman"/>
                <w:color w:val="0D0D0D"/>
                <w:sz w:val="24"/>
                <w:szCs w:val="24"/>
                <w:rPrChange w:id="2392" w:author="Administrator" w:date="2024-02-27T13:15:00Z">
                  <w:rPr>
                    <w:ins w:id="2393" w:author="Administrator" w:date="2024-02-27T13:14:00Z"/>
                    <w:rFonts w:ascii="Times New Roman" w:hAnsi="Times New Roman"/>
                    <w:color w:val="0D0D0D"/>
                    <w:sz w:val="24"/>
                    <w:szCs w:val="24"/>
                  </w:rPr>
                </w:rPrChange>
              </w:rPr>
              <w:pPrChange w:id="2394" w:author="Administrator" w:date="2024-02-27T13:15:00Z">
                <w:pPr>
                  <w:spacing w:line="360" w:lineRule="auto"/>
                  <w:jc w:val="both"/>
                </w:pPr>
              </w:pPrChange>
            </w:pPr>
            <w:ins w:id="2395" w:author="Administrator" w:date="2024-02-27T13:14:00Z">
              <w:r w:rsidRPr="00A82839">
                <w:rPr>
                  <w:rFonts w:ascii="Times New Roman" w:hAnsi="Times New Roman" w:cs="Times New Roman"/>
                  <w:color w:val="0D0D0D"/>
                  <w:sz w:val="24"/>
                  <w:szCs w:val="24"/>
                  <w:rPrChange w:id="2396" w:author="Administrator" w:date="2024-02-27T13:15:00Z">
                    <w:rPr>
                      <w:rFonts w:ascii="Segoe UI" w:hAnsi="Segoe UI" w:cs="Segoe UI"/>
                      <w:color w:val="0D0D0D"/>
                      <w:sz w:val="21"/>
                      <w:szCs w:val="21"/>
                    </w:rPr>
                  </w:rPrChange>
                </w:rPr>
                <w:t>9. Deployment</w:t>
              </w:r>
            </w:ins>
          </w:p>
        </w:tc>
        <w:tc>
          <w:tcPr>
            <w:tcW w:w="4250" w:type="dxa"/>
            <w:vAlign w:val="bottom"/>
          </w:tcPr>
          <w:p w14:paraId="7F684B8D" w14:textId="685B4993" w:rsidR="00A82839" w:rsidRPr="00A82839" w:rsidRDefault="00A82839">
            <w:pPr>
              <w:spacing w:line="360" w:lineRule="auto"/>
              <w:rPr>
                <w:ins w:id="2397" w:author="Administrator" w:date="2024-02-27T13:14:00Z"/>
                <w:rFonts w:ascii="Times New Roman" w:hAnsi="Times New Roman" w:cs="Times New Roman"/>
                <w:color w:val="0D0D0D"/>
                <w:sz w:val="24"/>
                <w:szCs w:val="24"/>
                <w:rPrChange w:id="2398" w:author="Administrator" w:date="2024-02-27T13:15:00Z">
                  <w:rPr>
                    <w:ins w:id="2399" w:author="Administrator" w:date="2024-02-27T13:14:00Z"/>
                    <w:rFonts w:ascii="Times New Roman" w:hAnsi="Times New Roman"/>
                    <w:color w:val="0D0D0D"/>
                    <w:sz w:val="24"/>
                    <w:szCs w:val="24"/>
                  </w:rPr>
                </w:rPrChange>
              </w:rPr>
              <w:pPrChange w:id="2400" w:author="Administrator" w:date="2024-02-27T13:15:00Z">
                <w:pPr>
                  <w:spacing w:line="360" w:lineRule="auto"/>
                  <w:jc w:val="both"/>
                </w:pPr>
              </w:pPrChange>
            </w:pPr>
            <w:ins w:id="2401" w:author="Administrator" w:date="2024-02-27T13:14:00Z">
              <w:r w:rsidRPr="00A82839">
                <w:rPr>
                  <w:rFonts w:ascii="Times New Roman" w:hAnsi="Times New Roman" w:cs="Times New Roman"/>
                  <w:color w:val="0D0D0D"/>
                  <w:sz w:val="24"/>
                  <w:szCs w:val="24"/>
                  <w:rPrChange w:id="2402" w:author="Administrator" w:date="2024-02-27T13:15:00Z">
                    <w:rPr>
                      <w:rFonts w:ascii="Segoe UI" w:hAnsi="Segoe UI" w:cs="Segoe UI"/>
                      <w:color w:val="0D0D0D"/>
                      <w:sz w:val="21"/>
                      <w:szCs w:val="21"/>
                    </w:rPr>
                  </w:rPrChange>
                </w:rPr>
                <w:t>Deploy the system in a real-world environment and ensure smooth operation.</w:t>
              </w:r>
            </w:ins>
          </w:p>
        </w:tc>
        <w:tc>
          <w:tcPr>
            <w:tcW w:w="1984" w:type="dxa"/>
            <w:vAlign w:val="bottom"/>
          </w:tcPr>
          <w:p w14:paraId="5F275316" w14:textId="31EF5095" w:rsidR="00A82839" w:rsidRPr="00A82839" w:rsidRDefault="0008425D">
            <w:pPr>
              <w:spacing w:line="360" w:lineRule="auto"/>
              <w:rPr>
                <w:ins w:id="2403" w:author="Administrator" w:date="2024-02-27T13:14:00Z"/>
                <w:rFonts w:ascii="Times New Roman" w:hAnsi="Times New Roman" w:cs="Times New Roman"/>
                <w:color w:val="0D0D0D"/>
                <w:sz w:val="24"/>
                <w:szCs w:val="24"/>
                <w:rPrChange w:id="2404" w:author="Administrator" w:date="2024-02-27T13:15:00Z">
                  <w:rPr>
                    <w:ins w:id="2405" w:author="Administrator" w:date="2024-02-27T13:14:00Z"/>
                    <w:rFonts w:ascii="Times New Roman" w:hAnsi="Times New Roman"/>
                    <w:color w:val="0D0D0D"/>
                    <w:sz w:val="24"/>
                    <w:szCs w:val="24"/>
                  </w:rPr>
                </w:rPrChange>
              </w:rPr>
              <w:pPrChange w:id="2406" w:author="Administrator" w:date="2024-02-27T13:15:00Z">
                <w:pPr>
                  <w:spacing w:line="360" w:lineRule="auto"/>
                  <w:jc w:val="both"/>
                </w:pPr>
              </w:pPrChange>
            </w:pPr>
            <w:ins w:id="2407" w:author="Administrator" w:date="2024-02-27T13:24:00Z">
              <w:r>
                <w:rPr>
                  <w:rFonts w:ascii="Times New Roman" w:hAnsi="Times New Roman" w:cs="Times New Roman"/>
                  <w:color w:val="0D0D0D"/>
                  <w:sz w:val="24"/>
                  <w:szCs w:val="24"/>
                </w:rPr>
                <w:t>25</w:t>
              </w:r>
            </w:ins>
          </w:p>
        </w:tc>
      </w:tr>
      <w:tr w:rsidR="00A82839" w:rsidRPr="00B04939" w14:paraId="49AEE23A" w14:textId="77777777" w:rsidTr="00BA49A7">
        <w:trPr>
          <w:ins w:id="2408" w:author="Administrator" w:date="2024-02-27T13:14:00Z"/>
        </w:trPr>
        <w:tc>
          <w:tcPr>
            <w:tcW w:w="3116" w:type="dxa"/>
            <w:vAlign w:val="bottom"/>
          </w:tcPr>
          <w:p w14:paraId="034FFACB" w14:textId="721A8EC7" w:rsidR="00A82839" w:rsidRPr="00A82839" w:rsidRDefault="00A82839">
            <w:pPr>
              <w:spacing w:line="360" w:lineRule="auto"/>
              <w:rPr>
                <w:ins w:id="2409" w:author="Administrator" w:date="2024-02-27T13:14:00Z"/>
                <w:rFonts w:ascii="Times New Roman" w:hAnsi="Times New Roman" w:cs="Times New Roman"/>
                <w:color w:val="0D0D0D"/>
                <w:sz w:val="24"/>
                <w:szCs w:val="24"/>
                <w:rPrChange w:id="2410" w:author="Administrator" w:date="2024-02-27T13:15:00Z">
                  <w:rPr>
                    <w:ins w:id="2411" w:author="Administrator" w:date="2024-02-27T13:14:00Z"/>
                    <w:rFonts w:ascii="Times New Roman" w:hAnsi="Times New Roman"/>
                    <w:color w:val="0D0D0D"/>
                    <w:sz w:val="24"/>
                    <w:szCs w:val="24"/>
                  </w:rPr>
                </w:rPrChange>
              </w:rPr>
              <w:pPrChange w:id="2412" w:author="Administrator" w:date="2024-02-27T13:15:00Z">
                <w:pPr>
                  <w:spacing w:line="360" w:lineRule="auto"/>
                  <w:jc w:val="both"/>
                </w:pPr>
              </w:pPrChange>
            </w:pPr>
            <w:ins w:id="2413" w:author="Administrator" w:date="2024-02-27T13:14:00Z">
              <w:r w:rsidRPr="00A82839">
                <w:rPr>
                  <w:rFonts w:ascii="Times New Roman" w:hAnsi="Times New Roman" w:cs="Times New Roman"/>
                  <w:color w:val="0D0D0D"/>
                  <w:sz w:val="24"/>
                  <w:szCs w:val="24"/>
                  <w:rPrChange w:id="2414" w:author="Administrator" w:date="2024-02-27T13:15:00Z">
                    <w:rPr>
                      <w:rFonts w:ascii="Segoe UI" w:hAnsi="Segoe UI" w:cs="Segoe UI"/>
                      <w:color w:val="0D0D0D"/>
                      <w:sz w:val="21"/>
                      <w:szCs w:val="21"/>
                    </w:rPr>
                  </w:rPrChange>
                </w:rPr>
                <w:t>10. Maintenance</w:t>
              </w:r>
            </w:ins>
          </w:p>
        </w:tc>
        <w:tc>
          <w:tcPr>
            <w:tcW w:w="4250" w:type="dxa"/>
            <w:vAlign w:val="bottom"/>
          </w:tcPr>
          <w:p w14:paraId="2E54EB88" w14:textId="7FE44A5F" w:rsidR="00A82839" w:rsidRPr="00A82839" w:rsidRDefault="00A82839">
            <w:pPr>
              <w:spacing w:line="360" w:lineRule="auto"/>
              <w:rPr>
                <w:ins w:id="2415" w:author="Administrator" w:date="2024-02-27T13:14:00Z"/>
                <w:rFonts w:ascii="Times New Roman" w:hAnsi="Times New Roman" w:cs="Times New Roman"/>
                <w:color w:val="0D0D0D"/>
                <w:sz w:val="24"/>
                <w:szCs w:val="24"/>
                <w:rPrChange w:id="2416" w:author="Administrator" w:date="2024-02-27T13:15:00Z">
                  <w:rPr>
                    <w:ins w:id="2417" w:author="Administrator" w:date="2024-02-27T13:14:00Z"/>
                    <w:rFonts w:ascii="Times New Roman" w:hAnsi="Times New Roman"/>
                    <w:color w:val="0D0D0D"/>
                    <w:sz w:val="24"/>
                    <w:szCs w:val="24"/>
                  </w:rPr>
                </w:rPrChange>
              </w:rPr>
              <w:pPrChange w:id="2418" w:author="Administrator" w:date="2024-02-27T13:15:00Z">
                <w:pPr>
                  <w:spacing w:line="360" w:lineRule="auto"/>
                  <w:jc w:val="both"/>
                </w:pPr>
              </w:pPrChange>
            </w:pPr>
            <w:ins w:id="2419" w:author="Administrator" w:date="2024-02-27T13:14:00Z">
              <w:r w:rsidRPr="00A82839">
                <w:rPr>
                  <w:rFonts w:ascii="Times New Roman" w:hAnsi="Times New Roman" w:cs="Times New Roman"/>
                  <w:color w:val="0D0D0D"/>
                  <w:sz w:val="24"/>
                  <w:szCs w:val="24"/>
                  <w:rPrChange w:id="2420" w:author="Administrator" w:date="2024-02-27T13:15:00Z">
                    <w:rPr>
                      <w:rFonts w:ascii="Segoe UI" w:hAnsi="Segoe UI" w:cs="Segoe UI"/>
                      <w:color w:val="0D0D0D"/>
                      <w:sz w:val="21"/>
                      <w:szCs w:val="21"/>
                    </w:rPr>
                  </w:rPrChange>
                </w:rPr>
                <w:t>Provide ongoing maintenance and support for the deployed system.</w:t>
              </w:r>
            </w:ins>
          </w:p>
        </w:tc>
        <w:tc>
          <w:tcPr>
            <w:tcW w:w="1984" w:type="dxa"/>
            <w:vAlign w:val="bottom"/>
          </w:tcPr>
          <w:p w14:paraId="0ADC8A36" w14:textId="740615DF" w:rsidR="00A82839" w:rsidRPr="00A82839" w:rsidRDefault="00A82839">
            <w:pPr>
              <w:spacing w:line="360" w:lineRule="auto"/>
              <w:rPr>
                <w:ins w:id="2421" w:author="Administrator" w:date="2024-02-27T13:14:00Z"/>
                <w:rFonts w:ascii="Times New Roman" w:hAnsi="Times New Roman" w:cs="Times New Roman"/>
                <w:color w:val="0D0D0D"/>
                <w:sz w:val="24"/>
                <w:szCs w:val="24"/>
                <w:rPrChange w:id="2422" w:author="Administrator" w:date="2024-02-27T13:15:00Z">
                  <w:rPr>
                    <w:ins w:id="2423" w:author="Administrator" w:date="2024-02-27T13:14:00Z"/>
                    <w:rFonts w:ascii="Times New Roman" w:hAnsi="Times New Roman"/>
                    <w:color w:val="0D0D0D"/>
                    <w:sz w:val="24"/>
                    <w:szCs w:val="24"/>
                  </w:rPr>
                </w:rPrChange>
              </w:rPr>
              <w:pPrChange w:id="2424" w:author="Administrator" w:date="2024-02-27T13:15:00Z">
                <w:pPr>
                  <w:spacing w:line="360" w:lineRule="auto"/>
                  <w:jc w:val="both"/>
                </w:pPr>
              </w:pPrChange>
            </w:pPr>
            <w:ins w:id="2425" w:author="Administrator" w:date="2024-02-27T13:14:00Z">
              <w:r w:rsidRPr="00A82839">
                <w:rPr>
                  <w:rFonts w:ascii="Times New Roman" w:hAnsi="Times New Roman" w:cs="Times New Roman"/>
                  <w:color w:val="0D0D0D"/>
                  <w:sz w:val="24"/>
                  <w:szCs w:val="24"/>
                  <w:rPrChange w:id="2426" w:author="Administrator" w:date="2024-02-27T13:15:00Z">
                    <w:rPr>
                      <w:rFonts w:ascii="Segoe UI" w:hAnsi="Segoe UI" w:cs="Segoe UI"/>
                      <w:color w:val="0D0D0D"/>
                      <w:sz w:val="21"/>
                      <w:szCs w:val="21"/>
                    </w:rPr>
                  </w:rPrChange>
                </w:rPr>
                <w:t>14</w:t>
              </w:r>
            </w:ins>
          </w:p>
        </w:tc>
      </w:tr>
    </w:tbl>
    <w:p w14:paraId="585C433D" w14:textId="77777777" w:rsidR="00D671B0" w:rsidRPr="00B04939" w:rsidRDefault="00D671B0">
      <w:pPr>
        <w:spacing w:line="360" w:lineRule="auto"/>
        <w:rPr>
          <w:rFonts w:ascii="Times New Roman" w:hAnsi="Times New Roman"/>
          <w:rPrChange w:id="2427" w:author="Administrator" w:date="2024-02-27T12:51:00Z">
            <w:rPr>
              <w:b/>
              <w:bCs/>
              <w:color w:val="000000" w:themeColor="text1"/>
            </w:rPr>
          </w:rPrChange>
        </w:rPr>
        <w:pPrChange w:id="2428" w:author="Administrator" w:date="2024-02-27T12:54:00Z">
          <w:pPr>
            <w:pStyle w:val="Caption"/>
            <w:keepNext/>
            <w:jc w:val="center"/>
          </w:pPr>
        </w:pPrChange>
      </w:pPr>
    </w:p>
    <w:p w14:paraId="4E75C52F" w14:textId="73AFD210" w:rsidR="003714D7" w:rsidRPr="00B04939" w:rsidDel="003E6BEC" w:rsidRDefault="001C45E6">
      <w:pPr>
        <w:spacing w:before="240" w:line="360" w:lineRule="auto"/>
        <w:jc w:val="both"/>
        <w:rPr>
          <w:del w:id="2429" w:author="Administrator" w:date="2024-02-27T13:45:00Z"/>
          <w:rFonts w:ascii="Times New Roman" w:hAnsi="Times New Roman"/>
          <w:sz w:val="24"/>
        </w:rPr>
      </w:pPr>
      <w:r w:rsidRPr="00B04939">
        <w:rPr>
          <w:rFonts w:ascii="Times New Roman" w:hAnsi="Times New Roman"/>
          <w:sz w:val="24"/>
        </w:rPr>
        <w:t>Description</w:t>
      </w:r>
      <w:r w:rsidR="003714D7" w:rsidRPr="00B04939">
        <w:rPr>
          <w:rFonts w:ascii="Times New Roman" w:hAnsi="Times New Roman"/>
          <w:sz w:val="24"/>
        </w:rPr>
        <w:t xml:space="preserve"> related to the above </w:t>
      </w:r>
      <w:r w:rsidR="00E53635" w:rsidRPr="00B04939">
        <w:rPr>
          <w:rFonts w:ascii="Times New Roman" w:hAnsi="Times New Roman"/>
          <w:sz w:val="24"/>
        </w:rPr>
        <w:t>table</w:t>
      </w:r>
      <w:r w:rsidR="003714D7" w:rsidRPr="00B04939">
        <w:rPr>
          <w:rFonts w:ascii="Times New Roman" w:hAnsi="Times New Roman"/>
          <w:sz w:val="24"/>
        </w:rPr>
        <w:t xml:space="preserve"> here.</w:t>
      </w:r>
    </w:p>
    <w:p w14:paraId="30FA20B4" w14:textId="77777777" w:rsidR="005A34D3" w:rsidRPr="00B04939" w:rsidDel="003E6BEC" w:rsidRDefault="005A34D3">
      <w:pPr>
        <w:spacing w:before="240" w:line="360" w:lineRule="auto"/>
        <w:jc w:val="both"/>
        <w:rPr>
          <w:del w:id="2430" w:author="Administrator" w:date="2024-02-27T13:45:00Z"/>
          <w:rFonts w:ascii="Times New Roman" w:hAnsi="Times New Roman"/>
          <w:sz w:val="24"/>
        </w:rPr>
      </w:pPr>
    </w:p>
    <w:p w14:paraId="333B6176" w14:textId="77777777" w:rsidR="005A34D3" w:rsidRPr="00B04939" w:rsidRDefault="005A34D3">
      <w:pPr>
        <w:spacing w:before="240" w:line="360" w:lineRule="auto"/>
        <w:jc w:val="both"/>
        <w:rPr>
          <w:ins w:id="2431" w:author="03-134211-002" w:date="2024-02-26T21:41:00Z"/>
          <w:rFonts w:ascii="Times New Roman" w:hAnsi="Times New Roman"/>
          <w:sz w:val="24"/>
        </w:rPr>
        <w:pPrChange w:id="2432" w:author="Administrator" w:date="2024-02-27T13:45:00Z">
          <w:pPr>
            <w:spacing w:after="0" w:line="240" w:lineRule="auto"/>
          </w:pPr>
        </w:pPrChange>
      </w:pPr>
    </w:p>
    <w:p w14:paraId="44B65D44" w14:textId="063360B8" w:rsidR="00D671B0" w:rsidRPr="00B04939" w:rsidRDefault="00D671B0">
      <w:pPr>
        <w:spacing w:after="0" w:line="360" w:lineRule="auto"/>
        <w:jc w:val="both"/>
        <w:rPr>
          <w:ins w:id="2433" w:author="03-134211-002" w:date="2024-02-26T21:42:00Z"/>
          <w:rFonts w:ascii="Times New Roman" w:hAnsi="Times New Roman"/>
          <w:sz w:val="24"/>
        </w:rPr>
        <w:pPrChange w:id="2434" w:author="Administrator" w:date="2024-02-27T12:54:00Z">
          <w:pPr>
            <w:spacing w:after="0" w:line="240" w:lineRule="auto"/>
          </w:pPr>
        </w:pPrChange>
      </w:pPr>
      <w:ins w:id="2435" w:author="03-134211-002" w:date="2024-02-26T21:42:00Z">
        <w:r w:rsidRPr="00B04939">
          <w:rPr>
            <w:rFonts w:ascii="Times New Roman" w:hAnsi="Times New Roman"/>
            <w:sz w:val="24"/>
          </w:rPr>
          <w:t>Project Development Stages</w:t>
        </w:r>
      </w:ins>
      <w:ins w:id="2436" w:author="Administrator" w:date="2024-02-27T13:45:00Z">
        <w:r w:rsidR="003E6BEC">
          <w:rPr>
            <w:rFonts w:ascii="Times New Roman" w:hAnsi="Times New Roman"/>
            <w:sz w:val="24"/>
          </w:rPr>
          <w:t>:</w:t>
        </w:r>
      </w:ins>
    </w:p>
    <w:p w14:paraId="2FABCE28" w14:textId="77777777" w:rsidR="003E6BEC" w:rsidRDefault="00D671B0">
      <w:pPr>
        <w:spacing w:after="0" w:line="240" w:lineRule="auto"/>
        <w:jc w:val="both"/>
        <w:rPr>
          <w:ins w:id="2437" w:author="Administrator" w:date="2024-02-27T13:46:00Z"/>
          <w:rFonts w:ascii="Times New Roman" w:hAnsi="Times New Roman"/>
          <w:sz w:val="24"/>
        </w:rPr>
        <w:pPrChange w:id="2438" w:author="Administrator" w:date="2024-02-27T13:46:00Z">
          <w:pPr>
            <w:spacing w:after="0" w:line="240" w:lineRule="auto"/>
          </w:pPr>
        </w:pPrChange>
      </w:pPr>
      <w:ins w:id="2439" w:author="03-134211-002" w:date="2024-02-26T21:42:00Z">
        <w:r w:rsidRPr="00B04939">
          <w:rPr>
            <w:rFonts w:ascii="Times New Roman" w:hAnsi="Times New Roman"/>
            <w:sz w:val="24"/>
          </w:rPr>
          <w:t>This project will be completed in a series of key stages, each contributing to the successful development of the AI-based electric meter reader</w:t>
        </w:r>
      </w:ins>
    </w:p>
    <w:p w14:paraId="2324DA83" w14:textId="6D10920C" w:rsidR="00D671B0" w:rsidRPr="00B04939" w:rsidDel="003E6BEC" w:rsidRDefault="00D671B0">
      <w:pPr>
        <w:spacing w:after="0" w:line="240" w:lineRule="auto"/>
        <w:jc w:val="both"/>
        <w:rPr>
          <w:ins w:id="2440" w:author="03-134211-002" w:date="2024-02-26T21:42:00Z"/>
          <w:del w:id="2441" w:author="Administrator" w:date="2024-02-27T13:46:00Z"/>
          <w:rFonts w:ascii="Times New Roman" w:hAnsi="Times New Roman"/>
          <w:sz w:val="24"/>
        </w:rPr>
        <w:pPrChange w:id="2442" w:author="Administrator" w:date="2024-02-27T13:46:00Z">
          <w:pPr>
            <w:spacing w:after="0" w:line="240" w:lineRule="auto"/>
          </w:pPr>
        </w:pPrChange>
      </w:pPr>
      <w:ins w:id="2443" w:author="03-134211-002" w:date="2024-02-26T21:42:00Z">
        <w:del w:id="2444" w:author="Administrator" w:date="2024-02-27T13:46:00Z">
          <w:r w:rsidRPr="00B04939" w:rsidDel="003E6BEC">
            <w:rPr>
              <w:rFonts w:ascii="Times New Roman" w:hAnsi="Times New Roman"/>
              <w:sz w:val="24"/>
            </w:rPr>
            <w:delText>:</w:delText>
          </w:r>
        </w:del>
      </w:ins>
    </w:p>
    <w:p w14:paraId="57DFA124" w14:textId="77777777" w:rsidR="00D671B0" w:rsidRPr="00B04939" w:rsidRDefault="00D671B0">
      <w:pPr>
        <w:spacing w:after="0" w:line="240" w:lineRule="auto"/>
        <w:jc w:val="both"/>
        <w:rPr>
          <w:ins w:id="2445" w:author="03-134211-002" w:date="2024-02-26T21:42:00Z"/>
          <w:rFonts w:ascii="Times New Roman" w:hAnsi="Times New Roman"/>
          <w:sz w:val="24"/>
        </w:rPr>
        <w:pPrChange w:id="2446" w:author="Administrator" w:date="2024-02-27T13:46:00Z">
          <w:pPr>
            <w:spacing w:after="0" w:line="240" w:lineRule="auto"/>
          </w:pPr>
        </w:pPrChange>
      </w:pPr>
    </w:p>
    <w:p w14:paraId="3935BBD8" w14:textId="77777777" w:rsidR="00D671B0" w:rsidRPr="00B04939" w:rsidRDefault="00D671B0">
      <w:pPr>
        <w:spacing w:after="0" w:line="360" w:lineRule="auto"/>
        <w:jc w:val="both"/>
        <w:rPr>
          <w:ins w:id="2447" w:author="03-134211-002" w:date="2024-02-26T21:42:00Z"/>
          <w:rFonts w:ascii="Times New Roman" w:hAnsi="Times New Roman"/>
          <w:sz w:val="24"/>
        </w:rPr>
        <w:pPrChange w:id="2448" w:author="Administrator" w:date="2024-02-27T12:54:00Z">
          <w:pPr>
            <w:spacing w:after="0" w:line="240" w:lineRule="auto"/>
          </w:pPr>
        </w:pPrChange>
      </w:pPr>
      <w:ins w:id="2449" w:author="03-134211-002" w:date="2024-02-26T21:42:00Z">
        <w:r w:rsidRPr="00B04939">
          <w:rPr>
            <w:rFonts w:ascii="Times New Roman" w:hAnsi="Times New Roman"/>
            <w:sz w:val="24"/>
          </w:rPr>
          <w:t>1. Data Acquisition and Preprocessing (Estimated Effort: 100 hours)</w:t>
        </w:r>
      </w:ins>
    </w:p>
    <w:p w14:paraId="5D74182C" w14:textId="77777777" w:rsidR="00D671B0" w:rsidRPr="00B04939" w:rsidDel="003E6BEC" w:rsidRDefault="00D671B0">
      <w:pPr>
        <w:spacing w:after="0" w:line="360" w:lineRule="auto"/>
        <w:jc w:val="both"/>
        <w:rPr>
          <w:ins w:id="2450" w:author="03-134211-002" w:date="2024-02-26T21:42:00Z"/>
          <w:del w:id="2451" w:author="Administrator" w:date="2024-02-27T13:46:00Z"/>
          <w:rFonts w:ascii="Times New Roman" w:hAnsi="Times New Roman"/>
          <w:sz w:val="24"/>
        </w:rPr>
        <w:pPrChange w:id="2452" w:author="Administrator" w:date="2024-02-27T12:54:00Z">
          <w:pPr>
            <w:spacing w:after="0" w:line="240" w:lineRule="auto"/>
          </w:pPr>
        </w:pPrChange>
      </w:pPr>
    </w:p>
    <w:p w14:paraId="6ED88523" w14:textId="77777777" w:rsidR="003E6BEC" w:rsidRDefault="00D671B0">
      <w:pPr>
        <w:spacing w:after="0" w:line="360" w:lineRule="auto"/>
        <w:jc w:val="both"/>
        <w:rPr>
          <w:ins w:id="2453" w:author="Administrator" w:date="2024-02-27T13:47:00Z"/>
          <w:rFonts w:ascii="Times New Roman" w:hAnsi="Times New Roman"/>
          <w:sz w:val="24"/>
        </w:rPr>
        <w:pPrChange w:id="2454" w:author="Administrator" w:date="2024-02-27T12:54:00Z">
          <w:pPr>
            <w:spacing w:after="0" w:line="240" w:lineRule="auto"/>
          </w:pPr>
        </w:pPrChange>
      </w:pPr>
      <w:ins w:id="2455" w:author="03-134211-002" w:date="2024-02-26T21:42:00Z">
        <w:r w:rsidRPr="00B04939">
          <w:rPr>
            <w:rFonts w:ascii="Times New Roman" w:hAnsi="Times New Roman"/>
            <w:sz w:val="24"/>
          </w:rPr>
          <w:t xml:space="preserve">Data Collection (40 hours): </w:t>
        </w:r>
      </w:ins>
    </w:p>
    <w:p w14:paraId="49D02D7F" w14:textId="03787745" w:rsidR="00D671B0" w:rsidRDefault="00D671B0">
      <w:pPr>
        <w:spacing w:after="0" w:line="240" w:lineRule="auto"/>
        <w:jc w:val="both"/>
        <w:rPr>
          <w:ins w:id="2456" w:author="Administrator" w:date="2024-02-27T13:47:00Z"/>
          <w:rFonts w:ascii="Times New Roman" w:hAnsi="Times New Roman"/>
          <w:sz w:val="24"/>
        </w:rPr>
        <w:pPrChange w:id="2457" w:author="Administrator" w:date="2024-02-27T13:47:00Z">
          <w:pPr>
            <w:spacing w:after="0" w:line="240" w:lineRule="auto"/>
          </w:pPr>
        </w:pPrChange>
      </w:pPr>
      <w:ins w:id="2458" w:author="03-134211-002" w:date="2024-02-26T21:42:00Z">
        <w:r w:rsidRPr="00B04939">
          <w:rPr>
            <w:rFonts w:ascii="Times New Roman" w:hAnsi="Times New Roman"/>
            <w:sz w:val="24"/>
          </w:rPr>
          <w:t>The initial stage involves gathering a diverse dataset of electric meter images. This may involve collaborating with utility companies, taking pictures of various meters in different conditions, or utilizing publicly available datasets.</w:t>
        </w:r>
      </w:ins>
    </w:p>
    <w:p w14:paraId="7B93AFC5" w14:textId="77777777" w:rsidR="003E6BEC" w:rsidRPr="00B04939" w:rsidRDefault="003E6BEC">
      <w:pPr>
        <w:spacing w:after="0" w:line="240" w:lineRule="auto"/>
        <w:jc w:val="both"/>
        <w:rPr>
          <w:ins w:id="2459" w:author="03-134211-002" w:date="2024-02-26T21:42:00Z"/>
          <w:rFonts w:ascii="Times New Roman" w:hAnsi="Times New Roman"/>
          <w:sz w:val="24"/>
        </w:rPr>
        <w:pPrChange w:id="2460" w:author="Administrator" w:date="2024-02-27T13:47:00Z">
          <w:pPr>
            <w:spacing w:after="0" w:line="240" w:lineRule="auto"/>
          </w:pPr>
        </w:pPrChange>
      </w:pPr>
    </w:p>
    <w:p w14:paraId="5A226443" w14:textId="77777777" w:rsidR="003E6BEC" w:rsidRDefault="00D671B0">
      <w:pPr>
        <w:spacing w:after="0" w:line="360" w:lineRule="auto"/>
        <w:jc w:val="both"/>
        <w:rPr>
          <w:ins w:id="2461" w:author="Administrator" w:date="2024-02-27T13:47:00Z"/>
          <w:rFonts w:ascii="Times New Roman" w:hAnsi="Times New Roman"/>
          <w:sz w:val="24"/>
        </w:rPr>
        <w:pPrChange w:id="2462" w:author="Administrator" w:date="2024-02-27T12:54:00Z">
          <w:pPr>
            <w:spacing w:after="0" w:line="240" w:lineRule="auto"/>
          </w:pPr>
        </w:pPrChange>
      </w:pPr>
      <w:ins w:id="2463" w:author="03-134211-002" w:date="2024-02-26T21:42:00Z">
        <w:r w:rsidRPr="00B04939">
          <w:rPr>
            <w:rFonts w:ascii="Times New Roman" w:hAnsi="Times New Roman"/>
            <w:sz w:val="24"/>
          </w:rPr>
          <w:t>Data Preprocessing (60 hours):</w:t>
        </w:r>
      </w:ins>
    </w:p>
    <w:p w14:paraId="526E2EFD" w14:textId="746D328E" w:rsidR="00D671B0" w:rsidRDefault="00D671B0">
      <w:pPr>
        <w:spacing w:after="0" w:line="240" w:lineRule="auto"/>
        <w:jc w:val="both"/>
        <w:rPr>
          <w:ins w:id="2464" w:author="Administrator" w:date="2024-02-27T13:47:00Z"/>
          <w:rFonts w:ascii="Times New Roman" w:hAnsi="Times New Roman"/>
          <w:sz w:val="24"/>
        </w:rPr>
        <w:pPrChange w:id="2465" w:author="Administrator" w:date="2024-02-27T13:47:00Z">
          <w:pPr>
            <w:spacing w:after="0" w:line="240" w:lineRule="auto"/>
          </w:pPr>
        </w:pPrChange>
      </w:pPr>
      <w:ins w:id="2466" w:author="03-134211-002" w:date="2024-02-26T21:42:00Z">
        <w:del w:id="2467" w:author="Administrator" w:date="2024-02-27T13:47:00Z">
          <w:r w:rsidRPr="00B04939" w:rsidDel="003E6BEC">
            <w:rPr>
              <w:rFonts w:ascii="Times New Roman" w:hAnsi="Times New Roman"/>
              <w:sz w:val="24"/>
            </w:rPr>
            <w:delText xml:space="preserve"> </w:delText>
          </w:r>
        </w:del>
        <w:r w:rsidRPr="00B04939">
          <w:rPr>
            <w:rFonts w:ascii="Times New Roman" w:hAnsi="Times New Roman"/>
            <w:sz w:val="24"/>
          </w:rPr>
          <w:t>The collected images require cleaning and preparation using techniques like noise reduction, resizing, and grayscale conversion. This ensures the data is consistent and optimized for training the AI model effectively.</w:t>
        </w:r>
      </w:ins>
    </w:p>
    <w:p w14:paraId="6BCB14F2" w14:textId="77777777" w:rsidR="003E6BEC" w:rsidRPr="00B04939" w:rsidRDefault="003E6BEC">
      <w:pPr>
        <w:spacing w:after="0" w:line="240" w:lineRule="auto"/>
        <w:jc w:val="both"/>
        <w:rPr>
          <w:ins w:id="2468" w:author="03-134211-002" w:date="2024-02-26T21:42:00Z"/>
          <w:rFonts w:ascii="Times New Roman" w:hAnsi="Times New Roman"/>
          <w:sz w:val="24"/>
        </w:rPr>
        <w:pPrChange w:id="2469" w:author="Administrator" w:date="2024-02-27T13:47:00Z">
          <w:pPr>
            <w:spacing w:after="0" w:line="240" w:lineRule="auto"/>
          </w:pPr>
        </w:pPrChange>
      </w:pPr>
    </w:p>
    <w:p w14:paraId="680D6F2F" w14:textId="77777777" w:rsidR="00D671B0" w:rsidRPr="00B04939" w:rsidDel="003E6BEC" w:rsidRDefault="00D671B0">
      <w:pPr>
        <w:spacing w:after="0" w:line="360" w:lineRule="auto"/>
        <w:jc w:val="both"/>
        <w:rPr>
          <w:ins w:id="2470" w:author="03-134211-002" w:date="2024-02-26T21:42:00Z"/>
          <w:del w:id="2471" w:author="Administrator" w:date="2024-02-27T13:47:00Z"/>
          <w:rFonts w:ascii="Times New Roman" w:hAnsi="Times New Roman"/>
          <w:sz w:val="24"/>
        </w:rPr>
        <w:pPrChange w:id="2472" w:author="Administrator" w:date="2024-02-27T12:54:00Z">
          <w:pPr>
            <w:spacing w:after="0" w:line="240" w:lineRule="auto"/>
          </w:pPr>
        </w:pPrChange>
      </w:pPr>
      <w:ins w:id="2473" w:author="03-134211-002" w:date="2024-02-26T21:42:00Z">
        <w:r w:rsidRPr="00B04939">
          <w:rPr>
            <w:rFonts w:ascii="Times New Roman" w:hAnsi="Times New Roman"/>
            <w:sz w:val="24"/>
          </w:rPr>
          <w:t>2. Meter Identification and Segmentation (Estimated Effort: 80 hours)</w:t>
        </w:r>
      </w:ins>
    </w:p>
    <w:p w14:paraId="666F3EA8" w14:textId="77777777" w:rsidR="00D671B0" w:rsidRPr="00B04939" w:rsidRDefault="00D671B0">
      <w:pPr>
        <w:spacing w:after="0" w:line="360" w:lineRule="auto"/>
        <w:jc w:val="both"/>
        <w:rPr>
          <w:ins w:id="2474" w:author="03-134211-002" w:date="2024-02-26T21:42:00Z"/>
          <w:rFonts w:ascii="Times New Roman" w:hAnsi="Times New Roman"/>
          <w:sz w:val="24"/>
        </w:rPr>
        <w:pPrChange w:id="2475" w:author="Administrator" w:date="2024-02-27T12:54:00Z">
          <w:pPr>
            <w:spacing w:after="0" w:line="240" w:lineRule="auto"/>
          </w:pPr>
        </w:pPrChange>
      </w:pPr>
    </w:p>
    <w:p w14:paraId="54C3920A" w14:textId="77777777" w:rsidR="00D671B0" w:rsidRDefault="00D671B0">
      <w:pPr>
        <w:spacing w:after="0" w:line="240" w:lineRule="auto"/>
        <w:jc w:val="both"/>
        <w:rPr>
          <w:ins w:id="2476" w:author="Administrator" w:date="2024-02-27T13:48:00Z"/>
          <w:rFonts w:ascii="Times New Roman" w:hAnsi="Times New Roman"/>
          <w:sz w:val="24"/>
        </w:rPr>
        <w:pPrChange w:id="2477" w:author="Administrator" w:date="2024-02-27T13:47:00Z">
          <w:pPr>
            <w:spacing w:after="0" w:line="240" w:lineRule="auto"/>
          </w:pPr>
        </w:pPrChange>
      </w:pPr>
      <w:ins w:id="2478" w:author="03-134211-002" w:date="2024-02-26T21:42:00Z">
        <w:r w:rsidRPr="00B04939">
          <w:rPr>
            <w:rFonts w:ascii="Times New Roman" w:hAnsi="Times New Roman"/>
            <w:sz w:val="24"/>
          </w:rPr>
          <w:t>This stage focuses on developing algorithms to identify and isolate the meter region within the captured images. Leveraging computer vision libraries, the system will be able to separate the meter from the background and focus on the area containing the meter reading digits.</w:t>
        </w:r>
      </w:ins>
    </w:p>
    <w:p w14:paraId="2204D065" w14:textId="77777777" w:rsidR="003E6BEC" w:rsidRPr="00B04939" w:rsidRDefault="003E6BEC">
      <w:pPr>
        <w:spacing w:after="0" w:line="240" w:lineRule="auto"/>
        <w:jc w:val="both"/>
        <w:rPr>
          <w:ins w:id="2479" w:author="03-134211-002" w:date="2024-02-26T21:42:00Z"/>
          <w:rFonts w:ascii="Times New Roman" w:hAnsi="Times New Roman"/>
          <w:sz w:val="24"/>
        </w:rPr>
        <w:pPrChange w:id="2480" w:author="Administrator" w:date="2024-02-27T13:47:00Z">
          <w:pPr>
            <w:spacing w:after="0" w:line="240" w:lineRule="auto"/>
          </w:pPr>
        </w:pPrChange>
      </w:pPr>
    </w:p>
    <w:p w14:paraId="6DC66FC2" w14:textId="77777777" w:rsidR="00D671B0" w:rsidRPr="00B04939" w:rsidDel="003E6BEC" w:rsidRDefault="00D671B0">
      <w:pPr>
        <w:spacing w:after="0" w:line="360" w:lineRule="auto"/>
        <w:jc w:val="both"/>
        <w:rPr>
          <w:ins w:id="2481" w:author="03-134211-002" w:date="2024-02-26T21:42:00Z"/>
          <w:del w:id="2482" w:author="Administrator" w:date="2024-02-27T13:48:00Z"/>
          <w:rFonts w:ascii="Times New Roman" w:hAnsi="Times New Roman"/>
          <w:sz w:val="24"/>
        </w:rPr>
        <w:pPrChange w:id="2483" w:author="Administrator" w:date="2024-02-27T12:54:00Z">
          <w:pPr>
            <w:spacing w:after="0" w:line="240" w:lineRule="auto"/>
          </w:pPr>
        </w:pPrChange>
      </w:pPr>
      <w:ins w:id="2484" w:author="03-134211-002" w:date="2024-02-26T21:42:00Z">
        <w:r w:rsidRPr="00B04939">
          <w:rPr>
            <w:rFonts w:ascii="Times New Roman" w:hAnsi="Times New Roman"/>
            <w:sz w:val="24"/>
          </w:rPr>
          <w:t>3. Model Selection and Training (Estimated Effort: 120 hours)</w:t>
        </w:r>
      </w:ins>
    </w:p>
    <w:p w14:paraId="70BA556B" w14:textId="77777777" w:rsidR="00D671B0" w:rsidRPr="00B04939" w:rsidRDefault="00D671B0">
      <w:pPr>
        <w:spacing w:after="0" w:line="360" w:lineRule="auto"/>
        <w:jc w:val="both"/>
        <w:rPr>
          <w:ins w:id="2485" w:author="03-134211-002" w:date="2024-02-26T21:42:00Z"/>
          <w:rFonts w:ascii="Times New Roman" w:hAnsi="Times New Roman"/>
          <w:sz w:val="24"/>
        </w:rPr>
        <w:pPrChange w:id="2486" w:author="Administrator" w:date="2024-02-27T12:54:00Z">
          <w:pPr>
            <w:spacing w:after="0" w:line="240" w:lineRule="auto"/>
          </w:pPr>
        </w:pPrChange>
      </w:pPr>
    </w:p>
    <w:p w14:paraId="376BD219" w14:textId="77777777" w:rsidR="00D671B0" w:rsidRDefault="00D671B0">
      <w:pPr>
        <w:spacing w:after="0" w:line="240" w:lineRule="auto"/>
        <w:jc w:val="both"/>
        <w:rPr>
          <w:ins w:id="2487" w:author="Administrator" w:date="2024-02-27T13:48:00Z"/>
          <w:rFonts w:ascii="Times New Roman" w:hAnsi="Times New Roman"/>
          <w:sz w:val="24"/>
        </w:rPr>
        <w:pPrChange w:id="2488" w:author="Administrator" w:date="2024-02-27T13:48:00Z">
          <w:pPr>
            <w:spacing w:after="0" w:line="240" w:lineRule="auto"/>
          </w:pPr>
        </w:pPrChange>
      </w:pPr>
      <w:ins w:id="2489" w:author="03-134211-002" w:date="2024-02-26T21:42:00Z">
        <w:r w:rsidRPr="00B04939">
          <w:rPr>
            <w:rFonts w:ascii="Times New Roman" w:hAnsi="Times New Roman"/>
            <w:sz w:val="24"/>
          </w:rPr>
          <w:t xml:space="preserve">Choosing a suitable AI model, such as a Convolutional Neural Network (CNN), is crucial for digit recognition. Once selected, the model will be trained using the preprocessed dataset. This involves feeding the data to the model, adjusting its parameters through an iterative process, and monitoring </w:t>
        </w:r>
        <w:r w:rsidRPr="00B04939">
          <w:rPr>
            <w:rFonts w:ascii="Times New Roman" w:hAnsi="Times New Roman"/>
            <w:sz w:val="24"/>
          </w:rPr>
          <w:lastRenderedPageBreak/>
          <w:t>its performance to achieve high accuracy in recognizing individual digits within the meter readings.</w:t>
        </w:r>
      </w:ins>
    </w:p>
    <w:p w14:paraId="2C8D9D20" w14:textId="77777777" w:rsidR="003E6BEC" w:rsidRPr="00B04939" w:rsidRDefault="003E6BEC">
      <w:pPr>
        <w:spacing w:after="0" w:line="240" w:lineRule="auto"/>
        <w:jc w:val="both"/>
        <w:rPr>
          <w:ins w:id="2490" w:author="03-134211-002" w:date="2024-02-26T21:42:00Z"/>
          <w:rFonts w:ascii="Times New Roman" w:hAnsi="Times New Roman"/>
          <w:sz w:val="24"/>
        </w:rPr>
        <w:pPrChange w:id="2491" w:author="Administrator" w:date="2024-02-27T13:48:00Z">
          <w:pPr>
            <w:spacing w:after="0" w:line="240" w:lineRule="auto"/>
          </w:pPr>
        </w:pPrChange>
      </w:pPr>
    </w:p>
    <w:p w14:paraId="3E67D609" w14:textId="77777777" w:rsidR="00D671B0" w:rsidRPr="00B04939" w:rsidDel="003E6BEC" w:rsidRDefault="00D671B0">
      <w:pPr>
        <w:spacing w:after="0" w:line="360" w:lineRule="auto"/>
        <w:jc w:val="both"/>
        <w:rPr>
          <w:ins w:id="2492" w:author="03-134211-002" w:date="2024-02-26T21:42:00Z"/>
          <w:del w:id="2493" w:author="Administrator" w:date="2024-02-27T13:48:00Z"/>
          <w:rFonts w:ascii="Times New Roman" w:hAnsi="Times New Roman"/>
          <w:sz w:val="24"/>
        </w:rPr>
        <w:pPrChange w:id="2494" w:author="Administrator" w:date="2024-02-27T12:54:00Z">
          <w:pPr>
            <w:spacing w:after="0" w:line="240" w:lineRule="auto"/>
          </w:pPr>
        </w:pPrChange>
      </w:pPr>
      <w:ins w:id="2495" w:author="03-134211-002" w:date="2024-02-26T21:42:00Z">
        <w:r w:rsidRPr="00B04939">
          <w:rPr>
            <w:rFonts w:ascii="Times New Roman" w:hAnsi="Times New Roman"/>
            <w:sz w:val="24"/>
          </w:rPr>
          <w:t>4. System Integration and User Interface Design (Estimated Effort: 60 hours)</w:t>
        </w:r>
      </w:ins>
    </w:p>
    <w:p w14:paraId="308ADFA7" w14:textId="77777777" w:rsidR="00D671B0" w:rsidRPr="00B04939" w:rsidRDefault="00D671B0">
      <w:pPr>
        <w:spacing w:after="0" w:line="360" w:lineRule="auto"/>
        <w:jc w:val="both"/>
        <w:rPr>
          <w:ins w:id="2496" w:author="03-134211-002" w:date="2024-02-26T21:42:00Z"/>
          <w:rFonts w:ascii="Times New Roman" w:hAnsi="Times New Roman"/>
          <w:sz w:val="24"/>
        </w:rPr>
        <w:pPrChange w:id="2497" w:author="Administrator" w:date="2024-02-27T12:54:00Z">
          <w:pPr>
            <w:spacing w:after="0" w:line="240" w:lineRule="auto"/>
          </w:pPr>
        </w:pPrChange>
      </w:pPr>
    </w:p>
    <w:p w14:paraId="5AB2CEFA" w14:textId="77777777" w:rsidR="00D671B0" w:rsidRDefault="00D671B0">
      <w:pPr>
        <w:spacing w:after="0" w:line="240" w:lineRule="auto"/>
        <w:jc w:val="both"/>
        <w:rPr>
          <w:ins w:id="2498" w:author="Administrator" w:date="2024-02-27T13:48:00Z"/>
          <w:rFonts w:ascii="Times New Roman" w:hAnsi="Times New Roman"/>
          <w:sz w:val="24"/>
        </w:rPr>
        <w:pPrChange w:id="2499" w:author="Administrator" w:date="2024-02-27T13:48:00Z">
          <w:pPr>
            <w:spacing w:after="0" w:line="240" w:lineRule="auto"/>
          </w:pPr>
        </w:pPrChange>
      </w:pPr>
      <w:ins w:id="2500" w:author="03-134211-002" w:date="2024-02-26T21:42:00Z">
        <w:r w:rsidRPr="00B04939">
          <w:rPr>
            <w:rFonts w:ascii="Times New Roman" w:hAnsi="Times New Roman"/>
            <w:sz w:val="24"/>
          </w:rPr>
          <w:t>System Integration (40 hours): This stage involves combining the previously developed components – image acquisition, preprocessing, meter identification, and digit recognition – into a cohesive system. This creates a functional prototype capable of reading meter data.</w:t>
        </w:r>
      </w:ins>
    </w:p>
    <w:p w14:paraId="57A7DD96" w14:textId="77777777" w:rsidR="003E6BEC" w:rsidRPr="00B04939" w:rsidRDefault="003E6BEC">
      <w:pPr>
        <w:spacing w:after="0" w:line="240" w:lineRule="auto"/>
        <w:jc w:val="both"/>
        <w:rPr>
          <w:ins w:id="2501" w:author="03-134211-002" w:date="2024-02-26T21:42:00Z"/>
          <w:rFonts w:ascii="Times New Roman" w:hAnsi="Times New Roman"/>
          <w:sz w:val="24"/>
        </w:rPr>
        <w:pPrChange w:id="2502" w:author="Administrator" w:date="2024-02-27T13:48:00Z">
          <w:pPr>
            <w:spacing w:after="0" w:line="240" w:lineRule="auto"/>
          </w:pPr>
        </w:pPrChange>
      </w:pPr>
    </w:p>
    <w:p w14:paraId="4572EC63" w14:textId="77777777" w:rsidR="003E6BEC" w:rsidRDefault="00D671B0">
      <w:pPr>
        <w:spacing w:after="0" w:line="360" w:lineRule="auto"/>
        <w:jc w:val="both"/>
        <w:rPr>
          <w:ins w:id="2503" w:author="Administrator" w:date="2024-02-27T13:49:00Z"/>
          <w:rFonts w:ascii="Times New Roman" w:hAnsi="Times New Roman"/>
          <w:sz w:val="24"/>
        </w:rPr>
        <w:pPrChange w:id="2504" w:author="Administrator" w:date="2024-02-27T13:48:00Z">
          <w:pPr>
            <w:spacing w:after="0" w:line="240" w:lineRule="auto"/>
          </w:pPr>
        </w:pPrChange>
      </w:pPr>
      <w:ins w:id="2505" w:author="03-134211-002" w:date="2024-02-26T21:42:00Z">
        <w:r w:rsidRPr="00B04939">
          <w:rPr>
            <w:rFonts w:ascii="Times New Roman" w:hAnsi="Times New Roman"/>
            <w:sz w:val="24"/>
          </w:rPr>
          <w:t xml:space="preserve">User Interface Design (20 hours): </w:t>
        </w:r>
      </w:ins>
    </w:p>
    <w:p w14:paraId="18BB2756" w14:textId="64E37D5F" w:rsidR="00D671B0" w:rsidRDefault="00D671B0">
      <w:pPr>
        <w:spacing w:after="0" w:line="360" w:lineRule="auto"/>
        <w:jc w:val="both"/>
        <w:rPr>
          <w:ins w:id="2506" w:author="Administrator" w:date="2024-02-27T13:48:00Z"/>
          <w:rFonts w:ascii="Times New Roman" w:hAnsi="Times New Roman"/>
          <w:sz w:val="24"/>
        </w:rPr>
        <w:pPrChange w:id="2507" w:author="Administrator" w:date="2024-02-27T13:48:00Z">
          <w:pPr>
            <w:spacing w:after="0" w:line="240" w:lineRule="auto"/>
          </w:pPr>
        </w:pPrChange>
      </w:pPr>
      <w:ins w:id="2508" w:author="03-134211-002" w:date="2024-02-26T21:42:00Z">
        <w:r w:rsidRPr="00B04939">
          <w:rPr>
            <w:rFonts w:ascii="Times New Roman" w:hAnsi="Times New Roman"/>
            <w:sz w:val="24"/>
          </w:rPr>
          <w:t>Designing a user-friendly interface using appropriate tools allows users to interact with the system. The interface should enable capturing meter images, displaying the recognized readings, and potentially managing historical data (if applicable).</w:t>
        </w:r>
      </w:ins>
    </w:p>
    <w:p w14:paraId="25ADA450" w14:textId="77777777" w:rsidR="003E6BEC" w:rsidRPr="00B04939" w:rsidRDefault="003E6BEC">
      <w:pPr>
        <w:spacing w:after="0" w:line="240" w:lineRule="auto"/>
        <w:jc w:val="both"/>
        <w:rPr>
          <w:ins w:id="2509" w:author="03-134211-002" w:date="2024-02-26T21:42:00Z"/>
          <w:rFonts w:ascii="Times New Roman" w:hAnsi="Times New Roman"/>
          <w:sz w:val="24"/>
        </w:rPr>
        <w:pPrChange w:id="2510" w:author="Administrator" w:date="2024-02-27T13:48:00Z">
          <w:pPr>
            <w:spacing w:after="0" w:line="240" w:lineRule="auto"/>
          </w:pPr>
        </w:pPrChange>
      </w:pPr>
    </w:p>
    <w:p w14:paraId="5EE0D1E7" w14:textId="77777777" w:rsidR="00D671B0" w:rsidRPr="00B04939" w:rsidDel="003E6BEC" w:rsidRDefault="00D671B0">
      <w:pPr>
        <w:spacing w:after="0" w:line="360" w:lineRule="auto"/>
        <w:jc w:val="both"/>
        <w:rPr>
          <w:ins w:id="2511" w:author="03-134211-002" w:date="2024-02-26T21:42:00Z"/>
          <w:del w:id="2512" w:author="Administrator" w:date="2024-02-27T13:48:00Z"/>
          <w:rFonts w:ascii="Times New Roman" w:hAnsi="Times New Roman"/>
          <w:sz w:val="24"/>
        </w:rPr>
        <w:pPrChange w:id="2513" w:author="Administrator" w:date="2024-02-27T12:54:00Z">
          <w:pPr>
            <w:spacing w:after="0" w:line="240" w:lineRule="auto"/>
          </w:pPr>
        </w:pPrChange>
      </w:pPr>
      <w:ins w:id="2514" w:author="03-134211-002" w:date="2024-02-26T21:42:00Z">
        <w:r w:rsidRPr="00B04939">
          <w:rPr>
            <w:rFonts w:ascii="Times New Roman" w:hAnsi="Times New Roman"/>
            <w:sz w:val="24"/>
          </w:rPr>
          <w:t>5. Testing, Evaluation, and Documentation (Estimated Effort: 100 hours)</w:t>
        </w:r>
      </w:ins>
    </w:p>
    <w:p w14:paraId="71E16594" w14:textId="77777777" w:rsidR="00D671B0" w:rsidRPr="00B04939" w:rsidRDefault="00D671B0">
      <w:pPr>
        <w:spacing w:after="0" w:line="360" w:lineRule="auto"/>
        <w:jc w:val="both"/>
        <w:rPr>
          <w:ins w:id="2515" w:author="03-134211-002" w:date="2024-02-26T21:42:00Z"/>
          <w:rFonts w:ascii="Times New Roman" w:hAnsi="Times New Roman"/>
          <w:sz w:val="24"/>
        </w:rPr>
        <w:pPrChange w:id="2516" w:author="Administrator" w:date="2024-02-27T12:54:00Z">
          <w:pPr>
            <w:spacing w:after="0" w:line="240" w:lineRule="auto"/>
          </w:pPr>
        </w:pPrChange>
      </w:pPr>
    </w:p>
    <w:p w14:paraId="6F02D6B9" w14:textId="77777777" w:rsidR="00D671B0" w:rsidRPr="00B04939" w:rsidRDefault="00D671B0">
      <w:pPr>
        <w:spacing w:after="0" w:line="360" w:lineRule="auto"/>
        <w:jc w:val="both"/>
        <w:rPr>
          <w:ins w:id="2517" w:author="03-134211-002" w:date="2024-02-26T21:42:00Z"/>
          <w:rFonts w:ascii="Times New Roman" w:hAnsi="Times New Roman"/>
          <w:sz w:val="24"/>
        </w:rPr>
        <w:pPrChange w:id="2518" w:author="Administrator" w:date="2024-02-27T12:54:00Z">
          <w:pPr>
            <w:spacing w:after="0" w:line="240" w:lineRule="auto"/>
          </w:pPr>
        </w:pPrChange>
      </w:pPr>
      <w:ins w:id="2519" w:author="03-134211-002" w:date="2024-02-26T21:42:00Z">
        <w:r w:rsidRPr="00B04939">
          <w:rPr>
            <w:rFonts w:ascii="Times New Roman" w:hAnsi="Times New Roman"/>
            <w:sz w:val="24"/>
          </w:rPr>
          <w:t xml:space="preserve">Initial </w:t>
        </w:r>
        <w:proofErr w:type="gramStart"/>
        <w:r w:rsidRPr="00B04939">
          <w:rPr>
            <w:rFonts w:ascii="Times New Roman" w:hAnsi="Times New Roman"/>
            <w:sz w:val="24"/>
          </w:rPr>
          <w:t>Testing</w:t>
        </w:r>
        <w:proofErr w:type="gramEnd"/>
        <w:r w:rsidRPr="00B04939">
          <w:rPr>
            <w:rFonts w:ascii="Times New Roman" w:hAnsi="Times New Roman"/>
            <w:sz w:val="24"/>
          </w:rPr>
          <w:t xml:space="preserve"> (20 hours): Initial testing focuses on evaluating the system's basic functionality and accuracy on a separate dataset not used for training. This identifies immediate issues and ensures the system functions as intended.</w:t>
        </w:r>
      </w:ins>
    </w:p>
    <w:p w14:paraId="5AF47011" w14:textId="77777777" w:rsidR="00D671B0" w:rsidRPr="00B04939" w:rsidRDefault="00D671B0">
      <w:pPr>
        <w:spacing w:after="0" w:line="360" w:lineRule="auto"/>
        <w:jc w:val="both"/>
        <w:rPr>
          <w:ins w:id="2520" w:author="03-134211-002" w:date="2024-02-26T21:42:00Z"/>
          <w:rFonts w:ascii="Times New Roman" w:hAnsi="Times New Roman"/>
          <w:sz w:val="24"/>
        </w:rPr>
        <w:pPrChange w:id="2521" w:author="Administrator" w:date="2024-02-27T12:54:00Z">
          <w:pPr>
            <w:spacing w:after="0" w:line="240" w:lineRule="auto"/>
          </w:pPr>
        </w:pPrChange>
      </w:pPr>
      <w:ins w:id="2522" w:author="03-134211-002" w:date="2024-02-26T21:42:00Z">
        <w:r w:rsidRPr="00B04939">
          <w:rPr>
            <w:rFonts w:ascii="Times New Roman" w:hAnsi="Times New Roman"/>
            <w:sz w:val="24"/>
          </w:rPr>
          <w:t>Refinement and Optimization (40 hours): Based on the initial testing results, the system is refined to improve its accuracy and robustness. This might involve adjusting model parameters, addressing identified issues, and potentially collecting additional data if necessary.</w:t>
        </w:r>
      </w:ins>
    </w:p>
    <w:p w14:paraId="6E7C1590" w14:textId="77777777" w:rsidR="00D671B0" w:rsidRPr="00B04939" w:rsidRDefault="00D671B0">
      <w:pPr>
        <w:spacing w:after="0" w:line="360" w:lineRule="auto"/>
        <w:jc w:val="both"/>
        <w:rPr>
          <w:ins w:id="2523" w:author="03-134211-002" w:date="2024-02-26T21:42:00Z"/>
          <w:rFonts w:ascii="Times New Roman" w:hAnsi="Times New Roman"/>
          <w:sz w:val="24"/>
        </w:rPr>
        <w:pPrChange w:id="2524" w:author="Administrator" w:date="2024-02-27T12:54:00Z">
          <w:pPr>
            <w:spacing w:after="0" w:line="240" w:lineRule="auto"/>
          </w:pPr>
        </w:pPrChange>
      </w:pPr>
      <w:ins w:id="2525" w:author="03-134211-002" w:date="2024-02-26T21:42:00Z">
        <w:r w:rsidRPr="00B04939">
          <w:rPr>
            <w:rFonts w:ascii="Times New Roman" w:hAnsi="Times New Roman"/>
            <w:sz w:val="24"/>
          </w:rPr>
          <w:t>Final Testing and Evaluation (40 hours): Once refined, the system undergoes comprehensive testing on a larger test dataset. This evaluation compares its accuracy and efficiency with traditional meter reading methods, documenting the results for future reference.</w:t>
        </w:r>
      </w:ins>
    </w:p>
    <w:p w14:paraId="295429E7" w14:textId="77777777" w:rsidR="00D671B0" w:rsidRPr="00B04939" w:rsidRDefault="00D671B0">
      <w:pPr>
        <w:spacing w:after="0" w:line="360" w:lineRule="auto"/>
        <w:jc w:val="both"/>
        <w:rPr>
          <w:ins w:id="2526" w:author="03-134211-002" w:date="2024-02-26T21:42:00Z"/>
          <w:rFonts w:ascii="Times New Roman" w:hAnsi="Times New Roman"/>
          <w:sz w:val="24"/>
        </w:rPr>
        <w:pPrChange w:id="2527" w:author="Administrator" w:date="2024-02-27T12:54:00Z">
          <w:pPr>
            <w:spacing w:after="0" w:line="240" w:lineRule="auto"/>
          </w:pPr>
        </w:pPrChange>
      </w:pPr>
      <w:ins w:id="2528" w:author="03-134211-002" w:date="2024-02-26T21:42:00Z">
        <w:r w:rsidRPr="00B04939">
          <w:rPr>
            <w:rFonts w:ascii="Times New Roman" w:hAnsi="Times New Roman"/>
            <w:sz w:val="24"/>
          </w:rPr>
          <w:t>Project Documentation (20 hours): The final stage involves compiling a comprehensive report detailing the project's methodology, achieved results, encountered challenges, and potential future improvements for the AI-based meter reader system.</w:t>
        </w:r>
      </w:ins>
    </w:p>
    <w:p w14:paraId="794674E4" w14:textId="1CD84EAC" w:rsidR="009F24B3" w:rsidRDefault="00D671B0">
      <w:pPr>
        <w:spacing w:after="0" w:line="360" w:lineRule="auto"/>
        <w:jc w:val="both"/>
        <w:rPr>
          <w:ins w:id="2529" w:author="BULC" w:date="2024-03-11T16:27:00Z"/>
          <w:rFonts w:ascii="Times New Roman" w:hAnsi="Times New Roman"/>
          <w:sz w:val="24"/>
        </w:rPr>
        <w:pPrChange w:id="2530" w:author="Administrator" w:date="2024-02-27T12:54:00Z">
          <w:pPr>
            <w:spacing w:after="0" w:line="240" w:lineRule="auto"/>
          </w:pPr>
        </w:pPrChange>
      </w:pPr>
      <w:ins w:id="2531" w:author="03-134211-002" w:date="2024-02-26T21:42:00Z">
        <w:r w:rsidRPr="00B04939">
          <w:rPr>
            <w:rFonts w:ascii="Times New Roman" w:hAnsi="Times New Roman"/>
            <w:sz w:val="24"/>
          </w:rPr>
          <w:t>These stages represent a general roadmap for developing the project. The estimated effort for each stage is a guideline and may vary depending on the specific circumstances and encountered challenges.</w:t>
        </w:r>
      </w:ins>
    </w:p>
    <w:p w14:paraId="56A8F8BE" w14:textId="77777777" w:rsidR="009F24B3" w:rsidRDefault="009F24B3">
      <w:pPr>
        <w:spacing w:after="0" w:line="360" w:lineRule="auto"/>
        <w:jc w:val="both"/>
        <w:rPr>
          <w:ins w:id="2532" w:author="BULC" w:date="2024-03-11T16:27:00Z"/>
          <w:rFonts w:ascii="Times New Roman" w:hAnsi="Times New Roman"/>
          <w:sz w:val="24"/>
        </w:rPr>
        <w:pPrChange w:id="2533" w:author="Administrator" w:date="2024-02-27T12:54:00Z">
          <w:pPr>
            <w:spacing w:after="0" w:line="240" w:lineRule="auto"/>
          </w:pPr>
        </w:pPrChange>
      </w:pPr>
    </w:p>
    <w:p w14:paraId="6D7B6DD1" w14:textId="77777777" w:rsidR="009F24B3" w:rsidRDefault="009F24B3">
      <w:pPr>
        <w:spacing w:after="0" w:line="360" w:lineRule="auto"/>
        <w:jc w:val="both"/>
        <w:rPr>
          <w:ins w:id="2534" w:author="BULC" w:date="2024-03-11T16:27:00Z"/>
          <w:rFonts w:ascii="Times New Roman" w:hAnsi="Times New Roman"/>
          <w:sz w:val="24"/>
        </w:rPr>
        <w:pPrChange w:id="2535" w:author="Administrator" w:date="2024-02-27T12:54:00Z">
          <w:pPr>
            <w:spacing w:after="0" w:line="240" w:lineRule="auto"/>
          </w:pPr>
        </w:pPrChange>
      </w:pPr>
    </w:p>
    <w:p w14:paraId="27CEEC49" w14:textId="77777777" w:rsidR="009F24B3" w:rsidRDefault="009F24B3">
      <w:pPr>
        <w:spacing w:after="0" w:line="360" w:lineRule="auto"/>
        <w:jc w:val="both"/>
        <w:rPr>
          <w:ins w:id="2536" w:author="BULC" w:date="2024-03-11T16:27:00Z"/>
          <w:rFonts w:ascii="Times New Roman" w:hAnsi="Times New Roman"/>
          <w:sz w:val="24"/>
        </w:rPr>
        <w:pPrChange w:id="2537" w:author="Administrator" w:date="2024-02-27T12:54:00Z">
          <w:pPr>
            <w:spacing w:after="0" w:line="240" w:lineRule="auto"/>
          </w:pPr>
        </w:pPrChange>
      </w:pPr>
    </w:p>
    <w:p w14:paraId="6B8E0A1C" w14:textId="77777777" w:rsidR="009F24B3" w:rsidRDefault="009F24B3">
      <w:pPr>
        <w:spacing w:after="0" w:line="240" w:lineRule="auto"/>
        <w:rPr>
          <w:ins w:id="2538" w:author="BULC" w:date="2024-03-11T16:27:00Z"/>
          <w:rFonts w:ascii="Times New Roman" w:hAnsi="Times New Roman"/>
          <w:sz w:val="24"/>
        </w:rPr>
      </w:pPr>
      <w:ins w:id="2539" w:author="BULC" w:date="2024-03-11T16:27:00Z">
        <w:r>
          <w:rPr>
            <w:rFonts w:ascii="Times New Roman" w:hAnsi="Times New Roman"/>
            <w:sz w:val="24"/>
          </w:rPr>
          <w:br w:type="page"/>
        </w:r>
      </w:ins>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Change w:id="2540" w:author="BULC" w:date="2024-03-11T16:29:00Z">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PrChange>
      </w:tblPr>
      <w:tblGrid>
        <w:gridCol w:w="1642"/>
        <w:gridCol w:w="6630"/>
        <w:gridCol w:w="2108"/>
        <w:tblGridChange w:id="2541">
          <w:tblGrid>
            <w:gridCol w:w="2079"/>
            <w:gridCol w:w="5627"/>
            <w:gridCol w:w="2674"/>
          </w:tblGrid>
        </w:tblGridChange>
      </w:tblGrid>
      <w:tr w:rsidR="009F24B3" w:rsidRPr="0031033A" w14:paraId="03D70847" w14:textId="77777777" w:rsidTr="0031033A">
        <w:trPr>
          <w:tblHeader/>
          <w:tblCellSpacing w:w="15" w:type="dxa"/>
          <w:ins w:id="2542" w:author="BULC" w:date="2024-03-11T16:28:00Z"/>
          <w:trPrChange w:id="2543" w:author="BULC" w:date="2024-03-11T16:29:00Z">
            <w:trPr>
              <w:tblHeader/>
              <w:tblCellSpacing w:w="15" w:type="dxa"/>
            </w:trPr>
          </w:trPrChange>
        </w:trPr>
        <w:tc>
          <w:tcPr>
            <w:tcW w:w="1597" w:type="dxa"/>
            <w:tcBorders>
              <w:top w:val="single" w:sz="6" w:space="0" w:color="E3E3E3"/>
              <w:left w:val="single" w:sz="6" w:space="0" w:color="E3E3E3"/>
              <w:bottom w:val="single" w:sz="6" w:space="0" w:color="E3E3E3"/>
              <w:right w:val="single" w:sz="2" w:space="0" w:color="E3E3E3"/>
            </w:tcBorders>
            <w:vAlign w:val="bottom"/>
            <w:hideMark/>
            <w:tcPrChange w:id="2544" w:author="BULC" w:date="2024-03-11T16:29:00Z">
              <w:tcPr>
                <w:tcW w:w="0" w:type="auto"/>
                <w:tcBorders>
                  <w:top w:val="single" w:sz="6" w:space="0" w:color="E3E3E3"/>
                  <w:left w:val="single" w:sz="6" w:space="0" w:color="E3E3E3"/>
                  <w:bottom w:val="single" w:sz="6" w:space="0" w:color="E3E3E3"/>
                  <w:right w:val="single" w:sz="2" w:space="0" w:color="E3E3E3"/>
                </w:tcBorders>
                <w:vAlign w:val="bottom"/>
                <w:hideMark/>
              </w:tcPr>
            </w:tcPrChange>
          </w:tcPr>
          <w:p w14:paraId="300CCF87" w14:textId="77777777" w:rsidR="009F24B3" w:rsidRPr="0031033A" w:rsidRDefault="009F24B3">
            <w:pPr>
              <w:spacing w:after="0" w:line="240" w:lineRule="auto"/>
              <w:jc w:val="both"/>
              <w:rPr>
                <w:ins w:id="2545" w:author="BULC" w:date="2024-03-11T16:28:00Z"/>
                <w:rFonts w:ascii="Times New Roman" w:eastAsia="Times New Roman" w:hAnsi="Times New Roman"/>
                <w:b/>
                <w:bCs/>
                <w:sz w:val="24"/>
                <w:szCs w:val="24"/>
                <w:rPrChange w:id="2546" w:author="BULC" w:date="2024-03-11T16:28:00Z">
                  <w:rPr>
                    <w:ins w:id="2547" w:author="BULC" w:date="2024-03-11T16:28:00Z"/>
                    <w:rFonts w:ascii="Times New Roman" w:eastAsia="Times New Roman" w:hAnsi="Times New Roman"/>
                    <w:b/>
                    <w:bCs/>
                    <w:sz w:val="21"/>
                    <w:szCs w:val="21"/>
                  </w:rPr>
                </w:rPrChange>
              </w:rPr>
              <w:pPrChange w:id="2548" w:author="BULC" w:date="2024-03-11T16:32:00Z">
                <w:pPr>
                  <w:spacing w:after="0" w:line="240" w:lineRule="auto"/>
                  <w:jc w:val="center"/>
                </w:pPr>
              </w:pPrChange>
            </w:pPr>
            <w:ins w:id="2549" w:author="BULC" w:date="2024-03-11T16:28:00Z">
              <w:r w:rsidRPr="0031033A">
                <w:rPr>
                  <w:rFonts w:ascii="Times New Roman" w:eastAsia="Times New Roman" w:hAnsi="Times New Roman"/>
                  <w:b/>
                  <w:bCs/>
                  <w:sz w:val="24"/>
                  <w:szCs w:val="24"/>
                  <w:rPrChange w:id="2550" w:author="BULC" w:date="2024-03-11T16:28:00Z">
                    <w:rPr>
                      <w:rFonts w:ascii="Times New Roman" w:eastAsia="Times New Roman" w:hAnsi="Times New Roman"/>
                      <w:b/>
                      <w:bCs/>
                      <w:sz w:val="21"/>
                      <w:szCs w:val="21"/>
                    </w:rPr>
                  </w:rPrChange>
                </w:rPr>
                <w:lastRenderedPageBreak/>
                <w:t>CLO</w:t>
              </w:r>
            </w:ins>
          </w:p>
        </w:tc>
        <w:tc>
          <w:tcPr>
            <w:tcW w:w="6600" w:type="dxa"/>
            <w:tcBorders>
              <w:top w:val="single" w:sz="6" w:space="0" w:color="E3E3E3"/>
              <w:left w:val="single" w:sz="6" w:space="0" w:color="E3E3E3"/>
              <w:bottom w:val="single" w:sz="6" w:space="0" w:color="E3E3E3"/>
              <w:right w:val="single" w:sz="2" w:space="0" w:color="E3E3E3"/>
            </w:tcBorders>
            <w:vAlign w:val="bottom"/>
            <w:hideMark/>
            <w:tcPrChange w:id="2551" w:author="BULC" w:date="2024-03-11T16:29:00Z">
              <w:tcPr>
                <w:tcW w:w="0" w:type="auto"/>
                <w:tcBorders>
                  <w:top w:val="single" w:sz="6" w:space="0" w:color="E3E3E3"/>
                  <w:left w:val="single" w:sz="6" w:space="0" w:color="E3E3E3"/>
                  <w:bottom w:val="single" w:sz="6" w:space="0" w:color="E3E3E3"/>
                  <w:right w:val="single" w:sz="2" w:space="0" w:color="E3E3E3"/>
                </w:tcBorders>
                <w:vAlign w:val="bottom"/>
                <w:hideMark/>
              </w:tcPr>
            </w:tcPrChange>
          </w:tcPr>
          <w:p w14:paraId="76822E8E" w14:textId="77777777" w:rsidR="009F24B3" w:rsidRPr="0031033A" w:rsidRDefault="009F24B3">
            <w:pPr>
              <w:spacing w:after="0" w:line="240" w:lineRule="auto"/>
              <w:jc w:val="both"/>
              <w:rPr>
                <w:ins w:id="2552" w:author="BULC" w:date="2024-03-11T16:28:00Z"/>
                <w:rFonts w:ascii="Times New Roman" w:eastAsia="Times New Roman" w:hAnsi="Times New Roman"/>
                <w:b/>
                <w:bCs/>
                <w:sz w:val="24"/>
                <w:szCs w:val="24"/>
                <w:rPrChange w:id="2553" w:author="BULC" w:date="2024-03-11T16:28:00Z">
                  <w:rPr>
                    <w:ins w:id="2554" w:author="BULC" w:date="2024-03-11T16:28:00Z"/>
                    <w:rFonts w:ascii="Times New Roman" w:eastAsia="Times New Roman" w:hAnsi="Times New Roman"/>
                    <w:b/>
                    <w:bCs/>
                    <w:sz w:val="21"/>
                    <w:szCs w:val="21"/>
                  </w:rPr>
                </w:rPrChange>
              </w:rPr>
              <w:pPrChange w:id="2555" w:author="BULC" w:date="2024-03-11T16:32:00Z">
                <w:pPr>
                  <w:spacing w:after="0" w:line="240" w:lineRule="auto"/>
                  <w:jc w:val="center"/>
                </w:pPr>
              </w:pPrChange>
            </w:pPr>
            <w:ins w:id="2556" w:author="BULC" w:date="2024-03-11T16:28:00Z">
              <w:r w:rsidRPr="0031033A">
                <w:rPr>
                  <w:rFonts w:ascii="Times New Roman" w:eastAsia="Times New Roman" w:hAnsi="Times New Roman"/>
                  <w:b/>
                  <w:bCs/>
                  <w:sz w:val="24"/>
                  <w:szCs w:val="24"/>
                  <w:rPrChange w:id="2557" w:author="BULC" w:date="2024-03-11T16:28:00Z">
                    <w:rPr>
                      <w:rFonts w:ascii="Times New Roman" w:eastAsia="Times New Roman" w:hAnsi="Times New Roman"/>
                      <w:b/>
                      <w:bCs/>
                      <w:sz w:val="21"/>
                      <w:szCs w:val="21"/>
                    </w:rPr>
                  </w:rPrChange>
                </w:rPr>
                <w:t>Description</w:t>
              </w:r>
            </w:ins>
          </w:p>
        </w:tc>
        <w:tc>
          <w:tcPr>
            <w:tcW w:w="2063" w:type="dxa"/>
            <w:tcBorders>
              <w:top w:val="single" w:sz="6" w:space="0" w:color="E3E3E3"/>
              <w:left w:val="single" w:sz="6" w:space="0" w:color="E3E3E3"/>
              <w:bottom w:val="single" w:sz="6" w:space="0" w:color="E3E3E3"/>
              <w:right w:val="single" w:sz="6" w:space="0" w:color="E3E3E3"/>
            </w:tcBorders>
            <w:vAlign w:val="bottom"/>
            <w:hideMark/>
            <w:tcPrChange w:id="2558" w:author="BULC" w:date="2024-03-11T16:29:00Z">
              <w:tcPr>
                <w:tcW w:w="0" w:type="auto"/>
                <w:tcBorders>
                  <w:top w:val="single" w:sz="6" w:space="0" w:color="E3E3E3"/>
                  <w:left w:val="single" w:sz="6" w:space="0" w:color="E3E3E3"/>
                  <w:bottom w:val="single" w:sz="6" w:space="0" w:color="E3E3E3"/>
                  <w:right w:val="single" w:sz="6" w:space="0" w:color="E3E3E3"/>
                </w:tcBorders>
                <w:vAlign w:val="bottom"/>
                <w:hideMark/>
              </w:tcPr>
            </w:tcPrChange>
          </w:tcPr>
          <w:p w14:paraId="7B40E67B" w14:textId="77777777" w:rsidR="009F24B3" w:rsidRPr="0031033A" w:rsidRDefault="009F24B3">
            <w:pPr>
              <w:spacing w:after="0" w:line="240" w:lineRule="auto"/>
              <w:jc w:val="both"/>
              <w:rPr>
                <w:ins w:id="2559" w:author="BULC" w:date="2024-03-11T16:28:00Z"/>
                <w:rFonts w:ascii="Times New Roman" w:eastAsia="Times New Roman" w:hAnsi="Times New Roman"/>
                <w:b/>
                <w:bCs/>
                <w:sz w:val="24"/>
                <w:szCs w:val="24"/>
                <w:rPrChange w:id="2560" w:author="BULC" w:date="2024-03-11T16:28:00Z">
                  <w:rPr>
                    <w:ins w:id="2561" w:author="BULC" w:date="2024-03-11T16:28:00Z"/>
                    <w:rFonts w:ascii="Times New Roman" w:eastAsia="Times New Roman" w:hAnsi="Times New Roman"/>
                    <w:b/>
                    <w:bCs/>
                    <w:sz w:val="21"/>
                    <w:szCs w:val="21"/>
                  </w:rPr>
                </w:rPrChange>
              </w:rPr>
              <w:pPrChange w:id="2562" w:author="BULC" w:date="2024-03-11T16:32:00Z">
                <w:pPr>
                  <w:spacing w:after="0" w:line="240" w:lineRule="auto"/>
                  <w:jc w:val="center"/>
                </w:pPr>
              </w:pPrChange>
            </w:pPr>
            <w:ins w:id="2563" w:author="BULC" w:date="2024-03-11T16:28:00Z">
              <w:r w:rsidRPr="0031033A">
                <w:rPr>
                  <w:rFonts w:ascii="Times New Roman" w:eastAsia="Times New Roman" w:hAnsi="Times New Roman"/>
                  <w:b/>
                  <w:bCs/>
                  <w:sz w:val="24"/>
                  <w:szCs w:val="24"/>
                  <w:rPrChange w:id="2564" w:author="BULC" w:date="2024-03-11T16:28:00Z">
                    <w:rPr>
                      <w:rFonts w:ascii="Times New Roman" w:eastAsia="Times New Roman" w:hAnsi="Times New Roman"/>
                      <w:b/>
                      <w:bCs/>
                      <w:sz w:val="21"/>
                      <w:szCs w:val="21"/>
                    </w:rPr>
                  </w:rPrChange>
                </w:rPr>
                <w:t>Section(s) Utilized</w:t>
              </w:r>
            </w:ins>
          </w:p>
        </w:tc>
      </w:tr>
      <w:tr w:rsidR="009F24B3" w:rsidRPr="0031033A" w14:paraId="0B4A090F" w14:textId="77777777" w:rsidTr="0031033A">
        <w:trPr>
          <w:tblCellSpacing w:w="15" w:type="dxa"/>
          <w:ins w:id="2565" w:author="BULC" w:date="2024-03-11T16:28:00Z"/>
          <w:trPrChange w:id="2566"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567"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6B654E8D" w14:textId="77777777" w:rsidR="009F24B3" w:rsidRPr="0031033A" w:rsidRDefault="009F24B3">
            <w:pPr>
              <w:spacing w:after="0" w:line="240" w:lineRule="auto"/>
              <w:jc w:val="both"/>
              <w:rPr>
                <w:ins w:id="2568" w:author="BULC" w:date="2024-03-11T16:28:00Z"/>
                <w:rFonts w:ascii="Times New Roman" w:eastAsia="Times New Roman" w:hAnsi="Times New Roman"/>
                <w:sz w:val="24"/>
                <w:szCs w:val="24"/>
                <w:rPrChange w:id="2569" w:author="BULC" w:date="2024-03-11T16:28:00Z">
                  <w:rPr>
                    <w:ins w:id="2570" w:author="BULC" w:date="2024-03-11T16:28:00Z"/>
                    <w:rFonts w:ascii="Times New Roman" w:eastAsia="Times New Roman" w:hAnsi="Times New Roman"/>
                    <w:sz w:val="21"/>
                    <w:szCs w:val="21"/>
                  </w:rPr>
                </w:rPrChange>
              </w:rPr>
              <w:pPrChange w:id="2571" w:author="BULC" w:date="2024-03-11T16:32:00Z">
                <w:pPr>
                  <w:spacing w:after="0" w:line="240" w:lineRule="auto"/>
                </w:pPr>
              </w:pPrChange>
            </w:pPr>
            <w:ins w:id="2572" w:author="BULC" w:date="2024-03-11T16:28:00Z">
              <w:r w:rsidRPr="0031033A">
                <w:rPr>
                  <w:rFonts w:ascii="Times New Roman" w:eastAsia="Times New Roman" w:hAnsi="Times New Roman"/>
                  <w:sz w:val="24"/>
                  <w:szCs w:val="24"/>
                  <w:rPrChange w:id="2573" w:author="BULC" w:date="2024-03-11T16:28:00Z">
                    <w:rPr>
                      <w:rFonts w:ascii="Times New Roman" w:eastAsia="Times New Roman" w:hAnsi="Times New Roman"/>
                      <w:sz w:val="21"/>
                      <w:szCs w:val="21"/>
                    </w:rPr>
                  </w:rPrChange>
                </w:rPr>
                <w:t>Ingenuity of Idea</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574"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2883715C" w14:textId="77777777" w:rsidR="009F24B3" w:rsidRPr="0031033A" w:rsidRDefault="009F24B3">
            <w:pPr>
              <w:spacing w:after="0" w:line="240" w:lineRule="auto"/>
              <w:jc w:val="both"/>
              <w:rPr>
                <w:ins w:id="2575" w:author="BULC" w:date="2024-03-11T16:28:00Z"/>
                <w:rFonts w:ascii="Times New Roman" w:eastAsia="Times New Roman" w:hAnsi="Times New Roman"/>
                <w:sz w:val="24"/>
                <w:szCs w:val="24"/>
                <w:rPrChange w:id="2576" w:author="BULC" w:date="2024-03-11T16:28:00Z">
                  <w:rPr>
                    <w:ins w:id="2577" w:author="BULC" w:date="2024-03-11T16:28:00Z"/>
                    <w:rFonts w:ascii="Times New Roman" w:eastAsia="Times New Roman" w:hAnsi="Times New Roman"/>
                    <w:sz w:val="21"/>
                    <w:szCs w:val="21"/>
                  </w:rPr>
                </w:rPrChange>
              </w:rPr>
              <w:pPrChange w:id="2578" w:author="BULC" w:date="2024-03-11T16:32:00Z">
                <w:pPr>
                  <w:spacing w:after="0" w:line="240" w:lineRule="auto"/>
                </w:pPr>
              </w:pPrChange>
            </w:pPr>
            <w:ins w:id="2579" w:author="BULC" w:date="2024-03-11T16:28:00Z">
              <w:r w:rsidRPr="0031033A">
                <w:rPr>
                  <w:rFonts w:ascii="Times New Roman" w:eastAsia="Times New Roman" w:hAnsi="Times New Roman"/>
                  <w:sz w:val="24"/>
                  <w:szCs w:val="24"/>
                  <w:rPrChange w:id="2580" w:author="BULC" w:date="2024-03-11T16:28:00Z">
                    <w:rPr>
                      <w:rFonts w:ascii="Times New Roman" w:eastAsia="Times New Roman" w:hAnsi="Times New Roman"/>
                      <w:sz w:val="21"/>
                      <w:szCs w:val="21"/>
                    </w:rPr>
                  </w:rPrChange>
                </w:rPr>
                <w:t xml:space="preserve">The project demonstrates innovative work with research value by utilizing advanced tools and technologies such as image processing libraries (e.g., </w:t>
              </w:r>
              <w:proofErr w:type="spellStart"/>
              <w:r w:rsidRPr="0031033A">
                <w:rPr>
                  <w:rFonts w:ascii="Times New Roman" w:eastAsia="Times New Roman" w:hAnsi="Times New Roman"/>
                  <w:sz w:val="24"/>
                  <w:szCs w:val="24"/>
                  <w:rPrChange w:id="2581" w:author="BULC" w:date="2024-03-11T16:28:00Z">
                    <w:rPr>
                      <w:rFonts w:ascii="Times New Roman" w:eastAsia="Times New Roman" w:hAnsi="Times New Roman"/>
                      <w:sz w:val="21"/>
                      <w:szCs w:val="21"/>
                    </w:rPr>
                  </w:rPrChange>
                </w:rPr>
                <w:t>OpenCV</w:t>
              </w:r>
              <w:proofErr w:type="spellEnd"/>
              <w:r w:rsidRPr="0031033A">
                <w:rPr>
                  <w:rFonts w:ascii="Times New Roman" w:eastAsia="Times New Roman" w:hAnsi="Times New Roman"/>
                  <w:sz w:val="24"/>
                  <w:szCs w:val="24"/>
                  <w:rPrChange w:id="2582" w:author="BULC" w:date="2024-03-11T16:28:00Z">
                    <w:rPr>
                      <w:rFonts w:ascii="Times New Roman" w:eastAsia="Times New Roman" w:hAnsi="Times New Roman"/>
                      <w:sz w:val="21"/>
                      <w:szCs w:val="21"/>
                    </w:rPr>
                  </w:rPrChange>
                </w:rPr>
                <w:t xml:space="preserve">, </w:t>
              </w:r>
              <w:proofErr w:type="spellStart"/>
              <w:r w:rsidRPr="0031033A">
                <w:rPr>
                  <w:rFonts w:ascii="Times New Roman" w:eastAsia="Times New Roman" w:hAnsi="Times New Roman"/>
                  <w:sz w:val="24"/>
                  <w:szCs w:val="24"/>
                  <w:rPrChange w:id="2583" w:author="BULC" w:date="2024-03-11T16:28:00Z">
                    <w:rPr>
                      <w:rFonts w:ascii="Times New Roman" w:eastAsia="Times New Roman" w:hAnsi="Times New Roman"/>
                      <w:sz w:val="21"/>
                      <w:szCs w:val="21"/>
                    </w:rPr>
                  </w:rPrChange>
                </w:rPr>
                <w:t>scikit</w:t>
              </w:r>
              <w:proofErr w:type="spellEnd"/>
              <w:r w:rsidRPr="0031033A">
                <w:rPr>
                  <w:rFonts w:ascii="Times New Roman" w:eastAsia="Times New Roman" w:hAnsi="Times New Roman"/>
                  <w:sz w:val="24"/>
                  <w:szCs w:val="24"/>
                  <w:rPrChange w:id="2584" w:author="BULC" w:date="2024-03-11T16:28:00Z">
                    <w:rPr>
                      <w:rFonts w:ascii="Times New Roman" w:eastAsia="Times New Roman" w:hAnsi="Times New Roman"/>
                      <w:sz w:val="21"/>
                      <w:szCs w:val="21"/>
                    </w:rPr>
                  </w:rPrChange>
                </w:rPr>
                <w:t xml:space="preserve">-image) and machine learning frameworks (e.g., </w:t>
              </w:r>
              <w:proofErr w:type="spellStart"/>
              <w:r w:rsidRPr="0031033A">
                <w:rPr>
                  <w:rFonts w:ascii="Times New Roman" w:eastAsia="Times New Roman" w:hAnsi="Times New Roman"/>
                  <w:sz w:val="24"/>
                  <w:szCs w:val="24"/>
                  <w:rPrChange w:id="2585" w:author="BULC" w:date="2024-03-11T16:28:00Z">
                    <w:rPr>
                      <w:rFonts w:ascii="Times New Roman" w:eastAsia="Times New Roman" w:hAnsi="Times New Roman"/>
                      <w:sz w:val="21"/>
                      <w:szCs w:val="21"/>
                    </w:rPr>
                  </w:rPrChange>
                </w:rPr>
                <w:t>TensorFlow</w:t>
              </w:r>
              <w:proofErr w:type="spellEnd"/>
              <w:r w:rsidRPr="0031033A">
                <w:rPr>
                  <w:rFonts w:ascii="Times New Roman" w:eastAsia="Times New Roman" w:hAnsi="Times New Roman"/>
                  <w:sz w:val="24"/>
                  <w:szCs w:val="24"/>
                  <w:rPrChange w:id="2586" w:author="BULC" w:date="2024-03-11T16:28:00Z">
                    <w:rPr>
                      <w:rFonts w:ascii="Times New Roman" w:eastAsia="Times New Roman" w:hAnsi="Times New Roman"/>
                      <w:sz w:val="21"/>
                      <w:szCs w:val="21"/>
                    </w:rPr>
                  </w:rPrChange>
                </w:rPr>
                <w:t xml:space="preserve">, </w:t>
              </w:r>
              <w:proofErr w:type="spellStart"/>
              <w:r w:rsidRPr="0031033A">
                <w:rPr>
                  <w:rFonts w:ascii="Times New Roman" w:eastAsia="Times New Roman" w:hAnsi="Times New Roman"/>
                  <w:sz w:val="24"/>
                  <w:szCs w:val="24"/>
                  <w:rPrChange w:id="2587" w:author="BULC" w:date="2024-03-11T16:28:00Z">
                    <w:rPr>
                      <w:rFonts w:ascii="Times New Roman" w:eastAsia="Times New Roman" w:hAnsi="Times New Roman"/>
                      <w:sz w:val="21"/>
                      <w:szCs w:val="21"/>
                    </w:rPr>
                  </w:rPrChange>
                </w:rPr>
                <w:t>PyTorch</w:t>
              </w:r>
              <w:proofErr w:type="spellEnd"/>
              <w:r w:rsidRPr="0031033A">
                <w:rPr>
                  <w:rFonts w:ascii="Times New Roman" w:eastAsia="Times New Roman" w:hAnsi="Times New Roman"/>
                  <w:sz w:val="24"/>
                  <w:szCs w:val="24"/>
                  <w:rPrChange w:id="2588" w:author="BULC" w:date="2024-03-11T16:28:00Z">
                    <w:rPr>
                      <w:rFonts w:ascii="Times New Roman" w:eastAsia="Times New Roman" w:hAnsi="Times New Roman"/>
                      <w:sz w:val="21"/>
                      <w:szCs w:val="21"/>
                    </w:rPr>
                  </w:rPrChange>
                </w:rPr>
                <w:t>) to automate electricity meter reading. These tools solve technical difficulties and contribute to the development of a robust system.</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589"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55A08CE5" w14:textId="77777777" w:rsidR="009F24B3" w:rsidRPr="0031033A" w:rsidRDefault="009F24B3">
            <w:pPr>
              <w:spacing w:after="0" w:line="240" w:lineRule="auto"/>
              <w:jc w:val="both"/>
              <w:rPr>
                <w:ins w:id="2590" w:author="BULC" w:date="2024-03-11T16:28:00Z"/>
                <w:rFonts w:ascii="Times New Roman" w:eastAsia="Times New Roman" w:hAnsi="Times New Roman"/>
                <w:sz w:val="24"/>
                <w:szCs w:val="24"/>
                <w:rPrChange w:id="2591" w:author="BULC" w:date="2024-03-11T16:28:00Z">
                  <w:rPr>
                    <w:ins w:id="2592" w:author="BULC" w:date="2024-03-11T16:28:00Z"/>
                    <w:rFonts w:ascii="Times New Roman" w:eastAsia="Times New Roman" w:hAnsi="Times New Roman"/>
                    <w:sz w:val="21"/>
                    <w:szCs w:val="21"/>
                  </w:rPr>
                </w:rPrChange>
              </w:rPr>
              <w:pPrChange w:id="2593" w:author="BULC" w:date="2024-03-11T16:32:00Z">
                <w:pPr>
                  <w:spacing w:after="0" w:line="240" w:lineRule="auto"/>
                </w:pPr>
              </w:pPrChange>
            </w:pPr>
            <w:ins w:id="2594" w:author="BULC" w:date="2024-03-11T16:28:00Z">
              <w:r w:rsidRPr="0031033A">
                <w:rPr>
                  <w:rFonts w:ascii="Times New Roman" w:eastAsia="Times New Roman" w:hAnsi="Times New Roman"/>
                  <w:sz w:val="24"/>
                  <w:szCs w:val="24"/>
                  <w:rPrChange w:id="2595" w:author="BULC" w:date="2024-03-11T16:28:00Z">
                    <w:rPr>
                      <w:rFonts w:ascii="Times New Roman" w:eastAsia="Times New Roman" w:hAnsi="Times New Roman"/>
                      <w:sz w:val="21"/>
                      <w:szCs w:val="21"/>
                    </w:rPr>
                  </w:rPrChange>
                </w:rPr>
                <w:t>Tools / Technology</w:t>
              </w:r>
            </w:ins>
          </w:p>
        </w:tc>
      </w:tr>
      <w:tr w:rsidR="009F24B3" w:rsidRPr="0031033A" w14:paraId="788EFB30" w14:textId="77777777" w:rsidTr="0031033A">
        <w:trPr>
          <w:tblCellSpacing w:w="15" w:type="dxa"/>
          <w:ins w:id="2596" w:author="BULC" w:date="2024-03-11T16:28:00Z"/>
          <w:trPrChange w:id="2597"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598"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324A2C16" w14:textId="77777777" w:rsidR="009F24B3" w:rsidRPr="0031033A" w:rsidRDefault="009F24B3">
            <w:pPr>
              <w:spacing w:after="0" w:line="240" w:lineRule="auto"/>
              <w:jc w:val="both"/>
              <w:rPr>
                <w:ins w:id="2599" w:author="BULC" w:date="2024-03-11T16:28:00Z"/>
                <w:rFonts w:ascii="Times New Roman" w:eastAsia="Times New Roman" w:hAnsi="Times New Roman"/>
                <w:sz w:val="24"/>
                <w:szCs w:val="24"/>
                <w:rPrChange w:id="2600" w:author="BULC" w:date="2024-03-11T16:28:00Z">
                  <w:rPr>
                    <w:ins w:id="2601" w:author="BULC" w:date="2024-03-11T16:28:00Z"/>
                    <w:rFonts w:ascii="Times New Roman" w:eastAsia="Times New Roman" w:hAnsi="Times New Roman"/>
                    <w:sz w:val="21"/>
                    <w:szCs w:val="21"/>
                  </w:rPr>
                </w:rPrChange>
              </w:rPr>
              <w:pPrChange w:id="2602" w:author="BULC" w:date="2024-03-11T16:32:00Z">
                <w:pPr>
                  <w:spacing w:after="0" w:line="240" w:lineRule="auto"/>
                </w:pPr>
              </w:pPrChange>
            </w:pPr>
            <w:ins w:id="2603" w:author="BULC" w:date="2024-03-11T16:28:00Z">
              <w:r w:rsidRPr="0031033A">
                <w:rPr>
                  <w:rFonts w:ascii="Times New Roman" w:eastAsia="Times New Roman" w:hAnsi="Times New Roman"/>
                  <w:sz w:val="24"/>
                  <w:szCs w:val="24"/>
                  <w:rPrChange w:id="2604" w:author="BULC" w:date="2024-03-11T16:28:00Z">
                    <w:rPr>
                      <w:rFonts w:ascii="Times New Roman" w:eastAsia="Times New Roman" w:hAnsi="Times New Roman"/>
                      <w:sz w:val="21"/>
                      <w:szCs w:val="21"/>
                    </w:rPr>
                  </w:rPrChange>
                </w:rPr>
                <w:t>Problem Complexity and impact on Society</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605"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628A2534" w14:textId="77777777" w:rsidR="009F24B3" w:rsidRPr="0031033A" w:rsidRDefault="009F24B3">
            <w:pPr>
              <w:spacing w:after="0" w:line="240" w:lineRule="auto"/>
              <w:jc w:val="both"/>
              <w:rPr>
                <w:ins w:id="2606" w:author="BULC" w:date="2024-03-11T16:28:00Z"/>
                <w:rFonts w:ascii="Times New Roman" w:eastAsia="Times New Roman" w:hAnsi="Times New Roman"/>
                <w:sz w:val="24"/>
                <w:szCs w:val="24"/>
                <w:rPrChange w:id="2607" w:author="BULC" w:date="2024-03-11T16:28:00Z">
                  <w:rPr>
                    <w:ins w:id="2608" w:author="BULC" w:date="2024-03-11T16:28:00Z"/>
                    <w:rFonts w:ascii="Times New Roman" w:eastAsia="Times New Roman" w:hAnsi="Times New Roman"/>
                    <w:sz w:val="21"/>
                    <w:szCs w:val="21"/>
                  </w:rPr>
                </w:rPrChange>
              </w:rPr>
              <w:pPrChange w:id="2609" w:author="BULC" w:date="2024-03-11T16:32:00Z">
                <w:pPr>
                  <w:spacing w:after="0" w:line="240" w:lineRule="auto"/>
                </w:pPr>
              </w:pPrChange>
            </w:pPr>
            <w:ins w:id="2610" w:author="BULC" w:date="2024-03-11T16:28:00Z">
              <w:r w:rsidRPr="0031033A">
                <w:rPr>
                  <w:rFonts w:ascii="Times New Roman" w:eastAsia="Times New Roman" w:hAnsi="Times New Roman"/>
                  <w:sz w:val="24"/>
                  <w:szCs w:val="24"/>
                  <w:rPrChange w:id="2611" w:author="BULC" w:date="2024-03-11T16:28:00Z">
                    <w:rPr>
                      <w:rFonts w:ascii="Times New Roman" w:eastAsia="Times New Roman" w:hAnsi="Times New Roman"/>
                      <w:sz w:val="21"/>
                      <w:szCs w:val="21"/>
                    </w:rPr>
                  </w:rPrChange>
                </w:rPr>
                <w:t>The project provides a design solution to complex problems by addressing challenges associated with manual meter reading. By leveraging sophisticated algorithms and computer vision libraries, the system aims to enhance accuracy, efficiency, and transparency in meter readings, thereby benefiting both utility companies and consumers.</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612"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68C2143B" w14:textId="77777777" w:rsidR="009F24B3" w:rsidRPr="0031033A" w:rsidRDefault="009F24B3">
            <w:pPr>
              <w:spacing w:after="0" w:line="240" w:lineRule="auto"/>
              <w:jc w:val="both"/>
              <w:rPr>
                <w:ins w:id="2613" w:author="BULC" w:date="2024-03-11T16:28:00Z"/>
                <w:rFonts w:ascii="Times New Roman" w:eastAsia="Times New Roman" w:hAnsi="Times New Roman"/>
                <w:sz w:val="24"/>
                <w:szCs w:val="24"/>
                <w:rPrChange w:id="2614" w:author="BULC" w:date="2024-03-11T16:28:00Z">
                  <w:rPr>
                    <w:ins w:id="2615" w:author="BULC" w:date="2024-03-11T16:28:00Z"/>
                    <w:rFonts w:ascii="Times New Roman" w:eastAsia="Times New Roman" w:hAnsi="Times New Roman"/>
                    <w:sz w:val="21"/>
                    <w:szCs w:val="21"/>
                  </w:rPr>
                </w:rPrChange>
              </w:rPr>
              <w:pPrChange w:id="2616" w:author="BULC" w:date="2024-03-11T16:32:00Z">
                <w:pPr>
                  <w:spacing w:after="0" w:line="240" w:lineRule="auto"/>
                </w:pPr>
              </w:pPrChange>
            </w:pPr>
            <w:ins w:id="2617" w:author="BULC" w:date="2024-03-11T16:28:00Z">
              <w:r w:rsidRPr="0031033A">
                <w:rPr>
                  <w:rFonts w:ascii="Times New Roman" w:eastAsia="Times New Roman" w:hAnsi="Times New Roman"/>
                  <w:sz w:val="24"/>
                  <w:szCs w:val="24"/>
                  <w:rPrChange w:id="2618" w:author="BULC" w:date="2024-03-11T16:28:00Z">
                    <w:rPr>
                      <w:rFonts w:ascii="Times New Roman" w:eastAsia="Times New Roman" w:hAnsi="Times New Roman"/>
                      <w:sz w:val="21"/>
                      <w:szCs w:val="21"/>
                    </w:rPr>
                  </w:rPrChange>
                </w:rPr>
                <w:t>Problem Description</w:t>
              </w:r>
            </w:ins>
          </w:p>
        </w:tc>
      </w:tr>
      <w:tr w:rsidR="009F24B3" w:rsidRPr="0031033A" w14:paraId="676296E3" w14:textId="77777777" w:rsidTr="0031033A">
        <w:trPr>
          <w:tblCellSpacing w:w="15" w:type="dxa"/>
          <w:ins w:id="2619" w:author="BULC" w:date="2024-03-11T16:28:00Z"/>
          <w:trPrChange w:id="2620"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621"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204765E3" w14:textId="77777777" w:rsidR="009F24B3" w:rsidRPr="0031033A" w:rsidRDefault="009F24B3">
            <w:pPr>
              <w:spacing w:after="0" w:line="240" w:lineRule="auto"/>
              <w:jc w:val="both"/>
              <w:rPr>
                <w:ins w:id="2622" w:author="BULC" w:date="2024-03-11T16:28:00Z"/>
                <w:rFonts w:ascii="Times New Roman" w:eastAsia="Times New Roman" w:hAnsi="Times New Roman"/>
                <w:sz w:val="24"/>
                <w:szCs w:val="24"/>
                <w:rPrChange w:id="2623" w:author="BULC" w:date="2024-03-11T16:28:00Z">
                  <w:rPr>
                    <w:ins w:id="2624" w:author="BULC" w:date="2024-03-11T16:28:00Z"/>
                    <w:rFonts w:ascii="Times New Roman" w:eastAsia="Times New Roman" w:hAnsi="Times New Roman"/>
                    <w:sz w:val="21"/>
                    <w:szCs w:val="21"/>
                  </w:rPr>
                </w:rPrChange>
              </w:rPr>
              <w:pPrChange w:id="2625" w:author="BULC" w:date="2024-03-11T16:32:00Z">
                <w:pPr>
                  <w:spacing w:after="0" w:line="240" w:lineRule="auto"/>
                </w:pPr>
              </w:pPrChange>
            </w:pPr>
            <w:ins w:id="2626" w:author="BULC" w:date="2024-03-11T16:28:00Z">
              <w:r w:rsidRPr="0031033A">
                <w:rPr>
                  <w:rFonts w:ascii="Times New Roman" w:eastAsia="Times New Roman" w:hAnsi="Times New Roman"/>
                  <w:sz w:val="24"/>
                  <w:szCs w:val="24"/>
                  <w:rPrChange w:id="2627" w:author="BULC" w:date="2024-03-11T16:28:00Z">
                    <w:rPr>
                      <w:rFonts w:ascii="Times New Roman" w:eastAsia="Times New Roman" w:hAnsi="Times New Roman"/>
                      <w:sz w:val="21"/>
                      <w:szCs w:val="21"/>
                    </w:rPr>
                  </w:rPrChange>
                </w:rPr>
                <w:t>Ethics &amp; professionalism</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628"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6E1C7C45" w14:textId="77777777" w:rsidR="009F24B3" w:rsidRPr="0031033A" w:rsidRDefault="009F24B3">
            <w:pPr>
              <w:spacing w:after="0" w:line="240" w:lineRule="auto"/>
              <w:jc w:val="both"/>
              <w:rPr>
                <w:ins w:id="2629" w:author="BULC" w:date="2024-03-11T16:28:00Z"/>
                <w:rFonts w:ascii="Times New Roman" w:eastAsia="Times New Roman" w:hAnsi="Times New Roman"/>
                <w:sz w:val="24"/>
                <w:szCs w:val="24"/>
                <w:rPrChange w:id="2630" w:author="BULC" w:date="2024-03-11T16:28:00Z">
                  <w:rPr>
                    <w:ins w:id="2631" w:author="BULC" w:date="2024-03-11T16:28:00Z"/>
                    <w:rFonts w:ascii="Times New Roman" w:eastAsia="Times New Roman" w:hAnsi="Times New Roman"/>
                    <w:sz w:val="21"/>
                    <w:szCs w:val="21"/>
                  </w:rPr>
                </w:rPrChange>
              </w:rPr>
              <w:pPrChange w:id="2632" w:author="BULC" w:date="2024-03-11T16:32:00Z">
                <w:pPr>
                  <w:spacing w:after="0" w:line="240" w:lineRule="auto"/>
                </w:pPr>
              </w:pPrChange>
            </w:pPr>
            <w:ins w:id="2633" w:author="BULC" w:date="2024-03-11T16:28:00Z">
              <w:r w:rsidRPr="0031033A">
                <w:rPr>
                  <w:rFonts w:ascii="Times New Roman" w:eastAsia="Times New Roman" w:hAnsi="Times New Roman"/>
                  <w:sz w:val="24"/>
                  <w:szCs w:val="24"/>
                  <w:rPrChange w:id="2634" w:author="BULC" w:date="2024-03-11T16:28:00Z">
                    <w:rPr>
                      <w:rFonts w:ascii="Times New Roman" w:eastAsia="Times New Roman" w:hAnsi="Times New Roman"/>
                      <w:sz w:val="21"/>
                      <w:szCs w:val="21"/>
                    </w:rPr>
                  </w:rPrChange>
                </w:rPr>
                <w:t>The project demonstrates ethical conduct by prioritizing data privacy and security, addressing potential biases in AI models, and considering the implications of job displacement. The team ensures transparency and responsible implementation throughout the development process.</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635"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55D855DB" w14:textId="77777777" w:rsidR="009F24B3" w:rsidRPr="0031033A" w:rsidRDefault="009F24B3">
            <w:pPr>
              <w:spacing w:after="0" w:line="240" w:lineRule="auto"/>
              <w:jc w:val="both"/>
              <w:rPr>
                <w:ins w:id="2636" w:author="BULC" w:date="2024-03-11T16:28:00Z"/>
                <w:rFonts w:ascii="Times New Roman" w:eastAsia="Times New Roman" w:hAnsi="Times New Roman"/>
                <w:sz w:val="24"/>
                <w:szCs w:val="24"/>
                <w:rPrChange w:id="2637" w:author="BULC" w:date="2024-03-11T16:28:00Z">
                  <w:rPr>
                    <w:ins w:id="2638" w:author="BULC" w:date="2024-03-11T16:28:00Z"/>
                    <w:rFonts w:ascii="Times New Roman" w:eastAsia="Times New Roman" w:hAnsi="Times New Roman"/>
                    <w:sz w:val="21"/>
                    <w:szCs w:val="21"/>
                  </w:rPr>
                </w:rPrChange>
              </w:rPr>
              <w:pPrChange w:id="2639" w:author="BULC" w:date="2024-03-11T16:32:00Z">
                <w:pPr>
                  <w:spacing w:after="0" w:line="240" w:lineRule="auto"/>
                </w:pPr>
              </w:pPrChange>
            </w:pPr>
            <w:ins w:id="2640" w:author="BULC" w:date="2024-03-11T16:28:00Z">
              <w:r w:rsidRPr="0031033A">
                <w:rPr>
                  <w:rFonts w:ascii="Times New Roman" w:eastAsia="Times New Roman" w:hAnsi="Times New Roman"/>
                  <w:sz w:val="24"/>
                  <w:szCs w:val="24"/>
                  <w:rPrChange w:id="2641" w:author="BULC" w:date="2024-03-11T16:28:00Z">
                    <w:rPr>
                      <w:rFonts w:ascii="Times New Roman" w:eastAsia="Times New Roman" w:hAnsi="Times New Roman"/>
                      <w:sz w:val="21"/>
                      <w:szCs w:val="21"/>
                    </w:rPr>
                  </w:rPrChange>
                </w:rPr>
                <w:t>Risks Involved</w:t>
              </w:r>
            </w:ins>
          </w:p>
        </w:tc>
      </w:tr>
      <w:tr w:rsidR="009F24B3" w:rsidRPr="0031033A" w14:paraId="1DFBBFA2" w14:textId="77777777" w:rsidTr="0031033A">
        <w:trPr>
          <w:tblCellSpacing w:w="15" w:type="dxa"/>
          <w:ins w:id="2642" w:author="BULC" w:date="2024-03-11T16:28:00Z"/>
          <w:trPrChange w:id="2643"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644"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4C43649F" w14:textId="77777777" w:rsidR="009F24B3" w:rsidRPr="0031033A" w:rsidRDefault="009F24B3">
            <w:pPr>
              <w:spacing w:after="0" w:line="240" w:lineRule="auto"/>
              <w:jc w:val="both"/>
              <w:rPr>
                <w:ins w:id="2645" w:author="BULC" w:date="2024-03-11T16:28:00Z"/>
                <w:rFonts w:ascii="Times New Roman" w:eastAsia="Times New Roman" w:hAnsi="Times New Roman"/>
                <w:sz w:val="24"/>
                <w:szCs w:val="24"/>
                <w:rPrChange w:id="2646" w:author="BULC" w:date="2024-03-11T16:28:00Z">
                  <w:rPr>
                    <w:ins w:id="2647" w:author="BULC" w:date="2024-03-11T16:28:00Z"/>
                    <w:rFonts w:ascii="Times New Roman" w:eastAsia="Times New Roman" w:hAnsi="Times New Roman"/>
                    <w:sz w:val="21"/>
                    <w:szCs w:val="21"/>
                  </w:rPr>
                </w:rPrChange>
              </w:rPr>
              <w:pPrChange w:id="2648" w:author="BULC" w:date="2024-03-11T16:32:00Z">
                <w:pPr>
                  <w:spacing w:after="0" w:line="240" w:lineRule="auto"/>
                </w:pPr>
              </w:pPrChange>
            </w:pPr>
            <w:ins w:id="2649" w:author="BULC" w:date="2024-03-11T16:28:00Z">
              <w:r w:rsidRPr="0031033A">
                <w:rPr>
                  <w:rFonts w:ascii="Times New Roman" w:eastAsia="Times New Roman" w:hAnsi="Times New Roman"/>
                  <w:sz w:val="24"/>
                  <w:szCs w:val="24"/>
                  <w:rPrChange w:id="2650" w:author="BULC" w:date="2024-03-11T16:28:00Z">
                    <w:rPr>
                      <w:rFonts w:ascii="Times New Roman" w:eastAsia="Times New Roman" w:hAnsi="Times New Roman"/>
                      <w:sz w:val="21"/>
                      <w:szCs w:val="21"/>
                    </w:rPr>
                  </w:rPrChange>
                </w:rPr>
                <w:t>Ability to work individually and as a team member</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651"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5077FFA7" w14:textId="77777777" w:rsidR="009F24B3" w:rsidRPr="0031033A" w:rsidRDefault="009F24B3">
            <w:pPr>
              <w:spacing w:after="0" w:line="240" w:lineRule="auto"/>
              <w:jc w:val="both"/>
              <w:rPr>
                <w:ins w:id="2652" w:author="BULC" w:date="2024-03-11T16:28:00Z"/>
                <w:rFonts w:ascii="Times New Roman" w:eastAsia="Times New Roman" w:hAnsi="Times New Roman"/>
                <w:sz w:val="24"/>
                <w:szCs w:val="24"/>
                <w:rPrChange w:id="2653" w:author="BULC" w:date="2024-03-11T16:28:00Z">
                  <w:rPr>
                    <w:ins w:id="2654" w:author="BULC" w:date="2024-03-11T16:28:00Z"/>
                    <w:rFonts w:ascii="Times New Roman" w:eastAsia="Times New Roman" w:hAnsi="Times New Roman"/>
                    <w:sz w:val="21"/>
                    <w:szCs w:val="21"/>
                  </w:rPr>
                </w:rPrChange>
              </w:rPr>
              <w:pPrChange w:id="2655" w:author="BULC" w:date="2024-03-11T16:32:00Z">
                <w:pPr>
                  <w:spacing w:after="0" w:line="240" w:lineRule="auto"/>
                </w:pPr>
              </w:pPrChange>
            </w:pPr>
            <w:ins w:id="2656" w:author="BULC" w:date="2024-03-11T16:28:00Z">
              <w:r w:rsidRPr="0031033A">
                <w:rPr>
                  <w:rFonts w:ascii="Times New Roman" w:eastAsia="Times New Roman" w:hAnsi="Times New Roman"/>
                  <w:sz w:val="24"/>
                  <w:szCs w:val="24"/>
                  <w:rPrChange w:id="2657" w:author="BULC" w:date="2024-03-11T16:28:00Z">
                    <w:rPr>
                      <w:rFonts w:ascii="Times New Roman" w:eastAsia="Times New Roman" w:hAnsi="Times New Roman"/>
                      <w:sz w:val="21"/>
                      <w:szCs w:val="21"/>
                    </w:rPr>
                  </w:rPrChange>
                </w:rPr>
                <w:t>The project team collaborates effectively to overcome technical challenges and achieve project milestones. They exhibit adaptability and contribute constructively to solving multidisciplinary problems, ensuring the successful development and deployment of the system.</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658"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269785FB" w14:textId="77777777" w:rsidR="009F24B3" w:rsidRPr="0031033A" w:rsidRDefault="009F24B3">
            <w:pPr>
              <w:spacing w:after="0" w:line="240" w:lineRule="auto"/>
              <w:jc w:val="both"/>
              <w:rPr>
                <w:ins w:id="2659" w:author="BULC" w:date="2024-03-11T16:28:00Z"/>
                <w:rFonts w:ascii="Times New Roman" w:eastAsia="Times New Roman" w:hAnsi="Times New Roman"/>
                <w:sz w:val="24"/>
                <w:szCs w:val="24"/>
                <w:rPrChange w:id="2660" w:author="BULC" w:date="2024-03-11T16:28:00Z">
                  <w:rPr>
                    <w:ins w:id="2661" w:author="BULC" w:date="2024-03-11T16:28:00Z"/>
                    <w:rFonts w:ascii="Times New Roman" w:eastAsia="Times New Roman" w:hAnsi="Times New Roman"/>
                    <w:sz w:val="21"/>
                    <w:szCs w:val="21"/>
                  </w:rPr>
                </w:rPrChange>
              </w:rPr>
              <w:pPrChange w:id="2662" w:author="BULC" w:date="2024-03-11T16:32:00Z">
                <w:pPr>
                  <w:spacing w:after="0" w:line="240" w:lineRule="auto"/>
                </w:pPr>
              </w:pPrChange>
            </w:pPr>
            <w:ins w:id="2663" w:author="BULC" w:date="2024-03-11T16:28:00Z">
              <w:r w:rsidRPr="0031033A">
                <w:rPr>
                  <w:rFonts w:ascii="Times New Roman" w:eastAsia="Times New Roman" w:hAnsi="Times New Roman"/>
                  <w:sz w:val="24"/>
                  <w:szCs w:val="24"/>
                  <w:rPrChange w:id="2664" w:author="BULC" w:date="2024-03-11T16:28:00Z">
                    <w:rPr>
                      <w:rFonts w:ascii="Times New Roman" w:eastAsia="Times New Roman" w:hAnsi="Times New Roman"/>
                      <w:sz w:val="21"/>
                      <w:szCs w:val="21"/>
                    </w:rPr>
                  </w:rPrChange>
                </w:rPr>
                <w:t>Key Milestones and Schedule</w:t>
              </w:r>
            </w:ins>
          </w:p>
        </w:tc>
      </w:tr>
      <w:tr w:rsidR="009F24B3" w:rsidRPr="0031033A" w14:paraId="15BECC46" w14:textId="77777777" w:rsidTr="0031033A">
        <w:trPr>
          <w:tblCellSpacing w:w="15" w:type="dxa"/>
          <w:ins w:id="2665" w:author="BULC" w:date="2024-03-11T16:28:00Z"/>
          <w:trPrChange w:id="2666"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667"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5DF36E56" w14:textId="77777777" w:rsidR="009F24B3" w:rsidRPr="0031033A" w:rsidRDefault="009F24B3">
            <w:pPr>
              <w:spacing w:after="0" w:line="240" w:lineRule="auto"/>
              <w:jc w:val="both"/>
              <w:rPr>
                <w:ins w:id="2668" w:author="BULC" w:date="2024-03-11T16:28:00Z"/>
                <w:rFonts w:ascii="Times New Roman" w:eastAsia="Times New Roman" w:hAnsi="Times New Roman"/>
                <w:sz w:val="24"/>
                <w:szCs w:val="24"/>
                <w:rPrChange w:id="2669" w:author="BULC" w:date="2024-03-11T16:28:00Z">
                  <w:rPr>
                    <w:ins w:id="2670" w:author="BULC" w:date="2024-03-11T16:28:00Z"/>
                    <w:rFonts w:ascii="Times New Roman" w:eastAsia="Times New Roman" w:hAnsi="Times New Roman"/>
                    <w:sz w:val="21"/>
                    <w:szCs w:val="21"/>
                  </w:rPr>
                </w:rPrChange>
              </w:rPr>
              <w:pPrChange w:id="2671" w:author="BULC" w:date="2024-03-11T16:32:00Z">
                <w:pPr>
                  <w:spacing w:after="0" w:line="240" w:lineRule="auto"/>
                </w:pPr>
              </w:pPrChange>
            </w:pPr>
            <w:ins w:id="2672" w:author="BULC" w:date="2024-03-11T16:28:00Z">
              <w:r w:rsidRPr="0031033A">
                <w:rPr>
                  <w:rFonts w:ascii="Times New Roman" w:eastAsia="Times New Roman" w:hAnsi="Times New Roman"/>
                  <w:sz w:val="24"/>
                  <w:szCs w:val="24"/>
                  <w:rPrChange w:id="2673" w:author="BULC" w:date="2024-03-11T16:28:00Z">
                    <w:rPr>
                      <w:rFonts w:ascii="Times New Roman" w:eastAsia="Times New Roman" w:hAnsi="Times New Roman"/>
                      <w:sz w:val="21"/>
                      <w:szCs w:val="21"/>
                    </w:rPr>
                  </w:rPrChange>
                </w:rPr>
                <w:t>Communication</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674"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5EDCB3D4" w14:textId="77777777" w:rsidR="009F24B3" w:rsidRPr="0031033A" w:rsidRDefault="009F24B3">
            <w:pPr>
              <w:spacing w:after="0" w:line="240" w:lineRule="auto"/>
              <w:jc w:val="both"/>
              <w:rPr>
                <w:ins w:id="2675" w:author="BULC" w:date="2024-03-11T16:28:00Z"/>
                <w:rFonts w:ascii="Times New Roman" w:eastAsia="Times New Roman" w:hAnsi="Times New Roman"/>
                <w:sz w:val="24"/>
                <w:szCs w:val="24"/>
                <w:rPrChange w:id="2676" w:author="BULC" w:date="2024-03-11T16:28:00Z">
                  <w:rPr>
                    <w:ins w:id="2677" w:author="BULC" w:date="2024-03-11T16:28:00Z"/>
                    <w:rFonts w:ascii="Times New Roman" w:eastAsia="Times New Roman" w:hAnsi="Times New Roman"/>
                    <w:sz w:val="21"/>
                    <w:szCs w:val="21"/>
                  </w:rPr>
                </w:rPrChange>
              </w:rPr>
              <w:pPrChange w:id="2678" w:author="BULC" w:date="2024-03-11T16:32:00Z">
                <w:pPr>
                  <w:spacing w:after="0" w:line="240" w:lineRule="auto"/>
                </w:pPr>
              </w:pPrChange>
            </w:pPr>
            <w:ins w:id="2679" w:author="BULC" w:date="2024-03-11T16:28:00Z">
              <w:r w:rsidRPr="0031033A">
                <w:rPr>
                  <w:rFonts w:ascii="Times New Roman" w:eastAsia="Times New Roman" w:hAnsi="Times New Roman"/>
                  <w:sz w:val="24"/>
                  <w:szCs w:val="24"/>
                  <w:rPrChange w:id="2680" w:author="BULC" w:date="2024-03-11T16:28:00Z">
                    <w:rPr>
                      <w:rFonts w:ascii="Times New Roman" w:eastAsia="Times New Roman" w:hAnsi="Times New Roman"/>
                      <w:sz w:val="21"/>
                      <w:szCs w:val="21"/>
                    </w:rPr>
                  </w:rPrChange>
                </w:rPr>
                <w:t>The project presentation and documentation are clear, organized, and engaging, facilitating understanding and collaboration. The team effectively communicates the project objectives, methodology, and results to stakeholders, ensuring transparency and alignment with project goals.</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681"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53EBBD02" w14:textId="77777777" w:rsidR="009F24B3" w:rsidRPr="0031033A" w:rsidRDefault="009F24B3">
            <w:pPr>
              <w:spacing w:after="0" w:line="240" w:lineRule="auto"/>
              <w:jc w:val="both"/>
              <w:rPr>
                <w:ins w:id="2682" w:author="BULC" w:date="2024-03-11T16:28:00Z"/>
                <w:rFonts w:ascii="Times New Roman" w:eastAsia="Times New Roman" w:hAnsi="Times New Roman"/>
                <w:sz w:val="24"/>
                <w:szCs w:val="24"/>
                <w:rPrChange w:id="2683" w:author="BULC" w:date="2024-03-11T16:28:00Z">
                  <w:rPr>
                    <w:ins w:id="2684" w:author="BULC" w:date="2024-03-11T16:28:00Z"/>
                    <w:rFonts w:ascii="Times New Roman" w:eastAsia="Times New Roman" w:hAnsi="Times New Roman"/>
                    <w:sz w:val="21"/>
                    <w:szCs w:val="21"/>
                  </w:rPr>
                </w:rPrChange>
              </w:rPr>
              <w:pPrChange w:id="2685" w:author="BULC" w:date="2024-03-11T16:32:00Z">
                <w:pPr>
                  <w:spacing w:after="0" w:line="240" w:lineRule="auto"/>
                </w:pPr>
              </w:pPrChange>
            </w:pPr>
            <w:ins w:id="2686" w:author="BULC" w:date="2024-03-11T16:28:00Z">
              <w:r w:rsidRPr="0031033A">
                <w:rPr>
                  <w:rFonts w:ascii="Times New Roman" w:eastAsia="Times New Roman" w:hAnsi="Times New Roman"/>
                  <w:sz w:val="24"/>
                  <w:szCs w:val="24"/>
                  <w:rPrChange w:id="2687" w:author="BULC" w:date="2024-03-11T16:28:00Z">
                    <w:rPr>
                      <w:rFonts w:ascii="Times New Roman" w:eastAsia="Times New Roman" w:hAnsi="Times New Roman"/>
                      <w:sz w:val="21"/>
                      <w:szCs w:val="21"/>
                    </w:rPr>
                  </w:rPrChange>
                </w:rPr>
                <w:t>Key Milestones and Schedule, Tools / Technology, Methodology, Risks Involved, Project Development Stages</w:t>
              </w:r>
            </w:ins>
          </w:p>
        </w:tc>
      </w:tr>
      <w:tr w:rsidR="009F24B3" w:rsidRPr="0031033A" w14:paraId="559A16D7" w14:textId="77777777" w:rsidTr="0031033A">
        <w:trPr>
          <w:tblCellSpacing w:w="15" w:type="dxa"/>
          <w:ins w:id="2688" w:author="BULC" w:date="2024-03-11T16:28:00Z"/>
          <w:trPrChange w:id="2689"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690"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53AF4509" w14:textId="77777777" w:rsidR="009F24B3" w:rsidRPr="0031033A" w:rsidRDefault="009F24B3">
            <w:pPr>
              <w:spacing w:after="0" w:line="240" w:lineRule="auto"/>
              <w:jc w:val="both"/>
              <w:rPr>
                <w:ins w:id="2691" w:author="BULC" w:date="2024-03-11T16:28:00Z"/>
                <w:rFonts w:ascii="Times New Roman" w:eastAsia="Times New Roman" w:hAnsi="Times New Roman"/>
                <w:sz w:val="24"/>
                <w:szCs w:val="24"/>
                <w:rPrChange w:id="2692" w:author="BULC" w:date="2024-03-11T16:28:00Z">
                  <w:rPr>
                    <w:ins w:id="2693" w:author="BULC" w:date="2024-03-11T16:28:00Z"/>
                    <w:rFonts w:ascii="Times New Roman" w:eastAsia="Times New Roman" w:hAnsi="Times New Roman"/>
                    <w:sz w:val="21"/>
                    <w:szCs w:val="21"/>
                  </w:rPr>
                </w:rPrChange>
              </w:rPr>
              <w:pPrChange w:id="2694" w:author="BULC" w:date="2024-03-11T16:32:00Z">
                <w:pPr>
                  <w:spacing w:after="0" w:line="240" w:lineRule="auto"/>
                </w:pPr>
              </w:pPrChange>
            </w:pPr>
            <w:ins w:id="2695" w:author="BULC" w:date="2024-03-11T16:28:00Z">
              <w:r w:rsidRPr="0031033A">
                <w:rPr>
                  <w:rFonts w:ascii="Times New Roman" w:eastAsia="Times New Roman" w:hAnsi="Times New Roman"/>
                  <w:sz w:val="24"/>
                  <w:szCs w:val="24"/>
                  <w:rPrChange w:id="2696" w:author="BULC" w:date="2024-03-11T16:28:00Z">
                    <w:rPr>
                      <w:rFonts w:ascii="Times New Roman" w:eastAsia="Times New Roman" w:hAnsi="Times New Roman"/>
                      <w:sz w:val="21"/>
                      <w:szCs w:val="21"/>
                    </w:rPr>
                  </w:rPrChange>
                </w:rPr>
                <w:t>Documentation</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697"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05F85F89" w14:textId="77777777" w:rsidR="009F24B3" w:rsidRPr="0031033A" w:rsidRDefault="009F24B3">
            <w:pPr>
              <w:spacing w:after="0" w:line="240" w:lineRule="auto"/>
              <w:jc w:val="both"/>
              <w:rPr>
                <w:ins w:id="2698" w:author="BULC" w:date="2024-03-11T16:28:00Z"/>
                <w:rFonts w:ascii="Times New Roman" w:eastAsia="Times New Roman" w:hAnsi="Times New Roman"/>
                <w:sz w:val="24"/>
                <w:szCs w:val="24"/>
                <w:rPrChange w:id="2699" w:author="BULC" w:date="2024-03-11T16:28:00Z">
                  <w:rPr>
                    <w:ins w:id="2700" w:author="BULC" w:date="2024-03-11T16:28:00Z"/>
                    <w:rFonts w:ascii="Times New Roman" w:eastAsia="Times New Roman" w:hAnsi="Times New Roman"/>
                    <w:sz w:val="21"/>
                    <w:szCs w:val="21"/>
                  </w:rPr>
                </w:rPrChange>
              </w:rPr>
              <w:pPrChange w:id="2701" w:author="BULC" w:date="2024-03-11T16:32:00Z">
                <w:pPr>
                  <w:spacing w:after="0" w:line="240" w:lineRule="auto"/>
                </w:pPr>
              </w:pPrChange>
            </w:pPr>
            <w:ins w:id="2702" w:author="BULC" w:date="2024-03-11T16:28:00Z">
              <w:r w:rsidRPr="0031033A">
                <w:rPr>
                  <w:rFonts w:ascii="Times New Roman" w:eastAsia="Times New Roman" w:hAnsi="Times New Roman"/>
                  <w:sz w:val="24"/>
                  <w:szCs w:val="24"/>
                  <w:rPrChange w:id="2703" w:author="BULC" w:date="2024-03-11T16:28:00Z">
                    <w:rPr>
                      <w:rFonts w:ascii="Times New Roman" w:eastAsia="Times New Roman" w:hAnsi="Times New Roman"/>
                      <w:sz w:val="21"/>
                      <w:szCs w:val="21"/>
                    </w:rPr>
                  </w:rPrChange>
                </w:rPr>
                <w:t>The project documentation is comprehensive and well-structured, providing detailed insights into the project's methodology, milestones, and outcomes. It includes thorough documentation of tools, technologies, risks, and key milestones, enabling replication and further development of the system.</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704"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2475C883" w14:textId="77777777" w:rsidR="009F24B3" w:rsidRPr="0031033A" w:rsidRDefault="009F24B3">
            <w:pPr>
              <w:spacing w:after="0" w:line="240" w:lineRule="auto"/>
              <w:jc w:val="both"/>
              <w:rPr>
                <w:ins w:id="2705" w:author="BULC" w:date="2024-03-11T16:28:00Z"/>
                <w:rFonts w:ascii="Times New Roman" w:eastAsia="Times New Roman" w:hAnsi="Times New Roman"/>
                <w:sz w:val="24"/>
                <w:szCs w:val="24"/>
                <w:rPrChange w:id="2706" w:author="BULC" w:date="2024-03-11T16:28:00Z">
                  <w:rPr>
                    <w:ins w:id="2707" w:author="BULC" w:date="2024-03-11T16:28:00Z"/>
                    <w:rFonts w:ascii="Times New Roman" w:eastAsia="Times New Roman" w:hAnsi="Times New Roman"/>
                    <w:sz w:val="21"/>
                    <w:szCs w:val="21"/>
                  </w:rPr>
                </w:rPrChange>
              </w:rPr>
              <w:pPrChange w:id="2708" w:author="BULC" w:date="2024-03-11T16:32:00Z">
                <w:pPr>
                  <w:spacing w:after="0" w:line="240" w:lineRule="auto"/>
                </w:pPr>
              </w:pPrChange>
            </w:pPr>
            <w:ins w:id="2709" w:author="BULC" w:date="2024-03-11T16:28:00Z">
              <w:r w:rsidRPr="0031033A">
                <w:rPr>
                  <w:rFonts w:ascii="Times New Roman" w:eastAsia="Times New Roman" w:hAnsi="Times New Roman"/>
                  <w:sz w:val="24"/>
                  <w:szCs w:val="24"/>
                  <w:rPrChange w:id="2710" w:author="BULC" w:date="2024-03-11T16:28:00Z">
                    <w:rPr>
                      <w:rFonts w:ascii="Times New Roman" w:eastAsia="Times New Roman" w:hAnsi="Times New Roman"/>
                      <w:sz w:val="21"/>
                      <w:szCs w:val="21"/>
                    </w:rPr>
                  </w:rPrChange>
                </w:rPr>
                <w:t>Key Milestones and Schedule, Tools / Technology, Methodology, Risks Involved, Project Development Stages</w:t>
              </w:r>
            </w:ins>
          </w:p>
        </w:tc>
      </w:tr>
      <w:tr w:rsidR="009F24B3" w:rsidRPr="0031033A" w14:paraId="229F2783" w14:textId="77777777" w:rsidTr="0031033A">
        <w:trPr>
          <w:tblCellSpacing w:w="15" w:type="dxa"/>
          <w:ins w:id="2711" w:author="BULC" w:date="2024-03-11T16:28:00Z"/>
          <w:trPrChange w:id="2712" w:author="BULC" w:date="2024-03-11T16:29:00Z">
            <w:trPr>
              <w:tblCellSpacing w:w="15" w:type="dxa"/>
            </w:trPr>
          </w:trPrChange>
        </w:trPr>
        <w:tc>
          <w:tcPr>
            <w:tcW w:w="1597" w:type="dxa"/>
            <w:tcBorders>
              <w:top w:val="single" w:sz="2" w:space="0" w:color="E3E3E3"/>
              <w:left w:val="single" w:sz="6" w:space="0" w:color="E3E3E3"/>
              <w:bottom w:val="single" w:sz="6" w:space="0" w:color="E3E3E3"/>
              <w:right w:val="single" w:sz="2" w:space="0" w:color="E3E3E3"/>
            </w:tcBorders>
            <w:vAlign w:val="bottom"/>
            <w:hideMark/>
            <w:tcPrChange w:id="2713"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136B1A5D" w14:textId="77777777" w:rsidR="009F24B3" w:rsidRPr="0031033A" w:rsidRDefault="009F24B3">
            <w:pPr>
              <w:spacing w:after="0" w:line="240" w:lineRule="auto"/>
              <w:jc w:val="both"/>
              <w:rPr>
                <w:ins w:id="2714" w:author="BULC" w:date="2024-03-11T16:28:00Z"/>
                <w:rFonts w:ascii="Times New Roman" w:eastAsia="Times New Roman" w:hAnsi="Times New Roman"/>
                <w:sz w:val="24"/>
                <w:szCs w:val="24"/>
                <w:rPrChange w:id="2715" w:author="BULC" w:date="2024-03-11T16:28:00Z">
                  <w:rPr>
                    <w:ins w:id="2716" w:author="BULC" w:date="2024-03-11T16:28:00Z"/>
                    <w:rFonts w:ascii="Times New Roman" w:eastAsia="Times New Roman" w:hAnsi="Times New Roman"/>
                    <w:sz w:val="21"/>
                    <w:szCs w:val="21"/>
                  </w:rPr>
                </w:rPrChange>
              </w:rPr>
              <w:pPrChange w:id="2717" w:author="BULC" w:date="2024-03-11T16:32:00Z">
                <w:pPr>
                  <w:spacing w:after="0" w:line="240" w:lineRule="auto"/>
                </w:pPr>
              </w:pPrChange>
            </w:pPr>
            <w:ins w:id="2718" w:author="BULC" w:date="2024-03-11T16:28:00Z">
              <w:r w:rsidRPr="0031033A">
                <w:rPr>
                  <w:rFonts w:ascii="Times New Roman" w:eastAsia="Times New Roman" w:hAnsi="Times New Roman"/>
                  <w:sz w:val="24"/>
                  <w:szCs w:val="24"/>
                  <w:rPrChange w:id="2719" w:author="BULC" w:date="2024-03-11T16:28:00Z">
                    <w:rPr>
                      <w:rFonts w:ascii="Times New Roman" w:eastAsia="Times New Roman" w:hAnsi="Times New Roman"/>
                      <w:sz w:val="21"/>
                      <w:szCs w:val="21"/>
                    </w:rPr>
                  </w:rPrChange>
                </w:rPr>
                <w:t>Lifelong learning</w:t>
              </w:r>
            </w:ins>
          </w:p>
        </w:tc>
        <w:tc>
          <w:tcPr>
            <w:tcW w:w="6600" w:type="dxa"/>
            <w:tcBorders>
              <w:top w:val="single" w:sz="2" w:space="0" w:color="E3E3E3"/>
              <w:left w:val="single" w:sz="6" w:space="0" w:color="E3E3E3"/>
              <w:bottom w:val="single" w:sz="6" w:space="0" w:color="E3E3E3"/>
              <w:right w:val="single" w:sz="2" w:space="0" w:color="E3E3E3"/>
            </w:tcBorders>
            <w:vAlign w:val="bottom"/>
            <w:hideMark/>
            <w:tcPrChange w:id="2720" w:author="BULC" w:date="2024-03-11T16:29:00Z">
              <w:tcPr>
                <w:tcW w:w="0" w:type="auto"/>
                <w:tcBorders>
                  <w:top w:val="single" w:sz="2" w:space="0" w:color="E3E3E3"/>
                  <w:left w:val="single" w:sz="6" w:space="0" w:color="E3E3E3"/>
                  <w:bottom w:val="single" w:sz="6" w:space="0" w:color="E3E3E3"/>
                  <w:right w:val="single" w:sz="2" w:space="0" w:color="E3E3E3"/>
                </w:tcBorders>
                <w:vAlign w:val="bottom"/>
                <w:hideMark/>
              </w:tcPr>
            </w:tcPrChange>
          </w:tcPr>
          <w:p w14:paraId="0EDF169D" w14:textId="77777777" w:rsidR="009F24B3" w:rsidRPr="0031033A" w:rsidRDefault="009F24B3">
            <w:pPr>
              <w:spacing w:after="0" w:line="240" w:lineRule="auto"/>
              <w:jc w:val="both"/>
              <w:rPr>
                <w:ins w:id="2721" w:author="BULC" w:date="2024-03-11T16:28:00Z"/>
                <w:rFonts w:ascii="Times New Roman" w:eastAsia="Times New Roman" w:hAnsi="Times New Roman"/>
                <w:sz w:val="24"/>
                <w:szCs w:val="24"/>
                <w:rPrChange w:id="2722" w:author="BULC" w:date="2024-03-11T16:28:00Z">
                  <w:rPr>
                    <w:ins w:id="2723" w:author="BULC" w:date="2024-03-11T16:28:00Z"/>
                    <w:rFonts w:ascii="Times New Roman" w:eastAsia="Times New Roman" w:hAnsi="Times New Roman"/>
                    <w:sz w:val="21"/>
                    <w:szCs w:val="21"/>
                  </w:rPr>
                </w:rPrChange>
              </w:rPr>
              <w:pPrChange w:id="2724" w:author="BULC" w:date="2024-03-11T16:32:00Z">
                <w:pPr>
                  <w:spacing w:after="0" w:line="240" w:lineRule="auto"/>
                </w:pPr>
              </w:pPrChange>
            </w:pPr>
            <w:ins w:id="2725" w:author="BULC" w:date="2024-03-11T16:28:00Z">
              <w:r w:rsidRPr="0031033A">
                <w:rPr>
                  <w:rFonts w:ascii="Times New Roman" w:eastAsia="Times New Roman" w:hAnsi="Times New Roman"/>
                  <w:sz w:val="24"/>
                  <w:szCs w:val="24"/>
                  <w:rPrChange w:id="2726" w:author="BULC" w:date="2024-03-11T16:28:00Z">
                    <w:rPr>
                      <w:rFonts w:ascii="Times New Roman" w:eastAsia="Times New Roman" w:hAnsi="Times New Roman"/>
                      <w:sz w:val="21"/>
                      <w:szCs w:val="21"/>
                    </w:rPr>
                  </w:rPrChange>
                </w:rPr>
                <w:t>The project reflects a commitment to lifelong learning by exploring advanced tools and technologies, addressing technical challenges, and documenting lessons learned for future improvement. The team exhibits an intense interest in continuous self-growth and development, fostering a culture of innovation and improvement.</w:t>
              </w:r>
            </w:ins>
          </w:p>
        </w:tc>
        <w:tc>
          <w:tcPr>
            <w:tcW w:w="2063" w:type="dxa"/>
            <w:tcBorders>
              <w:top w:val="single" w:sz="2" w:space="0" w:color="E3E3E3"/>
              <w:left w:val="single" w:sz="6" w:space="0" w:color="E3E3E3"/>
              <w:bottom w:val="single" w:sz="6" w:space="0" w:color="E3E3E3"/>
              <w:right w:val="single" w:sz="6" w:space="0" w:color="E3E3E3"/>
            </w:tcBorders>
            <w:vAlign w:val="bottom"/>
            <w:hideMark/>
            <w:tcPrChange w:id="2727" w:author="BULC" w:date="2024-03-11T16:29:00Z">
              <w:tcPr>
                <w:tcW w:w="0" w:type="auto"/>
                <w:tcBorders>
                  <w:top w:val="single" w:sz="2" w:space="0" w:color="E3E3E3"/>
                  <w:left w:val="single" w:sz="6" w:space="0" w:color="E3E3E3"/>
                  <w:bottom w:val="single" w:sz="6" w:space="0" w:color="E3E3E3"/>
                  <w:right w:val="single" w:sz="6" w:space="0" w:color="E3E3E3"/>
                </w:tcBorders>
                <w:vAlign w:val="bottom"/>
                <w:hideMark/>
              </w:tcPr>
            </w:tcPrChange>
          </w:tcPr>
          <w:p w14:paraId="1F733AB0" w14:textId="77777777" w:rsidR="009F24B3" w:rsidRPr="0031033A" w:rsidRDefault="009F24B3">
            <w:pPr>
              <w:spacing w:after="0" w:line="240" w:lineRule="auto"/>
              <w:jc w:val="both"/>
              <w:rPr>
                <w:ins w:id="2728" w:author="BULC" w:date="2024-03-11T16:28:00Z"/>
                <w:rFonts w:ascii="Times New Roman" w:eastAsia="Times New Roman" w:hAnsi="Times New Roman"/>
                <w:sz w:val="24"/>
                <w:szCs w:val="24"/>
                <w:rPrChange w:id="2729" w:author="BULC" w:date="2024-03-11T16:28:00Z">
                  <w:rPr>
                    <w:ins w:id="2730" w:author="BULC" w:date="2024-03-11T16:28:00Z"/>
                    <w:rFonts w:ascii="Times New Roman" w:eastAsia="Times New Roman" w:hAnsi="Times New Roman"/>
                    <w:sz w:val="21"/>
                    <w:szCs w:val="21"/>
                  </w:rPr>
                </w:rPrChange>
              </w:rPr>
              <w:pPrChange w:id="2731" w:author="BULC" w:date="2024-03-11T16:32:00Z">
                <w:pPr>
                  <w:spacing w:after="0" w:line="240" w:lineRule="auto"/>
                </w:pPr>
              </w:pPrChange>
            </w:pPr>
            <w:ins w:id="2732" w:author="BULC" w:date="2024-03-11T16:28:00Z">
              <w:r w:rsidRPr="0031033A">
                <w:rPr>
                  <w:rFonts w:ascii="Times New Roman" w:eastAsia="Times New Roman" w:hAnsi="Times New Roman"/>
                  <w:sz w:val="24"/>
                  <w:szCs w:val="24"/>
                  <w:rPrChange w:id="2733" w:author="BULC" w:date="2024-03-11T16:28:00Z">
                    <w:rPr>
                      <w:rFonts w:ascii="Times New Roman" w:eastAsia="Times New Roman" w:hAnsi="Times New Roman"/>
                      <w:sz w:val="21"/>
                      <w:szCs w:val="21"/>
                    </w:rPr>
                  </w:rPrChange>
                </w:rPr>
                <w:t>Tools / Technology, Risks Involved, Project Development Stages</w:t>
              </w:r>
            </w:ins>
          </w:p>
        </w:tc>
      </w:tr>
    </w:tbl>
    <w:p w14:paraId="4EBBA18F" w14:textId="77777777" w:rsidR="009F24B3" w:rsidRPr="0031033A" w:rsidRDefault="009F24B3">
      <w:pPr>
        <w:pBdr>
          <w:bottom w:val="single" w:sz="6" w:space="1" w:color="auto"/>
        </w:pBdr>
        <w:spacing w:after="0" w:line="240" w:lineRule="auto"/>
        <w:jc w:val="both"/>
        <w:rPr>
          <w:ins w:id="2734" w:author="BULC" w:date="2024-03-11T16:28:00Z"/>
          <w:rFonts w:ascii="Times New Roman" w:eastAsia="Times New Roman" w:hAnsi="Times New Roman"/>
          <w:vanish/>
          <w:sz w:val="24"/>
          <w:szCs w:val="24"/>
          <w:rPrChange w:id="2735" w:author="BULC" w:date="2024-03-11T16:28:00Z">
            <w:rPr>
              <w:ins w:id="2736" w:author="BULC" w:date="2024-03-11T16:28:00Z"/>
              <w:rFonts w:ascii="Arial" w:eastAsia="Times New Roman" w:hAnsi="Arial" w:cs="Arial"/>
              <w:vanish/>
              <w:sz w:val="16"/>
              <w:szCs w:val="16"/>
            </w:rPr>
          </w:rPrChange>
        </w:rPr>
        <w:pPrChange w:id="2737" w:author="BULC" w:date="2024-03-11T16:32:00Z">
          <w:pPr>
            <w:pBdr>
              <w:bottom w:val="single" w:sz="6" w:space="1" w:color="auto"/>
            </w:pBdr>
            <w:spacing w:after="0" w:line="240" w:lineRule="auto"/>
            <w:jc w:val="center"/>
          </w:pPr>
        </w:pPrChange>
      </w:pPr>
      <w:ins w:id="2738" w:author="BULC" w:date="2024-03-11T16:28:00Z">
        <w:r w:rsidRPr="0031033A">
          <w:rPr>
            <w:rFonts w:ascii="Times New Roman" w:eastAsia="Times New Roman" w:hAnsi="Times New Roman"/>
            <w:vanish/>
            <w:sz w:val="24"/>
            <w:szCs w:val="24"/>
            <w:rPrChange w:id="2739" w:author="BULC" w:date="2024-03-11T16:28:00Z">
              <w:rPr>
                <w:rFonts w:ascii="Arial" w:eastAsia="Times New Roman" w:hAnsi="Arial" w:cs="Arial"/>
                <w:vanish/>
                <w:sz w:val="16"/>
                <w:szCs w:val="16"/>
              </w:rPr>
            </w:rPrChange>
          </w:rPr>
          <w:t>Top of Form</w:t>
        </w:r>
      </w:ins>
    </w:p>
    <w:p w14:paraId="0D7C7FAB" w14:textId="77777777" w:rsidR="004C1BAB" w:rsidRPr="004C1BAB" w:rsidRDefault="004C1BAB" w:rsidP="004C1BAB">
      <w:pPr>
        <w:spacing w:after="0" w:line="360" w:lineRule="auto"/>
        <w:jc w:val="both"/>
        <w:rPr>
          <w:rFonts w:ascii="Times New Roman" w:hAnsi="Times New Roman"/>
          <w:sz w:val="24"/>
          <w:szCs w:val="24"/>
          <w:rPrChange w:id="2740" w:author="BULC" w:date="2024-03-11T16:28:00Z">
            <w:rPr>
              <w:rFonts w:ascii="Times New Roman" w:hAnsi="Times New Roman"/>
              <w:sz w:val="24"/>
            </w:rPr>
          </w:rPrChange>
        </w:rPr>
        <w:sectPr w:rsidR="004C1BAB" w:rsidRPr="004C1BAB" w:rsidSect="00EE3577">
          <w:headerReference w:type="default" r:id="rId14"/>
          <w:footerReference w:type="default" r:id="rId15"/>
          <w:headerReference w:type="first" r:id="rId16"/>
          <w:pgSz w:w="12240" w:h="15840"/>
          <w:pgMar w:top="1440" w:right="1440" w:bottom="1440" w:left="1440" w:header="720" w:footer="576" w:gutter="0"/>
          <w:pgNumType w:start="1"/>
          <w:cols w:space="720"/>
          <w:docGrid w:linePitch="360"/>
        </w:sectPr>
        <w:pPrChange w:id="2745" w:author="BULC" w:date="2024-03-11T16:32:00Z">
          <w:pPr>
            <w:spacing w:after="0" w:line="240" w:lineRule="auto"/>
          </w:pPr>
        </w:pPrChange>
      </w:pPr>
    </w:p>
    <w:p w14:paraId="6F216D0C" w14:textId="77777777" w:rsidR="00065712" w:rsidRPr="00B04939" w:rsidRDefault="00065712">
      <w:pPr>
        <w:pStyle w:val="Heading2"/>
        <w:spacing w:line="360" w:lineRule="auto"/>
        <w:rPr>
          <w:rFonts w:ascii="Times New Roman" w:hAnsi="Times New Roman"/>
          <w:rPrChange w:id="2746" w:author="Administrator" w:date="2024-02-27T12:51:00Z">
            <w:rPr/>
          </w:rPrChange>
        </w:rPr>
        <w:pPrChange w:id="2747" w:author="Administrator" w:date="2024-02-27T12:54:00Z">
          <w:pPr>
            <w:pStyle w:val="Heading2"/>
          </w:pPr>
        </w:pPrChange>
      </w:pPr>
      <w:bookmarkStart w:id="2748" w:name="_Toc53389043"/>
      <w:r w:rsidRPr="00B04939">
        <w:rPr>
          <w:rFonts w:ascii="Times New Roman" w:hAnsi="Times New Roman"/>
          <w:rPrChange w:id="2749" w:author="Administrator" w:date="2024-02-27T12:51:00Z">
            <w:rPr/>
          </w:rPrChange>
        </w:rPr>
        <w:lastRenderedPageBreak/>
        <w:t>G</w:t>
      </w:r>
      <w:r w:rsidR="001D3216" w:rsidRPr="00B04939">
        <w:rPr>
          <w:rFonts w:ascii="Times New Roman" w:hAnsi="Times New Roman"/>
          <w:rPrChange w:id="2750" w:author="Administrator" w:date="2024-02-27T12:51:00Z">
            <w:rPr/>
          </w:rPrChange>
        </w:rPr>
        <w:t>antt</w:t>
      </w:r>
      <w:r w:rsidRPr="00B04939">
        <w:rPr>
          <w:rFonts w:ascii="Times New Roman" w:hAnsi="Times New Roman"/>
          <w:rPrChange w:id="2751" w:author="Administrator" w:date="2024-02-27T12:51:00Z">
            <w:rPr/>
          </w:rPrChange>
        </w:rPr>
        <w:t xml:space="preserve"> </w:t>
      </w:r>
      <w:proofErr w:type="gramStart"/>
      <w:r w:rsidR="001D3216" w:rsidRPr="00B04939">
        <w:rPr>
          <w:rFonts w:ascii="Times New Roman" w:hAnsi="Times New Roman"/>
          <w:rPrChange w:id="2752" w:author="Administrator" w:date="2024-02-27T12:51:00Z">
            <w:rPr/>
          </w:rPrChange>
        </w:rPr>
        <w:t>Chart</w:t>
      </w:r>
      <w:bookmarkEnd w:id="2748"/>
      <w:proofErr w:type="gramEnd"/>
    </w:p>
    <w:p w14:paraId="70614677" w14:textId="61908325" w:rsidR="001857E6" w:rsidRPr="00B04939" w:rsidRDefault="005E72BC">
      <w:pPr>
        <w:tabs>
          <w:tab w:val="left" w:pos="3660"/>
        </w:tabs>
        <w:spacing w:line="360" w:lineRule="auto"/>
        <w:rPr>
          <w:rFonts w:ascii="Times New Roman" w:hAnsi="Times New Roman"/>
          <w:sz w:val="24"/>
        </w:rPr>
        <w:pPrChange w:id="2753" w:author="Administrator" w:date="2024-02-27T12:54:00Z">
          <w:pPr>
            <w:tabs>
              <w:tab w:val="left" w:pos="3660"/>
            </w:tabs>
          </w:pPr>
        </w:pPrChange>
      </w:pPr>
      <w:r w:rsidRPr="00B04939">
        <w:rPr>
          <w:rFonts w:ascii="Times New Roman" w:hAnsi="Times New Roman"/>
          <w:sz w:val="24"/>
        </w:rPr>
        <w:t xml:space="preserve">Following is the timeline divided into milestones mentioned </w:t>
      </w:r>
      <w:r w:rsidR="009E5EA0" w:rsidRPr="00B04939">
        <w:rPr>
          <w:rFonts w:ascii="Times New Roman" w:hAnsi="Times New Roman"/>
          <w:sz w:val="24"/>
        </w:rPr>
        <w:t>(A sample Gantt chart</w:t>
      </w:r>
      <w:r w:rsidR="00132B42" w:rsidRPr="00B04939">
        <w:rPr>
          <w:rFonts w:ascii="Times New Roman" w:hAnsi="Times New Roman"/>
          <w:sz w:val="24"/>
        </w:rPr>
        <w:t>; you may attach a Gantt. Chart produced by a CASE tool</w:t>
      </w:r>
      <w:r w:rsidR="009E5EA0" w:rsidRPr="00B04939">
        <w:rPr>
          <w:rFonts w:ascii="Times New Roman" w:hAnsi="Times New Roman"/>
          <w:sz w:val="24"/>
        </w:rPr>
        <w:t>)</w:t>
      </w:r>
    </w:p>
    <w:tbl>
      <w:tblPr>
        <w:tblStyle w:val="TableGrid"/>
        <w:tblW w:w="12393" w:type="dxa"/>
        <w:tblLayout w:type="fixed"/>
        <w:tblLook w:val="04A0" w:firstRow="1" w:lastRow="0" w:firstColumn="1" w:lastColumn="0" w:noHBand="0" w:noVBand="1"/>
        <w:tblPrChange w:id="2754" w:author="Administrator" w:date="2024-02-27T13:07:00Z">
          <w:tblPr>
            <w:tblStyle w:val="TableGrid"/>
            <w:tblW w:w="12955" w:type="dxa"/>
            <w:tblLayout w:type="fixed"/>
            <w:tblLook w:val="04A0" w:firstRow="1" w:lastRow="0" w:firstColumn="1" w:lastColumn="0" w:noHBand="0" w:noVBand="1"/>
          </w:tblPr>
        </w:tblPrChange>
      </w:tblPr>
      <w:tblGrid>
        <w:gridCol w:w="1980"/>
        <w:gridCol w:w="456"/>
        <w:gridCol w:w="456"/>
        <w:gridCol w:w="456"/>
        <w:gridCol w:w="456"/>
        <w:gridCol w:w="601"/>
        <w:gridCol w:w="456"/>
        <w:gridCol w:w="506"/>
        <w:gridCol w:w="456"/>
        <w:gridCol w:w="630"/>
        <w:gridCol w:w="663"/>
        <w:gridCol w:w="664"/>
        <w:gridCol w:w="664"/>
        <w:gridCol w:w="664"/>
        <w:gridCol w:w="663"/>
        <w:gridCol w:w="664"/>
        <w:gridCol w:w="664"/>
        <w:gridCol w:w="664"/>
        <w:gridCol w:w="589"/>
        <w:gridCol w:w="41"/>
        <w:tblGridChange w:id="2755">
          <w:tblGrid>
            <w:gridCol w:w="113"/>
            <w:gridCol w:w="1412"/>
            <w:gridCol w:w="455"/>
            <w:gridCol w:w="113"/>
            <w:gridCol w:w="82"/>
            <w:gridCol w:w="261"/>
            <w:gridCol w:w="113"/>
            <w:gridCol w:w="227"/>
            <w:gridCol w:w="116"/>
            <w:gridCol w:w="113"/>
            <w:gridCol w:w="343"/>
            <w:gridCol w:w="30"/>
            <w:gridCol w:w="83"/>
            <w:gridCol w:w="343"/>
            <w:gridCol w:w="113"/>
            <w:gridCol w:w="62"/>
            <w:gridCol w:w="426"/>
            <w:gridCol w:w="113"/>
            <w:gridCol w:w="62"/>
            <w:gridCol w:w="281"/>
            <w:gridCol w:w="113"/>
            <w:gridCol w:w="208"/>
            <w:gridCol w:w="185"/>
            <w:gridCol w:w="113"/>
            <w:gridCol w:w="303"/>
            <w:gridCol w:w="40"/>
            <w:gridCol w:w="113"/>
            <w:gridCol w:w="449"/>
            <w:gridCol w:w="68"/>
            <w:gridCol w:w="113"/>
            <w:gridCol w:w="449"/>
            <w:gridCol w:w="101"/>
            <w:gridCol w:w="113"/>
            <w:gridCol w:w="449"/>
            <w:gridCol w:w="102"/>
            <w:gridCol w:w="113"/>
            <w:gridCol w:w="449"/>
            <w:gridCol w:w="102"/>
            <w:gridCol w:w="113"/>
            <w:gridCol w:w="449"/>
            <w:gridCol w:w="102"/>
            <w:gridCol w:w="113"/>
            <w:gridCol w:w="449"/>
            <w:gridCol w:w="101"/>
            <w:gridCol w:w="113"/>
            <w:gridCol w:w="449"/>
            <w:gridCol w:w="102"/>
            <w:gridCol w:w="113"/>
            <w:gridCol w:w="449"/>
            <w:gridCol w:w="102"/>
            <w:gridCol w:w="113"/>
            <w:gridCol w:w="449"/>
            <w:gridCol w:w="102"/>
            <w:gridCol w:w="113"/>
            <w:gridCol w:w="449"/>
            <w:gridCol w:w="68"/>
            <w:gridCol w:w="113"/>
            <w:gridCol w:w="449"/>
          </w:tblGrid>
        </w:tblGridChange>
      </w:tblGrid>
      <w:tr w:rsidR="007C6C4A" w:rsidRPr="00B04939" w14:paraId="3C699323" w14:textId="77777777" w:rsidTr="00526B87">
        <w:trPr>
          <w:gridAfter w:val="1"/>
          <w:wAfter w:w="41" w:type="dxa"/>
        </w:trPr>
        <w:tc>
          <w:tcPr>
            <w:tcW w:w="1980" w:type="dxa"/>
            <w:vMerge w:val="restart"/>
            <w:vAlign w:val="center"/>
            <w:tcPrChange w:id="2756" w:author="Administrator" w:date="2024-02-27T13:07:00Z">
              <w:tcPr>
                <w:tcW w:w="1525" w:type="dxa"/>
                <w:gridSpan w:val="2"/>
                <w:vMerge w:val="restart"/>
                <w:vAlign w:val="center"/>
              </w:tcPr>
            </w:tcPrChange>
          </w:tcPr>
          <w:p w14:paraId="5ED92CA7" w14:textId="77777777" w:rsidR="007C6C4A" w:rsidRPr="00B04939" w:rsidRDefault="007C6C4A">
            <w:pPr>
              <w:tabs>
                <w:tab w:val="left" w:pos="3660"/>
              </w:tabs>
              <w:spacing w:line="360" w:lineRule="auto"/>
              <w:jc w:val="center"/>
              <w:rPr>
                <w:rFonts w:ascii="Times New Roman" w:hAnsi="Times New Roman" w:cs="Times New Roman"/>
                <w:b/>
                <w:sz w:val="24"/>
                <w:rPrChange w:id="2757" w:author="Administrator" w:date="2024-02-27T12:51:00Z">
                  <w:rPr>
                    <w:rFonts w:ascii="Times New Roman" w:hAnsi="Times New Roman"/>
                    <w:b/>
                    <w:sz w:val="24"/>
                  </w:rPr>
                </w:rPrChange>
              </w:rPr>
              <w:pPrChange w:id="2758" w:author="Administrator" w:date="2024-02-27T12:54:00Z">
                <w:pPr>
                  <w:tabs>
                    <w:tab w:val="left" w:pos="3660"/>
                  </w:tabs>
                  <w:jc w:val="center"/>
                </w:pPr>
              </w:pPrChange>
            </w:pPr>
            <w:r w:rsidRPr="00B04939">
              <w:rPr>
                <w:rFonts w:ascii="Times New Roman" w:hAnsi="Times New Roman"/>
                <w:b/>
                <w:sz w:val="24"/>
              </w:rPr>
              <w:t>Activity</w:t>
            </w:r>
          </w:p>
        </w:tc>
        <w:tc>
          <w:tcPr>
            <w:tcW w:w="10372" w:type="dxa"/>
            <w:gridSpan w:val="18"/>
            <w:tcPrChange w:id="2759" w:author="Administrator" w:date="2024-02-27T13:07:00Z">
              <w:tcPr>
                <w:tcW w:w="11430" w:type="dxa"/>
                <w:gridSpan w:val="56"/>
              </w:tcPr>
            </w:tcPrChange>
          </w:tcPr>
          <w:p w14:paraId="4C92F263" w14:textId="77777777" w:rsidR="007C6C4A" w:rsidRPr="00B04939" w:rsidRDefault="007C6C4A">
            <w:pPr>
              <w:tabs>
                <w:tab w:val="left" w:pos="3660"/>
              </w:tabs>
              <w:spacing w:line="360" w:lineRule="auto"/>
              <w:jc w:val="center"/>
              <w:rPr>
                <w:rFonts w:ascii="Times New Roman" w:hAnsi="Times New Roman" w:cs="Times New Roman"/>
                <w:sz w:val="24"/>
                <w:rPrChange w:id="2760" w:author="Administrator" w:date="2024-02-27T12:51:00Z">
                  <w:rPr>
                    <w:rFonts w:ascii="Times New Roman" w:hAnsi="Times New Roman"/>
                    <w:sz w:val="24"/>
                  </w:rPr>
                </w:rPrChange>
              </w:rPr>
              <w:pPrChange w:id="2761" w:author="Administrator" w:date="2024-02-27T12:54:00Z">
                <w:pPr>
                  <w:tabs>
                    <w:tab w:val="left" w:pos="3660"/>
                  </w:tabs>
                  <w:jc w:val="center"/>
                </w:pPr>
              </w:pPrChange>
            </w:pPr>
            <w:r w:rsidRPr="00B04939">
              <w:rPr>
                <w:rFonts w:ascii="Times New Roman" w:hAnsi="Times New Roman"/>
                <w:b/>
                <w:sz w:val="24"/>
              </w:rPr>
              <w:t>Weeks</w:t>
            </w:r>
          </w:p>
        </w:tc>
      </w:tr>
      <w:tr w:rsidR="003A503C" w:rsidRPr="00B04939" w14:paraId="53ADDEB8" w14:textId="77777777" w:rsidTr="00526B87">
        <w:trPr>
          <w:trHeight w:val="526"/>
          <w:trPrChange w:id="2762" w:author="Administrator" w:date="2024-02-27T13:07:00Z">
            <w:trPr>
              <w:trHeight w:val="526"/>
            </w:trPr>
          </w:trPrChange>
        </w:trPr>
        <w:tc>
          <w:tcPr>
            <w:tcW w:w="1980" w:type="dxa"/>
            <w:vMerge/>
            <w:tcPrChange w:id="2763" w:author="Administrator" w:date="2024-02-27T13:07:00Z">
              <w:tcPr>
                <w:tcW w:w="1525" w:type="dxa"/>
                <w:gridSpan w:val="2"/>
                <w:vMerge/>
              </w:tcPr>
            </w:tcPrChange>
          </w:tcPr>
          <w:p w14:paraId="393E7105" w14:textId="77777777" w:rsidR="007C6C4A" w:rsidRPr="00B04939" w:rsidRDefault="007C6C4A">
            <w:pPr>
              <w:tabs>
                <w:tab w:val="left" w:pos="3660"/>
              </w:tabs>
              <w:spacing w:line="360" w:lineRule="auto"/>
              <w:jc w:val="center"/>
              <w:rPr>
                <w:rFonts w:ascii="Times New Roman" w:hAnsi="Times New Roman" w:cs="Times New Roman"/>
                <w:sz w:val="24"/>
                <w:rPrChange w:id="2764" w:author="Administrator" w:date="2024-02-27T12:51:00Z">
                  <w:rPr>
                    <w:rFonts w:ascii="Times New Roman" w:hAnsi="Times New Roman"/>
                    <w:sz w:val="24"/>
                  </w:rPr>
                </w:rPrChange>
              </w:rPr>
              <w:pPrChange w:id="2765" w:author="Administrator" w:date="2024-02-27T12:54:00Z">
                <w:pPr>
                  <w:tabs>
                    <w:tab w:val="left" w:pos="3660"/>
                  </w:tabs>
                  <w:jc w:val="center"/>
                </w:pPr>
              </w:pPrChange>
            </w:pPr>
          </w:p>
        </w:tc>
        <w:tc>
          <w:tcPr>
            <w:tcW w:w="456" w:type="dxa"/>
            <w:tcPrChange w:id="2766" w:author="Administrator" w:date="2024-02-27T13:07:00Z">
              <w:tcPr>
                <w:tcW w:w="650" w:type="dxa"/>
                <w:gridSpan w:val="3"/>
              </w:tcPr>
            </w:tcPrChange>
          </w:tcPr>
          <w:p w14:paraId="2B829559" w14:textId="77777777" w:rsidR="007C6C4A" w:rsidRPr="00B04939" w:rsidRDefault="007C6C4A">
            <w:pPr>
              <w:tabs>
                <w:tab w:val="left" w:pos="3660"/>
              </w:tabs>
              <w:spacing w:line="360" w:lineRule="auto"/>
              <w:jc w:val="center"/>
              <w:rPr>
                <w:rFonts w:ascii="Times New Roman" w:hAnsi="Times New Roman" w:cs="Times New Roman"/>
                <w:sz w:val="24"/>
                <w:rPrChange w:id="2767" w:author="Administrator" w:date="2024-02-27T12:51:00Z">
                  <w:rPr>
                    <w:rFonts w:ascii="Times New Roman" w:hAnsi="Times New Roman"/>
                    <w:sz w:val="24"/>
                  </w:rPr>
                </w:rPrChange>
              </w:rPr>
              <w:pPrChange w:id="2768" w:author="Administrator" w:date="2024-02-27T12:54:00Z">
                <w:pPr>
                  <w:tabs>
                    <w:tab w:val="left" w:pos="3660"/>
                  </w:tabs>
                  <w:jc w:val="center"/>
                </w:pPr>
              </w:pPrChange>
            </w:pPr>
            <w:r w:rsidRPr="00B04939">
              <w:rPr>
                <w:rFonts w:ascii="Times New Roman" w:hAnsi="Times New Roman"/>
                <w:sz w:val="24"/>
              </w:rPr>
              <w:t>1</w:t>
            </w:r>
          </w:p>
        </w:tc>
        <w:tc>
          <w:tcPr>
            <w:tcW w:w="456" w:type="dxa"/>
            <w:tcPrChange w:id="2769" w:author="Administrator" w:date="2024-02-27T13:07:00Z">
              <w:tcPr>
                <w:tcW w:w="601" w:type="dxa"/>
                <w:gridSpan w:val="3"/>
              </w:tcPr>
            </w:tcPrChange>
          </w:tcPr>
          <w:p w14:paraId="4BA84A94" w14:textId="77777777" w:rsidR="007C6C4A" w:rsidRPr="00B04939" w:rsidRDefault="007C6C4A">
            <w:pPr>
              <w:tabs>
                <w:tab w:val="left" w:pos="3660"/>
              </w:tabs>
              <w:spacing w:line="360" w:lineRule="auto"/>
              <w:jc w:val="center"/>
              <w:rPr>
                <w:rFonts w:ascii="Times New Roman" w:hAnsi="Times New Roman" w:cs="Times New Roman"/>
                <w:sz w:val="24"/>
                <w:rPrChange w:id="2770" w:author="Administrator" w:date="2024-02-27T12:51:00Z">
                  <w:rPr>
                    <w:rFonts w:ascii="Times New Roman" w:hAnsi="Times New Roman"/>
                    <w:sz w:val="24"/>
                  </w:rPr>
                </w:rPrChange>
              </w:rPr>
              <w:pPrChange w:id="2771" w:author="Administrator" w:date="2024-02-27T12:54:00Z">
                <w:pPr>
                  <w:tabs>
                    <w:tab w:val="left" w:pos="3660"/>
                  </w:tabs>
                  <w:jc w:val="center"/>
                </w:pPr>
              </w:pPrChange>
            </w:pPr>
            <w:r w:rsidRPr="00B04939">
              <w:rPr>
                <w:rFonts w:ascii="Times New Roman" w:hAnsi="Times New Roman"/>
                <w:sz w:val="24"/>
              </w:rPr>
              <w:t>2</w:t>
            </w:r>
          </w:p>
        </w:tc>
        <w:tc>
          <w:tcPr>
            <w:tcW w:w="456" w:type="dxa"/>
            <w:tcPrChange w:id="2772" w:author="Administrator" w:date="2024-02-27T13:07:00Z">
              <w:tcPr>
                <w:tcW w:w="602" w:type="dxa"/>
                <w:gridSpan w:val="4"/>
              </w:tcPr>
            </w:tcPrChange>
          </w:tcPr>
          <w:p w14:paraId="1241E20A" w14:textId="77777777" w:rsidR="007C6C4A" w:rsidRPr="00B04939" w:rsidRDefault="007C6C4A">
            <w:pPr>
              <w:tabs>
                <w:tab w:val="left" w:pos="3660"/>
              </w:tabs>
              <w:spacing w:line="360" w:lineRule="auto"/>
              <w:jc w:val="center"/>
              <w:rPr>
                <w:rFonts w:ascii="Times New Roman" w:hAnsi="Times New Roman" w:cs="Times New Roman"/>
                <w:sz w:val="24"/>
                <w:rPrChange w:id="2773" w:author="Administrator" w:date="2024-02-27T12:51:00Z">
                  <w:rPr>
                    <w:rFonts w:ascii="Times New Roman" w:hAnsi="Times New Roman"/>
                    <w:sz w:val="24"/>
                  </w:rPr>
                </w:rPrChange>
              </w:rPr>
              <w:pPrChange w:id="2774" w:author="Administrator" w:date="2024-02-27T12:54:00Z">
                <w:pPr>
                  <w:tabs>
                    <w:tab w:val="left" w:pos="3660"/>
                  </w:tabs>
                  <w:jc w:val="center"/>
                </w:pPr>
              </w:pPrChange>
            </w:pPr>
            <w:r w:rsidRPr="00B04939">
              <w:rPr>
                <w:rFonts w:ascii="Times New Roman" w:hAnsi="Times New Roman"/>
                <w:sz w:val="24"/>
              </w:rPr>
              <w:t>3</w:t>
            </w:r>
          </w:p>
        </w:tc>
        <w:tc>
          <w:tcPr>
            <w:tcW w:w="456" w:type="dxa"/>
            <w:tcPrChange w:id="2775" w:author="Administrator" w:date="2024-02-27T13:07:00Z">
              <w:tcPr>
                <w:tcW w:w="601" w:type="dxa"/>
                <w:gridSpan w:val="4"/>
              </w:tcPr>
            </w:tcPrChange>
          </w:tcPr>
          <w:p w14:paraId="04895E0C" w14:textId="77777777" w:rsidR="007C6C4A" w:rsidRPr="00B04939" w:rsidRDefault="007C6C4A">
            <w:pPr>
              <w:tabs>
                <w:tab w:val="left" w:pos="3660"/>
              </w:tabs>
              <w:spacing w:line="360" w:lineRule="auto"/>
              <w:jc w:val="center"/>
              <w:rPr>
                <w:rFonts w:ascii="Times New Roman" w:hAnsi="Times New Roman" w:cs="Times New Roman"/>
                <w:sz w:val="24"/>
                <w:rPrChange w:id="2776" w:author="Administrator" w:date="2024-02-27T12:51:00Z">
                  <w:rPr>
                    <w:rFonts w:ascii="Times New Roman" w:hAnsi="Times New Roman"/>
                    <w:sz w:val="24"/>
                  </w:rPr>
                </w:rPrChange>
              </w:rPr>
              <w:pPrChange w:id="2777" w:author="Administrator" w:date="2024-02-27T12:54:00Z">
                <w:pPr>
                  <w:tabs>
                    <w:tab w:val="left" w:pos="3660"/>
                  </w:tabs>
                  <w:jc w:val="center"/>
                </w:pPr>
              </w:pPrChange>
            </w:pPr>
            <w:r w:rsidRPr="00B04939">
              <w:rPr>
                <w:rFonts w:ascii="Times New Roman" w:hAnsi="Times New Roman"/>
                <w:sz w:val="24"/>
              </w:rPr>
              <w:t>4</w:t>
            </w:r>
          </w:p>
        </w:tc>
        <w:tc>
          <w:tcPr>
            <w:tcW w:w="601" w:type="dxa"/>
            <w:tcPrChange w:id="2778" w:author="Administrator" w:date="2024-02-27T13:07:00Z">
              <w:tcPr>
                <w:tcW w:w="601" w:type="dxa"/>
                <w:gridSpan w:val="3"/>
              </w:tcPr>
            </w:tcPrChange>
          </w:tcPr>
          <w:p w14:paraId="24E99F9E" w14:textId="77777777" w:rsidR="007C6C4A" w:rsidRPr="00B04939" w:rsidRDefault="007C6C4A">
            <w:pPr>
              <w:tabs>
                <w:tab w:val="left" w:pos="3660"/>
              </w:tabs>
              <w:spacing w:line="360" w:lineRule="auto"/>
              <w:jc w:val="center"/>
              <w:rPr>
                <w:rFonts w:ascii="Times New Roman" w:hAnsi="Times New Roman" w:cs="Times New Roman"/>
                <w:sz w:val="24"/>
                <w:rPrChange w:id="2779" w:author="Administrator" w:date="2024-02-27T12:51:00Z">
                  <w:rPr>
                    <w:rFonts w:ascii="Times New Roman" w:hAnsi="Times New Roman"/>
                    <w:sz w:val="24"/>
                  </w:rPr>
                </w:rPrChange>
              </w:rPr>
              <w:pPrChange w:id="2780" w:author="Administrator" w:date="2024-02-27T12:54:00Z">
                <w:pPr>
                  <w:tabs>
                    <w:tab w:val="left" w:pos="3660"/>
                  </w:tabs>
                  <w:jc w:val="center"/>
                </w:pPr>
              </w:pPrChange>
            </w:pPr>
            <w:r w:rsidRPr="00B04939">
              <w:rPr>
                <w:rFonts w:ascii="Times New Roman" w:hAnsi="Times New Roman"/>
                <w:sz w:val="24"/>
              </w:rPr>
              <w:t>5</w:t>
            </w:r>
          </w:p>
        </w:tc>
        <w:tc>
          <w:tcPr>
            <w:tcW w:w="456" w:type="dxa"/>
            <w:tcPrChange w:id="2781" w:author="Administrator" w:date="2024-02-27T13:07:00Z">
              <w:tcPr>
                <w:tcW w:w="602" w:type="dxa"/>
                <w:gridSpan w:val="3"/>
              </w:tcPr>
            </w:tcPrChange>
          </w:tcPr>
          <w:p w14:paraId="319D3F26" w14:textId="77777777" w:rsidR="007C6C4A" w:rsidRPr="00B04939" w:rsidRDefault="007C6C4A">
            <w:pPr>
              <w:tabs>
                <w:tab w:val="left" w:pos="3660"/>
              </w:tabs>
              <w:spacing w:line="360" w:lineRule="auto"/>
              <w:jc w:val="center"/>
              <w:rPr>
                <w:rFonts w:ascii="Times New Roman" w:hAnsi="Times New Roman" w:cs="Times New Roman"/>
                <w:sz w:val="24"/>
                <w:rPrChange w:id="2782" w:author="Administrator" w:date="2024-02-27T12:51:00Z">
                  <w:rPr>
                    <w:rFonts w:ascii="Times New Roman" w:hAnsi="Times New Roman"/>
                    <w:sz w:val="24"/>
                  </w:rPr>
                </w:rPrChange>
              </w:rPr>
              <w:pPrChange w:id="2783" w:author="Administrator" w:date="2024-02-27T12:54:00Z">
                <w:pPr>
                  <w:tabs>
                    <w:tab w:val="left" w:pos="3660"/>
                  </w:tabs>
                  <w:jc w:val="center"/>
                </w:pPr>
              </w:pPrChange>
            </w:pPr>
            <w:r w:rsidRPr="00B04939">
              <w:rPr>
                <w:rFonts w:ascii="Times New Roman" w:hAnsi="Times New Roman"/>
                <w:sz w:val="24"/>
              </w:rPr>
              <w:t>6</w:t>
            </w:r>
          </w:p>
        </w:tc>
        <w:tc>
          <w:tcPr>
            <w:tcW w:w="506" w:type="dxa"/>
            <w:tcPrChange w:id="2784" w:author="Administrator" w:date="2024-02-27T13:07:00Z">
              <w:tcPr>
                <w:tcW w:w="601" w:type="dxa"/>
                <w:gridSpan w:val="3"/>
              </w:tcPr>
            </w:tcPrChange>
          </w:tcPr>
          <w:p w14:paraId="788C6AF8" w14:textId="77777777" w:rsidR="007C6C4A" w:rsidRPr="00B04939" w:rsidRDefault="007C6C4A">
            <w:pPr>
              <w:tabs>
                <w:tab w:val="left" w:pos="3660"/>
              </w:tabs>
              <w:spacing w:line="360" w:lineRule="auto"/>
              <w:jc w:val="center"/>
              <w:rPr>
                <w:rFonts w:ascii="Times New Roman" w:hAnsi="Times New Roman" w:cs="Times New Roman"/>
                <w:sz w:val="24"/>
                <w:rPrChange w:id="2785" w:author="Administrator" w:date="2024-02-27T12:51:00Z">
                  <w:rPr>
                    <w:rFonts w:ascii="Times New Roman" w:hAnsi="Times New Roman"/>
                    <w:sz w:val="24"/>
                  </w:rPr>
                </w:rPrChange>
              </w:rPr>
              <w:pPrChange w:id="2786" w:author="Administrator" w:date="2024-02-27T12:54:00Z">
                <w:pPr>
                  <w:tabs>
                    <w:tab w:val="left" w:pos="3660"/>
                  </w:tabs>
                  <w:jc w:val="center"/>
                </w:pPr>
              </w:pPrChange>
            </w:pPr>
            <w:r w:rsidRPr="00B04939">
              <w:rPr>
                <w:rFonts w:ascii="Times New Roman" w:hAnsi="Times New Roman"/>
                <w:sz w:val="24"/>
              </w:rPr>
              <w:t>7</w:t>
            </w:r>
          </w:p>
        </w:tc>
        <w:tc>
          <w:tcPr>
            <w:tcW w:w="456" w:type="dxa"/>
            <w:tcPrChange w:id="2787" w:author="Administrator" w:date="2024-02-27T13:07:00Z">
              <w:tcPr>
                <w:tcW w:w="602" w:type="dxa"/>
                <w:gridSpan w:val="3"/>
              </w:tcPr>
            </w:tcPrChange>
          </w:tcPr>
          <w:p w14:paraId="3DF0A7F3" w14:textId="77777777" w:rsidR="007C6C4A" w:rsidRPr="00B04939" w:rsidRDefault="007C6C4A">
            <w:pPr>
              <w:tabs>
                <w:tab w:val="left" w:pos="3660"/>
              </w:tabs>
              <w:spacing w:line="360" w:lineRule="auto"/>
              <w:jc w:val="center"/>
              <w:rPr>
                <w:rFonts w:ascii="Times New Roman" w:hAnsi="Times New Roman" w:cs="Times New Roman"/>
                <w:sz w:val="24"/>
                <w:rPrChange w:id="2788" w:author="Administrator" w:date="2024-02-27T12:51:00Z">
                  <w:rPr>
                    <w:rFonts w:ascii="Times New Roman" w:hAnsi="Times New Roman"/>
                    <w:sz w:val="24"/>
                  </w:rPr>
                </w:rPrChange>
              </w:rPr>
              <w:pPrChange w:id="2789" w:author="Administrator" w:date="2024-02-27T12:54:00Z">
                <w:pPr>
                  <w:tabs>
                    <w:tab w:val="left" w:pos="3660"/>
                  </w:tabs>
                  <w:jc w:val="center"/>
                </w:pPr>
              </w:pPrChange>
            </w:pPr>
            <w:r w:rsidRPr="00B04939">
              <w:rPr>
                <w:rFonts w:ascii="Times New Roman" w:hAnsi="Times New Roman"/>
                <w:sz w:val="24"/>
              </w:rPr>
              <w:t>8</w:t>
            </w:r>
          </w:p>
        </w:tc>
        <w:tc>
          <w:tcPr>
            <w:tcW w:w="630" w:type="dxa"/>
            <w:tcPrChange w:id="2790" w:author="Administrator" w:date="2024-02-27T13:07:00Z">
              <w:tcPr>
                <w:tcW w:w="630" w:type="dxa"/>
                <w:gridSpan w:val="3"/>
              </w:tcPr>
            </w:tcPrChange>
          </w:tcPr>
          <w:p w14:paraId="5467F8DB" w14:textId="77777777" w:rsidR="007C6C4A" w:rsidRPr="00B04939" w:rsidRDefault="007C6C4A">
            <w:pPr>
              <w:tabs>
                <w:tab w:val="left" w:pos="3660"/>
              </w:tabs>
              <w:spacing w:line="360" w:lineRule="auto"/>
              <w:jc w:val="center"/>
              <w:rPr>
                <w:rFonts w:ascii="Times New Roman" w:hAnsi="Times New Roman" w:cs="Times New Roman"/>
                <w:sz w:val="24"/>
                <w:rPrChange w:id="2791" w:author="Administrator" w:date="2024-02-27T12:51:00Z">
                  <w:rPr>
                    <w:rFonts w:ascii="Times New Roman" w:hAnsi="Times New Roman"/>
                    <w:sz w:val="24"/>
                  </w:rPr>
                </w:rPrChange>
              </w:rPr>
              <w:pPrChange w:id="2792" w:author="Administrator" w:date="2024-02-27T12:54:00Z">
                <w:pPr>
                  <w:tabs>
                    <w:tab w:val="left" w:pos="3660"/>
                  </w:tabs>
                  <w:jc w:val="center"/>
                </w:pPr>
              </w:pPrChange>
            </w:pPr>
            <w:r w:rsidRPr="00B04939">
              <w:rPr>
                <w:rFonts w:ascii="Times New Roman" w:hAnsi="Times New Roman"/>
                <w:sz w:val="24"/>
              </w:rPr>
              <w:t>9</w:t>
            </w:r>
          </w:p>
        </w:tc>
        <w:tc>
          <w:tcPr>
            <w:tcW w:w="663" w:type="dxa"/>
            <w:tcPrChange w:id="2793" w:author="Administrator" w:date="2024-02-27T13:07:00Z">
              <w:tcPr>
                <w:tcW w:w="663" w:type="dxa"/>
                <w:gridSpan w:val="3"/>
              </w:tcPr>
            </w:tcPrChange>
          </w:tcPr>
          <w:p w14:paraId="33C2D2C2" w14:textId="77777777" w:rsidR="007C6C4A" w:rsidRPr="00B04939" w:rsidRDefault="007C6C4A">
            <w:pPr>
              <w:tabs>
                <w:tab w:val="left" w:pos="3660"/>
              </w:tabs>
              <w:spacing w:line="360" w:lineRule="auto"/>
              <w:jc w:val="center"/>
              <w:rPr>
                <w:rFonts w:ascii="Times New Roman" w:hAnsi="Times New Roman" w:cs="Times New Roman"/>
                <w:sz w:val="24"/>
                <w:rPrChange w:id="2794" w:author="Administrator" w:date="2024-02-27T12:51:00Z">
                  <w:rPr>
                    <w:rFonts w:ascii="Times New Roman" w:hAnsi="Times New Roman"/>
                    <w:sz w:val="24"/>
                  </w:rPr>
                </w:rPrChange>
              </w:rPr>
              <w:pPrChange w:id="2795" w:author="Administrator" w:date="2024-02-27T12:54:00Z">
                <w:pPr>
                  <w:tabs>
                    <w:tab w:val="left" w:pos="3660"/>
                  </w:tabs>
                  <w:jc w:val="center"/>
                </w:pPr>
              </w:pPrChange>
            </w:pPr>
            <w:r w:rsidRPr="00B04939">
              <w:rPr>
                <w:rFonts w:ascii="Times New Roman" w:hAnsi="Times New Roman"/>
                <w:sz w:val="24"/>
              </w:rPr>
              <w:t>10</w:t>
            </w:r>
          </w:p>
        </w:tc>
        <w:tc>
          <w:tcPr>
            <w:tcW w:w="664" w:type="dxa"/>
            <w:tcPrChange w:id="2796" w:author="Administrator" w:date="2024-02-27T13:07:00Z">
              <w:tcPr>
                <w:tcW w:w="664" w:type="dxa"/>
                <w:gridSpan w:val="3"/>
              </w:tcPr>
            </w:tcPrChange>
          </w:tcPr>
          <w:p w14:paraId="541C3737" w14:textId="77777777" w:rsidR="007C6C4A" w:rsidRPr="00B04939" w:rsidRDefault="007C6C4A">
            <w:pPr>
              <w:tabs>
                <w:tab w:val="left" w:pos="3660"/>
              </w:tabs>
              <w:spacing w:line="360" w:lineRule="auto"/>
              <w:jc w:val="center"/>
              <w:rPr>
                <w:rFonts w:ascii="Times New Roman" w:hAnsi="Times New Roman" w:cs="Times New Roman"/>
                <w:sz w:val="24"/>
                <w:rPrChange w:id="2797" w:author="Administrator" w:date="2024-02-27T12:51:00Z">
                  <w:rPr>
                    <w:rFonts w:ascii="Times New Roman" w:hAnsi="Times New Roman"/>
                    <w:sz w:val="24"/>
                  </w:rPr>
                </w:rPrChange>
              </w:rPr>
              <w:pPrChange w:id="2798" w:author="Administrator" w:date="2024-02-27T12:54:00Z">
                <w:pPr>
                  <w:tabs>
                    <w:tab w:val="left" w:pos="3660"/>
                  </w:tabs>
                  <w:jc w:val="center"/>
                </w:pPr>
              </w:pPrChange>
            </w:pPr>
            <w:r w:rsidRPr="00B04939">
              <w:rPr>
                <w:rFonts w:ascii="Times New Roman" w:hAnsi="Times New Roman"/>
                <w:sz w:val="24"/>
              </w:rPr>
              <w:t>11</w:t>
            </w:r>
          </w:p>
        </w:tc>
        <w:tc>
          <w:tcPr>
            <w:tcW w:w="664" w:type="dxa"/>
            <w:tcPrChange w:id="2799" w:author="Administrator" w:date="2024-02-27T13:07:00Z">
              <w:tcPr>
                <w:tcW w:w="664" w:type="dxa"/>
                <w:gridSpan w:val="3"/>
              </w:tcPr>
            </w:tcPrChange>
          </w:tcPr>
          <w:p w14:paraId="597F118B" w14:textId="77777777" w:rsidR="007C6C4A" w:rsidRPr="00B04939" w:rsidRDefault="007C6C4A">
            <w:pPr>
              <w:tabs>
                <w:tab w:val="left" w:pos="3660"/>
              </w:tabs>
              <w:spacing w:line="360" w:lineRule="auto"/>
              <w:jc w:val="center"/>
              <w:rPr>
                <w:rFonts w:ascii="Times New Roman" w:hAnsi="Times New Roman" w:cs="Times New Roman"/>
                <w:sz w:val="24"/>
                <w:rPrChange w:id="2800" w:author="Administrator" w:date="2024-02-27T12:51:00Z">
                  <w:rPr>
                    <w:rFonts w:ascii="Times New Roman" w:hAnsi="Times New Roman"/>
                    <w:sz w:val="24"/>
                  </w:rPr>
                </w:rPrChange>
              </w:rPr>
              <w:pPrChange w:id="2801" w:author="Administrator" w:date="2024-02-27T12:54:00Z">
                <w:pPr>
                  <w:tabs>
                    <w:tab w:val="left" w:pos="3660"/>
                  </w:tabs>
                  <w:jc w:val="center"/>
                </w:pPr>
              </w:pPrChange>
            </w:pPr>
            <w:r w:rsidRPr="00B04939">
              <w:rPr>
                <w:rFonts w:ascii="Times New Roman" w:hAnsi="Times New Roman"/>
                <w:sz w:val="24"/>
              </w:rPr>
              <w:t>12</w:t>
            </w:r>
          </w:p>
        </w:tc>
        <w:tc>
          <w:tcPr>
            <w:tcW w:w="664" w:type="dxa"/>
            <w:tcPrChange w:id="2802" w:author="Administrator" w:date="2024-02-27T13:07:00Z">
              <w:tcPr>
                <w:tcW w:w="664" w:type="dxa"/>
                <w:gridSpan w:val="3"/>
              </w:tcPr>
            </w:tcPrChange>
          </w:tcPr>
          <w:p w14:paraId="7AD0F628" w14:textId="77777777" w:rsidR="007C6C4A" w:rsidRPr="00B04939" w:rsidRDefault="007C6C4A">
            <w:pPr>
              <w:tabs>
                <w:tab w:val="left" w:pos="3660"/>
              </w:tabs>
              <w:spacing w:line="360" w:lineRule="auto"/>
              <w:jc w:val="center"/>
              <w:rPr>
                <w:rFonts w:ascii="Times New Roman" w:hAnsi="Times New Roman" w:cs="Times New Roman"/>
                <w:sz w:val="24"/>
                <w:rPrChange w:id="2803" w:author="Administrator" w:date="2024-02-27T12:51:00Z">
                  <w:rPr>
                    <w:rFonts w:ascii="Times New Roman" w:hAnsi="Times New Roman"/>
                    <w:sz w:val="24"/>
                  </w:rPr>
                </w:rPrChange>
              </w:rPr>
              <w:pPrChange w:id="2804" w:author="Administrator" w:date="2024-02-27T12:54:00Z">
                <w:pPr>
                  <w:tabs>
                    <w:tab w:val="left" w:pos="3660"/>
                  </w:tabs>
                  <w:jc w:val="center"/>
                </w:pPr>
              </w:pPrChange>
            </w:pPr>
            <w:r w:rsidRPr="00B04939">
              <w:rPr>
                <w:rFonts w:ascii="Times New Roman" w:hAnsi="Times New Roman"/>
                <w:sz w:val="24"/>
              </w:rPr>
              <w:t>13</w:t>
            </w:r>
          </w:p>
        </w:tc>
        <w:tc>
          <w:tcPr>
            <w:tcW w:w="663" w:type="dxa"/>
            <w:tcPrChange w:id="2805" w:author="Administrator" w:date="2024-02-27T13:07:00Z">
              <w:tcPr>
                <w:tcW w:w="663" w:type="dxa"/>
                <w:gridSpan w:val="3"/>
              </w:tcPr>
            </w:tcPrChange>
          </w:tcPr>
          <w:p w14:paraId="3D80559E" w14:textId="77777777" w:rsidR="007C6C4A" w:rsidRPr="00B04939" w:rsidRDefault="007C6C4A">
            <w:pPr>
              <w:tabs>
                <w:tab w:val="left" w:pos="3660"/>
              </w:tabs>
              <w:spacing w:line="360" w:lineRule="auto"/>
              <w:jc w:val="center"/>
              <w:rPr>
                <w:rFonts w:ascii="Times New Roman" w:hAnsi="Times New Roman" w:cs="Times New Roman"/>
                <w:sz w:val="24"/>
                <w:rPrChange w:id="2806" w:author="Administrator" w:date="2024-02-27T12:51:00Z">
                  <w:rPr>
                    <w:rFonts w:ascii="Times New Roman" w:hAnsi="Times New Roman"/>
                    <w:sz w:val="24"/>
                  </w:rPr>
                </w:rPrChange>
              </w:rPr>
              <w:pPrChange w:id="2807" w:author="Administrator" w:date="2024-02-27T12:54:00Z">
                <w:pPr>
                  <w:tabs>
                    <w:tab w:val="left" w:pos="3660"/>
                  </w:tabs>
                  <w:jc w:val="center"/>
                </w:pPr>
              </w:pPrChange>
            </w:pPr>
            <w:r w:rsidRPr="00B04939">
              <w:rPr>
                <w:rFonts w:ascii="Times New Roman" w:hAnsi="Times New Roman"/>
                <w:sz w:val="24"/>
              </w:rPr>
              <w:t>14</w:t>
            </w:r>
          </w:p>
        </w:tc>
        <w:tc>
          <w:tcPr>
            <w:tcW w:w="664" w:type="dxa"/>
            <w:tcPrChange w:id="2808" w:author="Administrator" w:date="2024-02-27T13:07:00Z">
              <w:tcPr>
                <w:tcW w:w="664" w:type="dxa"/>
                <w:gridSpan w:val="3"/>
              </w:tcPr>
            </w:tcPrChange>
          </w:tcPr>
          <w:p w14:paraId="7F615640" w14:textId="77777777" w:rsidR="007C6C4A" w:rsidRPr="00B04939" w:rsidRDefault="007C6C4A">
            <w:pPr>
              <w:tabs>
                <w:tab w:val="left" w:pos="3660"/>
              </w:tabs>
              <w:spacing w:line="360" w:lineRule="auto"/>
              <w:jc w:val="center"/>
              <w:rPr>
                <w:rFonts w:ascii="Times New Roman" w:hAnsi="Times New Roman" w:cs="Times New Roman"/>
                <w:sz w:val="24"/>
                <w:rPrChange w:id="2809" w:author="Administrator" w:date="2024-02-27T12:51:00Z">
                  <w:rPr>
                    <w:rFonts w:ascii="Times New Roman" w:hAnsi="Times New Roman"/>
                    <w:sz w:val="24"/>
                  </w:rPr>
                </w:rPrChange>
              </w:rPr>
              <w:pPrChange w:id="2810" w:author="Administrator" w:date="2024-02-27T12:54:00Z">
                <w:pPr>
                  <w:tabs>
                    <w:tab w:val="left" w:pos="3660"/>
                  </w:tabs>
                  <w:jc w:val="center"/>
                </w:pPr>
              </w:pPrChange>
            </w:pPr>
            <w:r w:rsidRPr="00B04939">
              <w:rPr>
                <w:rFonts w:ascii="Times New Roman" w:hAnsi="Times New Roman"/>
                <w:sz w:val="24"/>
              </w:rPr>
              <w:t>15</w:t>
            </w:r>
          </w:p>
        </w:tc>
        <w:tc>
          <w:tcPr>
            <w:tcW w:w="664" w:type="dxa"/>
            <w:tcPrChange w:id="2811" w:author="Administrator" w:date="2024-02-27T13:07:00Z">
              <w:tcPr>
                <w:tcW w:w="664" w:type="dxa"/>
                <w:gridSpan w:val="3"/>
              </w:tcPr>
            </w:tcPrChange>
          </w:tcPr>
          <w:p w14:paraId="5436DCDF" w14:textId="77777777" w:rsidR="007C6C4A" w:rsidRPr="00B04939" w:rsidRDefault="007C6C4A">
            <w:pPr>
              <w:tabs>
                <w:tab w:val="left" w:pos="3660"/>
              </w:tabs>
              <w:spacing w:line="360" w:lineRule="auto"/>
              <w:jc w:val="center"/>
              <w:rPr>
                <w:rFonts w:ascii="Times New Roman" w:hAnsi="Times New Roman" w:cs="Times New Roman"/>
                <w:sz w:val="24"/>
                <w:rPrChange w:id="2812" w:author="Administrator" w:date="2024-02-27T12:51:00Z">
                  <w:rPr>
                    <w:rFonts w:ascii="Times New Roman" w:hAnsi="Times New Roman"/>
                    <w:sz w:val="24"/>
                  </w:rPr>
                </w:rPrChange>
              </w:rPr>
              <w:pPrChange w:id="2813" w:author="Administrator" w:date="2024-02-27T12:54:00Z">
                <w:pPr>
                  <w:tabs>
                    <w:tab w:val="left" w:pos="3660"/>
                  </w:tabs>
                  <w:jc w:val="center"/>
                </w:pPr>
              </w:pPrChange>
            </w:pPr>
            <w:r w:rsidRPr="00B04939">
              <w:rPr>
                <w:rFonts w:ascii="Times New Roman" w:hAnsi="Times New Roman"/>
                <w:sz w:val="24"/>
              </w:rPr>
              <w:t>16</w:t>
            </w:r>
          </w:p>
        </w:tc>
        <w:tc>
          <w:tcPr>
            <w:tcW w:w="664" w:type="dxa"/>
            <w:tcPrChange w:id="2814" w:author="Administrator" w:date="2024-02-27T13:07:00Z">
              <w:tcPr>
                <w:tcW w:w="664" w:type="dxa"/>
                <w:gridSpan w:val="3"/>
              </w:tcPr>
            </w:tcPrChange>
          </w:tcPr>
          <w:p w14:paraId="57C42828" w14:textId="77777777" w:rsidR="007C6C4A" w:rsidRPr="00B04939" w:rsidRDefault="007C6C4A">
            <w:pPr>
              <w:tabs>
                <w:tab w:val="left" w:pos="3660"/>
              </w:tabs>
              <w:spacing w:line="360" w:lineRule="auto"/>
              <w:jc w:val="center"/>
              <w:rPr>
                <w:rFonts w:ascii="Times New Roman" w:hAnsi="Times New Roman" w:cs="Times New Roman"/>
                <w:sz w:val="24"/>
                <w:rPrChange w:id="2815" w:author="Administrator" w:date="2024-02-27T12:51:00Z">
                  <w:rPr>
                    <w:rFonts w:ascii="Times New Roman" w:hAnsi="Times New Roman"/>
                    <w:sz w:val="24"/>
                  </w:rPr>
                </w:rPrChange>
              </w:rPr>
              <w:pPrChange w:id="2816" w:author="Administrator" w:date="2024-02-27T12:54:00Z">
                <w:pPr>
                  <w:tabs>
                    <w:tab w:val="left" w:pos="3660"/>
                  </w:tabs>
                  <w:jc w:val="center"/>
                </w:pPr>
              </w:pPrChange>
            </w:pPr>
            <w:r w:rsidRPr="00B04939">
              <w:rPr>
                <w:rFonts w:ascii="Times New Roman" w:hAnsi="Times New Roman"/>
                <w:sz w:val="24"/>
              </w:rPr>
              <w:t>17</w:t>
            </w:r>
          </w:p>
        </w:tc>
        <w:tc>
          <w:tcPr>
            <w:tcW w:w="630" w:type="dxa"/>
            <w:gridSpan w:val="2"/>
            <w:tcPrChange w:id="2817" w:author="Administrator" w:date="2024-02-27T13:07:00Z">
              <w:tcPr>
                <w:tcW w:w="630" w:type="dxa"/>
                <w:gridSpan w:val="3"/>
              </w:tcPr>
            </w:tcPrChange>
          </w:tcPr>
          <w:p w14:paraId="1B457BDF" w14:textId="77777777" w:rsidR="007C6C4A" w:rsidRPr="00B04939" w:rsidRDefault="007C6C4A">
            <w:pPr>
              <w:tabs>
                <w:tab w:val="left" w:pos="3660"/>
              </w:tabs>
              <w:spacing w:line="360" w:lineRule="auto"/>
              <w:jc w:val="center"/>
              <w:rPr>
                <w:rFonts w:ascii="Times New Roman" w:hAnsi="Times New Roman" w:cs="Times New Roman"/>
                <w:sz w:val="24"/>
                <w:rPrChange w:id="2818" w:author="Administrator" w:date="2024-02-27T12:51:00Z">
                  <w:rPr>
                    <w:rFonts w:ascii="Times New Roman" w:hAnsi="Times New Roman"/>
                    <w:sz w:val="24"/>
                  </w:rPr>
                </w:rPrChange>
              </w:rPr>
              <w:pPrChange w:id="2819" w:author="Administrator" w:date="2024-02-27T12:54:00Z">
                <w:pPr>
                  <w:tabs>
                    <w:tab w:val="left" w:pos="3660"/>
                  </w:tabs>
                  <w:jc w:val="center"/>
                </w:pPr>
              </w:pPrChange>
            </w:pPr>
            <w:r w:rsidRPr="00B04939">
              <w:rPr>
                <w:rFonts w:ascii="Times New Roman" w:hAnsi="Times New Roman"/>
                <w:sz w:val="24"/>
              </w:rPr>
              <w:t>18</w:t>
            </w:r>
          </w:p>
        </w:tc>
      </w:tr>
      <w:tr w:rsidR="0008425D" w:rsidRPr="00B04939" w14:paraId="7D2A5E74" w14:textId="77777777" w:rsidTr="0008425D">
        <w:tc>
          <w:tcPr>
            <w:tcW w:w="1980" w:type="dxa"/>
            <w:vAlign w:val="bottom"/>
          </w:tcPr>
          <w:p w14:paraId="50462856" w14:textId="25CDCA11" w:rsidR="00A82839" w:rsidRPr="00526B87" w:rsidRDefault="00A82839">
            <w:pPr>
              <w:tabs>
                <w:tab w:val="left" w:pos="3660"/>
              </w:tabs>
              <w:spacing w:line="360" w:lineRule="auto"/>
              <w:rPr>
                <w:rFonts w:ascii="Times New Roman" w:hAnsi="Times New Roman" w:cs="Times New Roman"/>
                <w:color w:val="0000FF"/>
                <w:sz w:val="24"/>
                <w:szCs w:val="24"/>
                <w:rPrChange w:id="2820" w:author="Administrator" w:date="2024-02-27T13:02:00Z">
                  <w:rPr>
                    <w:rFonts w:ascii="Times New Roman" w:hAnsi="Times New Roman"/>
                    <w:color w:val="0000FF"/>
                    <w:sz w:val="24"/>
                  </w:rPr>
                </w:rPrChange>
              </w:rPr>
              <w:pPrChange w:id="2821" w:author="Administrator" w:date="2024-02-27T13:16:00Z">
                <w:pPr>
                  <w:tabs>
                    <w:tab w:val="left" w:pos="3660"/>
                  </w:tabs>
                  <w:jc w:val="center"/>
                </w:pPr>
              </w:pPrChange>
            </w:pPr>
            <w:ins w:id="2822" w:author="Administrator" w:date="2024-02-27T13:16:00Z">
              <w:r w:rsidRPr="004E2AAA">
                <w:rPr>
                  <w:rFonts w:ascii="Times New Roman" w:hAnsi="Times New Roman" w:cs="Times New Roman"/>
                  <w:color w:val="0D0D0D"/>
                  <w:sz w:val="24"/>
                  <w:szCs w:val="24"/>
                </w:rPr>
                <w:t>Data Collection</w:t>
              </w:r>
            </w:ins>
            <w:del w:id="2823" w:author="Administrator" w:date="2024-02-27T13:02:00Z">
              <w:r w:rsidRPr="00526B87" w:rsidDel="00526B87">
                <w:rPr>
                  <w:rFonts w:ascii="Times New Roman" w:hAnsi="Times New Roman"/>
                  <w:color w:val="0000FF"/>
                  <w:sz w:val="24"/>
                  <w:szCs w:val="24"/>
                  <w:rPrChange w:id="2824" w:author="Administrator" w:date="2024-02-27T13:02:00Z">
                    <w:rPr>
                      <w:rFonts w:ascii="Times New Roman" w:hAnsi="Times New Roman"/>
                      <w:color w:val="0000FF"/>
                      <w:sz w:val="24"/>
                    </w:rPr>
                  </w:rPrChange>
                </w:rPr>
                <w:delText>Milestone 1</w:delText>
              </w:r>
            </w:del>
          </w:p>
        </w:tc>
        <w:tc>
          <w:tcPr>
            <w:tcW w:w="456" w:type="dxa"/>
            <w:shd w:val="clear" w:color="auto" w:fill="808080" w:themeFill="background1" w:themeFillShade="80"/>
          </w:tcPr>
          <w:p w14:paraId="2E864FDF" w14:textId="77777777" w:rsidR="00A82839" w:rsidRPr="00B04939" w:rsidRDefault="00A82839">
            <w:pPr>
              <w:tabs>
                <w:tab w:val="left" w:pos="3660"/>
              </w:tabs>
              <w:spacing w:line="360" w:lineRule="auto"/>
              <w:rPr>
                <w:rFonts w:ascii="Times New Roman" w:hAnsi="Times New Roman" w:cs="Times New Roman"/>
                <w:sz w:val="24"/>
                <w:rPrChange w:id="2825" w:author="Administrator" w:date="2024-02-27T12:51:00Z">
                  <w:rPr>
                    <w:rFonts w:ascii="Times New Roman" w:hAnsi="Times New Roman"/>
                    <w:sz w:val="24"/>
                  </w:rPr>
                </w:rPrChange>
              </w:rPr>
              <w:pPrChange w:id="2826" w:author="Administrator" w:date="2024-02-27T13:01:00Z">
                <w:pPr>
                  <w:tabs>
                    <w:tab w:val="left" w:pos="3660"/>
                  </w:tabs>
                  <w:jc w:val="center"/>
                </w:pPr>
              </w:pPrChange>
            </w:pPr>
          </w:p>
        </w:tc>
        <w:tc>
          <w:tcPr>
            <w:tcW w:w="456" w:type="dxa"/>
            <w:shd w:val="clear" w:color="auto" w:fill="808080" w:themeFill="background1" w:themeFillShade="80"/>
          </w:tcPr>
          <w:p w14:paraId="71B2F5AD" w14:textId="77777777" w:rsidR="00A82839" w:rsidRPr="00B04939" w:rsidRDefault="00A82839">
            <w:pPr>
              <w:tabs>
                <w:tab w:val="left" w:pos="3660"/>
              </w:tabs>
              <w:spacing w:line="360" w:lineRule="auto"/>
              <w:jc w:val="center"/>
              <w:rPr>
                <w:rFonts w:ascii="Times New Roman" w:hAnsi="Times New Roman" w:cs="Times New Roman"/>
                <w:sz w:val="24"/>
                <w:rPrChange w:id="2827" w:author="Administrator" w:date="2024-02-27T12:51:00Z">
                  <w:rPr>
                    <w:rFonts w:ascii="Times New Roman" w:hAnsi="Times New Roman"/>
                    <w:sz w:val="24"/>
                  </w:rPr>
                </w:rPrChange>
              </w:rPr>
              <w:pPrChange w:id="2828" w:author="Administrator" w:date="2024-02-27T12:54:00Z">
                <w:pPr>
                  <w:tabs>
                    <w:tab w:val="left" w:pos="3660"/>
                  </w:tabs>
                  <w:jc w:val="center"/>
                </w:pPr>
              </w:pPrChange>
            </w:pPr>
          </w:p>
        </w:tc>
        <w:tc>
          <w:tcPr>
            <w:tcW w:w="456" w:type="dxa"/>
            <w:shd w:val="clear" w:color="auto" w:fill="808080" w:themeFill="background1" w:themeFillShade="80"/>
          </w:tcPr>
          <w:p w14:paraId="7987DB9D" w14:textId="77777777" w:rsidR="00A82839" w:rsidRPr="00B04939" w:rsidRDefault="00A82839">
            <w:pPr>
              <w:tabs>
                <w:tab w:val="left" w:pos="3660"/>
              </w:tabs>
              <w:spacing w:line="360" w:lineRule="auto"/>
              <w:jc w:val="center"/>
              <w:rPr>
                <w:rFonts w:ascii="Times New Roman" w:hAnsi="Times New Roman" w:cs="Times New Roman"/>
                <w:sz w:val="24"/>
                <w:rPrChange w:id="2829" w:author="Administrator" w:date="2024-02-27T12:51:00Z">
                  <w:rPr>
                    <w:rFonts w:ascii="Times New Roman" w:hAnsi="Times New Roman"/>
                    <w:sz w:val="24"/>
                  </w:rPr>
                </w:rPrChange>
              </w:rPr>
              <w:pPrChange w:id="2830" w:author="Administrator" w:date="2024-02-27T12:54:00Z">
                <w:pPr>
                  <w:tabs>
                    <w:tab w:val="left" w:pos="3660"/>
                  </w:tabs>
                  <w:jc w:val="center"/>
                </w:pPr>
              </w:pPrChange>
            </w:pPr>
          </w:p>
        </w:tc>
        <w:tc>
          <w:tcPr>
            <w:tcW w:w="456" w:type="dxa"/>
            <w:shd w:val="clear" w:color="auto" w:fill="FFFFFF" w:themeFill="background1"/>
          </w:tcPr>
          <w:p w14:paraId="6C011A48" w14:textId="77777777" w:rsidR="00A82839" w:rsidRPr="00B04939" w:rsidRDefault="00A82839">
            <w:pPr>
              <w:tabs>
                <w:tab w:val="left" w:pos="3660"/>
              </w:tabs>
              <w:spacing w:line="360" w:lineRule="auto"/>
              <w:jc w:val="center"/>
              <w:rPr>
                <w:rFonts w:ascii="Times New Roman" w:hAnsi="Times New Roman" w:cs="Times New Roman"/>
                <w:sz w:val="24"/>
                <w:rPrChange w:id="2831" w:author="Administrator" w:date="2024-02-27T12:51:00Z">
                  <w:rPr>
                    <w:rFonts w:ascii="Times New Roman" w:hAnsi="Times New Roman"/>
                    <w:sz w:val="24"/>
                  </w:rPr>
                </w:rPrChange>
              </w:rPr>
              <w:pPrChange w:id="2832" w:author="Administrator" w:date="2024-02-27T12:54:00Z">
                <w:pPr>
                  <w:tabs>
                    <w:tab w:val="left" w:pos="3660"/>
                  </w:tabs>
                  <w:jc w:val="center"/>
                </w:pPr>
              </w:pPrChange>
            </w:pPr>
          </w:p>
        </w:tc>
        <w:tc>
          <w:tcPr>
            <w:tcW w:w="601" w:type="dxa"/>
            <w:shd w:val="clear" w:color="auto" w:fill="FFFFFF" w:themeFill="background1"/>
          </w:tcPr>
          <w:p w14:paraId="015A2CED" w14:textId="77777777" w:rsidR="00A82839" w:rsidRPr="00B04939" w:rsidRDefault="00A82839">
            <w:pPr>
              <w:tabs>
                <w:tab w:val="left" w:pos="3660"/>
              </w:tabs>
              <w:spacing w:line="360" w:lineRule="auto"/>
              <w:jc w:val="center"/>
              <w:rPr>
                <w:rFonts w:ascii="Times New Roman" w:hAnsi="Times New Roman" w:cs="Times New Roman"/>
                <w:sz w:val="24"/>
                <w:rPrChange w:id="2833" w:author="Administrator" w:date="2024-02-27T12:51:00Z">
                  <w:rPr>
                    <w:rFonts w:ascii="Times New Roman" w:hAnsi="Times New Roman"/>
                    <w:sz w:val="24"/>
                  </w:rPr>
                </w:rPrChange>
              </w:rPr>
              <w:pPrChange w:id="2834" w:author="Administrator" w:date="2024-02-27T12:54:00Z">
                <w:pPr>
                  <w:tabs>
                    <w:tab w:val="left" w:pos="3660"/>
                  </w:tabs>
                  <w:jc w:val="center"/>
                </w:pPr>
              </w:pPrChange>
            </w:pPr>
          </w:p>
        </w:tc>
        <w:tc>
          <w:tcPr>
            <w:tcW w:w="456" w:type="dxa"/>
            <w:shd w:val="clear" w:color="auto" w:fill="FFFFFF" w:themeFill="background1"/>
          </w:tcPr>
          <w:p w14:paraId="7B7A41CE" w14:textId="77777777" w:rsidR="00A82839" w:rsidRPr="00B04939" w:rsidRDefault="00A82839">
            <w:pPr>
              <w:tabs>
                <w:tab w:val="left" w:pos="3660"/>
              </w:tabs>
              <w:spacing w:line="360" w:lineRule="auto"/>
              <w:jc w:val="center"/>
              <w:rPr>
                <w:rFonts w:ascii="Times New Roman" w:hAnsi="Times New Roman" w:cs="Times New Roman"/>
                <w:sz w:val="24"/>
                <w:rPrChange w:id="2835" w:author="Administrator" w:date="2024-02-27T12:51:00Z">
                  <w:rPr>
                    <w:rFonts w:ascii="Times New Roman" w:hAnsi="Times New Roman"/>
                    <w:sz w:val="24"/>
                  </w:rPr>
                </w:rPrChange>
              </w:rPr>
              <w:pPrChange w:id="2836" w:author="Administrator" w:date="2024-02-27T12:54:00Z">
                <w:pPr>
                  <w:tabs>
                    <w:tab w:val="left" w:pos="3660"/>
                  </w:tabs>
                  <w:jc w:val="center"/>
                </w:pPr>
              </w:pPrChange>
            </w:pPr>
          </w:p>
        </w:tc>
        <w:tc>
          <w:tcPr>
            <w:tcW w:w="506" w:type="dxa"/>
            <w:shd w:val="clear" w:color="auto" w:fill="FFFFFF" w:themeFill="background1"/>
          </w:tcPr>
          <w:p w14:paraId="1C3B8782" w14:textId="77777777" w:rsidR="00A82839" w:rsidRPr="00B04939" w:rsidRDefault="00A82839">
            <w:pPr>
              <w:tabs>
                <w:tab w:val="left" w:pos="3660"/>
              </w:tabs>
              <w:spacing w:line="360" w:lineRule="auto"/>
              <w:jc w:val="center"/>
              <w:rPr>
                <w:rFonts w:ascii="Times New Roman" w:hAnsi="Times New Roman" w:cs="Times New Roman"/>
                <w:sz w:val="24"/>
                <w:rPrChange w:id="2837" w:author="Administrator" w:date="2024-02-27T12:51:00Z">
                  <w:rPr>
                    <w:rFonts w:ascii="Times New Roman" w:hAnsi="Times New Roman"/>
                    <w:sz w:val="24"/>
                  </w:rPr>
                </w:rPrChange>
              </w:rPr>
              <w:pPrChange w:id="2838" w:author="Administrator" w:date="2024-02-27T12:54:00Z">
                <w:pPr>
                  <w:tabs>
                    <w:tab w:val="left" w:pos="3660"/>
                  </w:tabs>
                  <w:jc w:val="center"/>
                </w:pPr>
              </w:pPrChange>
            </w:pPr>
          </w:p>
        </w:tc>
        <w:tc>
          <w:tcPr>
            <w:tcW w:w="456" w:type="dxa"/>
            <w:shd w:val="clear" w:color="auto" w:fill="FFFFFF" w:themeFill="background1"/>
          </w:tcPr>
          <w:p w14:paraId="32CA350F" w14:textId="77777777" w:rsidR="00A82839" w:rsidRPr="00B04939" w:rsidRDefault="00A82839">
            <w:pPr>
              <w:tabs>
                <w:tab w:val="left" w:pos="3660"/>
              </w:tabs>
              <w:spacing w:line="360" w:lineRule="auto"/>
              <w:jc w:val="center"/>
              <w:rPr>
                <w:rFonts w:ascii="Times New Roman" w:hAnsi="Times New Roman" w:cs="Times New Roman"/>
                <w:sz w:val="24"/>
                <w:rPrChange w:id="2839" w:author="Administrator" w:date="2024-02-27T12:51:00Z">
                  <w:rPr>
                    <w:rFonts w:ascii="Times New Roman" w:hAnsi="Times New Roman"/>
                    <w:sz w:val="24"/>
                  </w:rPr>
                </w:rPrChange>
              </w:rPr>
              <w:pPrChange w:id="2840" w:author="Administrator" w:date="2024-02-27T12:54:00Z">
                <w:pPr>
                  <w:tabs>
                    <w:tab w:val="left" w:pos="3660"/>
                  </w:tabs>
                  <w:jc w:val="center"/>
                </w:pPr>
              </w:pPrChange>
            </w:pPr>
          </w:p>
        </w:tc>
        <w:tc>
          <w:tcPr>
            <w:tcW w:w="630" w:type="dxa"/>
            <w:vMerge w:val="restart"/>
            <w:shd w:val="clear" w:color="auto" w:fill="FFFFFF" w:themeFill="background1"/>
            <w:textDirection w:val="btLr"/>
          </w:tcPr>
          <w:p w14:paraId="12624815"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2841" w:author="Administrator" w:date="2024-02-27T12:51:00Z">
                  <w:rPr>
                    <w:rFonts w:ascii="Times New Roman" w:hAnsi="Times New Roman"/>
                    <w:sz w:val="24"/>
                  </w:rPr>
                </w:rPrChange>
              </w:rPr>
              <w:pPrChange w:id="2842" w:author="Administrator" w:date="2024-02-27T12:54:00Z">
                <w:pPr>
                  <w:tabs>
                    <w:tab w:val="left" w:pos="3660"/>
                  </w:tabs>
                  <w:ind w:left="113" w:right="113"/>
                  <w:jc w:val="center"/>
                </w:pPr>
              </w:pPrChange>
            </w:pPr>
            <w:r w:rsidRPr="00B04939">
              <w:rPr>
                <w:rFonts w:ascii="Times New Roman" w:hAnsi="Times New Roman"/>
                <w:sz w:val="24"/>
              </w:rPr>
              <w:t>Midterm Exam Week</w:t>
            </w:r>
          </w:p>
        </w:tc>
        <w:tc>
          <w:tcPr>
            <w:tcW w:w="663" w:type="dxa"/>
            <w:shd w:val="clear" w:color="auto" w:fill="FFFFFF" w:themeFill="background1"/>
          </w:tcPr>
          <w:p w14:paraId="5F7419FB" w14:textId="77777777" w:rsidR="00A82839" w:rsidRPr="00B04939" w:rsidRDefault="00A82839">
            <w:pPr>
              <w:tabs>
                <w:tab w:val="left" w:pos="3660"/>
              </w:tabs>
              <w:spacing w:line="360" w:lineRule="auto"/>
              <w:jc w:val="center"/>
              <w:rPr>
                <w:rFonts w:ascii="Times New Roman" w:hAnsi="Times New Roman" w:cs="Times New Roman"/>
                <w:sz w:val="24"/>
                <w:rPrChange w:id="2843" w:author="Administrator" w:date="2024-02-27T12:51:00Z">
                  <w:rPr>
                    <w:rFonts w:ascii="Times New Roman" w:hAnsi="Times New Roman"/>
                    <w:sz w:val="24"/>
                  </w:rPr>
                </w:rPrChange>
              </w:rPr>
              <w:pPrChange w:id="2844" w:author="Administrator" w:date="2024-02-27T12:54:00Z">
                <w:pPr>
                  <w:tabs>
                    <w:tab w:val="left" w:pos="3660"/>
                  </w:tabs>
                  <w:jc w:val="center"/>
                </w:pPr>
              </w:pPrChange>
            </w:pPr>
          </w:p>
        </w:tc>
        <w:tc>
          <w:tcPr>
            <w:tcW w:w="664" w:type="dxa"/>
            <w:shd w:val="clear" w:color="auto" w:fill="FFFFFF" w:themeFill="background1"/>
          </w:tcPr>
          <w:p w14:paraId="04158F8C" w14:textId="77777777" w:rsidR="00A82839" w:rsidRPr="00B04939" w:rsidRDefault="00A82839">
            <w:pPr>
              <w:tabs>
                <w:tab w:val="left" w:pos="3660"/>
              </w:tabs>
              <w:spacing w:line="360" w:lineRule="auto"/>
              <w:jc w:val="center"/>
              <w:rPr>
                <w:rFonts w:ascii="Times New Roman" w:hAnsi="Times New Roman" w:cs="Times New Roman"/>
                <w:sz w:val="24"/>
                <w:rPrChange w:id="2845" w:author="Administrator" w:date="2024-02-27T12:51:00Z">
                  <w:rPr>
                    <w:rFonts w:ascii="Times New Roman" w:hAnsi="Times New Roman"/>
                    <w:sz w:val="24"/>
                  </w:rPr>
                </w:rPrChange>
              </w:rPr>
              <w:pPrChange w:id="2846" w:author="Administrator" w:date="2024-02-27T12:54:00Z">
                <w:pPr>
                  <w:tabs>
                    <w:tab w:val="left" w:pos="3660"/>
                  </w:tabs>
                  <w:jc w:val="center"/>
                </w:pPr>
              </w:pPrChange>
            </w:pPr>
          </w:p>
        </w:tc>
        <w:tc>
          <w:tcPr>
            <w:tcW w:w="664" w:type="dxa"/>
            <w:shd w:val="clear" w:color="auto" w:fill="FFFFFF" w:themeFill="background1"/>
          </w:tcPr>
          <w:p w14:paraId="4A30ADC6" w14:textId="77777777" w:rsidR="00A82839" w:rsidRPr="00B04939" w:rsidRDefault="00A82839">
            <w:pPr>
              <w:tabs>
                <w:tab w:val="left" w:pos="3660"/>
              </w:tabs>
              <w:spacing w:line="360" w:lineRule="auto"/>
              <w:jc w:val="center"/>
              <w:rPr>
                <w:rFonts w:ascii="Times New Roman" w:hAnsi="Times New Roman" w:cs="Times New Roman"/>
                <w:sz w:val="24"/>
                <w:rPrChange w:id="2847" w:author="Administrator" w:date="2024-02-27T12:51:00Z">
                  <w:rPr>
                    <w:rFonts w:ascii="Times New Roman" w:hAnsi="Times New Roman"/>
                    <w:sz w:val="24"/>
                  </w:rPr>
                </w:rPrChange>
              </w:rPr>
              <w:pPrChange w:id="2848" w:author="Administrator" w:date="2024-02-27T12:54:00Z">
                <w:pPr>
                  <w:tabs>
                    <w:tab w:val="left" w:pos="3660"/>
                  </w:tabs>
                  <w:jc w:val="center"/>
                </w:pPr>
              </w:pPrChange>
            </w:pPr>
          </w:p>
        </w:tc>
        <w:tc>
          <w:tcPr>
            <w:tcW w:w="664" w:type="dxa"/>
            <w:shd w:val="clear" w:color="auto" w:fill="FFFFFF" w:themeFill="background1"/>
          </w:tcPr>
          <w:p w14:paraId="48875C72" w14:textId="77777777" w:rsidR="00A82839" w:rsidRPr="00B04939" w:rsidRDefault="00A82839">
            <w:pPr>
              <w:tabs>
                <w:tab w:val="left" w:pos="3660"/>
              </w:tabs>
              <w:spacing w:line="360" w:lineRule="auto"/>
              <w:jc w:val="center"/>
              <w:rPr>
                <w:rFonts w:ascii="Times New Roman" w:hAnsi="Times New Roman" w:cs="Times New Roman"/>
                <w:sz w:val="24"/>
                <w:rPrChange w:id="2849" w:author="Administrator" w:date="2024-02-27T12:51:00Z">
                  <w:rPr>
                    <w:rFonts w:ascii="Times New Roman" w:hAnsi="Times New Roman"/>
                    <w:sz w:val="24"/>
                  </w:rPr>
                </w:rPrChange>
              </w:rPr>
              <w:pPrChange w:id="2850" w:author="Administrator" w:date="2024-02-27T12:54:00Z">
                <w:pPr>
                  <w:tabs>
                    <w:tab w:val="left" w:pos="3660"/>
                  </w:tabs>
                  <w:jc w:val="center"/>
                </w:pPr>
              </w:pPrChange>
            </w:pPr>
          </w:p>
        </w:tc>
        <w:tc>
          <w:tcPr>
            <w:tcW w:w="663" w:type="dxa"/>
            <w:shd w:val="clear" w:color="auto" w:fill="FFFFFF" w:themeFill="background1"/>
          </w:tcPr>
          <w:p w14:paraId="0BF26140" w14:textId="77777777" w:rsidR="00A82839" w:rsidRPr="00B04939" w:rsidRDefault="00A82839">
            <w:pPr>
              <w:tabs>
                <w:tab w:val="left" w:pos="3660"/>
              </w:tabs>
              <w:spacing w:line="360" w:lineRule="auto"/>
              <w:jc w:val="center"/>
              <w:rPr>
                <w:rFonts w:ascii="Times New Roman" w:hAnsi="Times New Roman" w:cs="Times New Roman"/>
                <w:sz w:val="24"/>
                <w:rPrChange w:id="2851" w:author="Administrator" w:date="2024-02-27T12:51:00Z">
                  <w:rPr>
                    <w:rFonts w:ascii="Times New Roman" w:hAnsi="Times New Roman"/>
                    <w:sz w:val="24"/>
                  </w:rPr>
                </w:rPrChange>
              </w:rPr>
              <w:pPrChange w:id="2852" w:author="Administrator" w:date="2024-02-27T12:54:00Z">
                <w:pPr>
                  <w:tabs>
                    <w:tab w:val="left" w:pos="3660"/>
                  </w:tabs>
                  <w:jc w:val="center"/>
                </w:pPr>
              </w:pPrChange>
            </w:pPr>
          </w:p>
        </w:tc>
        <w:tc>
          <w:tcPr>
            <w:tcW w:w="664" w:type="dxa"/>
            <w:shd w:val="clear" w:color="auto" w:fill="FFFFFF" w:themeFill="background1"/>
          </w:tcPr>
          <w:p w14:paraId="6C8993F0" w14:textId="77777777" w:rsidR="00A82839" w:rsidRPr="00B04939" w:rsidRDefault="00A82839">
            <w:pPr>
              <w:tabs>
                <w:tab w:val="left" w:pos="3660"/>
              </w:tabs>
              <w:spacing w:line="360" w:lineRule="auto"/>
              <w:jc w:val="center"/>
              <w:rPr>
                <w:rFonts w:ascii="Times New Roman" w:hAnsi="Times New Roman" w:cs="Times New Roman"/>
                <w:sz w:val="24"/>
                <w:rPrChange w:id="2853" w:author="Administrator" w:date="2024-02-27T12:51:00Z">
                  <w:rPr>
                    <w:rFonts w:ascii="Times New Roman" w:hAnsi="Times New Roman"/>
                    <w:sz w:val="24"/>
                  </w:rPr>
                </w:rPrChange>
              </w:rPr>
              <w:pPrChange w:id="2854" w:author="Administrator" w:date="2024-02-27T12:54:00Z">
                <w:pPr>
                  <w:tabs>
                    <w:tab w:val="left" w:pos="3660"/>
                  </w:tabs>
                  <w:jc w:val="center"/>
                </w:pPr>
              </w:pPrChange>
            </w:pPr>
          </w:p>
        </w:tc>
        <w:tc>
          <w:tcPr>
            <w:tcW w:w="664" w:type="dxa"/>
            <w:shd w:val="clear" w:color="auto" w:fill="FFFFFF" w:themeFill="background1"/>
          </w:tcPr>
          <w:p w14:paraId="74FD4729" w14:textId="77777777" w:rsidR="00A82839" w:rsidRPr="00B04939" w:rsidRDefault="00A82839">
            <w:pPr>
              <w:tabs>
                <w:tab w:val="left" w:pos="3660"/>
              </w:tabs>
              <w:spacing w:line="360" w:lineRule="auto"/>
              <w:jc w:val="center"/>
              <w:rPr>
                <w:rFonts w:ascii="Times New Roman" w:hAnsi="Times New Roman" w:cs="Times New Roman"/>
                <w:sz w:val="24"/>
                <w:rPrChange w:id="2855" w:author="Administrator" w:date="2024-02-27T12:51:00Z">
                  <w:rPr>
                    <w:rFonts w:ascii="Times New Roman" w:hAnsi="Times New Roman"/>
                    <w:sz w:val="24"/>
                  </w:rPr>
                </w:rPrChange>
              </w:rPr>
              <w:pPrChange w:id="2856" w:author="Administrator" w:date="2024-02-27T12:54:00Z">
                <w:pPr>
                  <w:tabs>
                    <w:tab w:val="left" w:pos="3660"/>
                  </w:tabs>
                  <w:jc w:val="center"/>
                </w:pPr>
              </w:pPrChange>
            </w:pPr>
          </w:p>
        </w:tc>
        <w:tc>
          <w:tcPr>
            <w:tcW w:w="664" w:type="dxa"/>
            <w:shd w:val="clear" w:color="auto" w:fill="FFFFFF" w:themeFill="background1"/>
            <w:textDirection w:val="btLr"/>
          </w:tcPr>
          <w:p w14:paraId="339FDC2B"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2857" w:author="Administrator" w:date="2024-02-27T12:51:00Z">
                  <w:rPr>
                    <w:rFonts w:ascii="Times New Roman" w:hAnsi="Times New Roman"/>
                    <w:sz w:val="24"/>
                  </w:rPr>
                </w:rPrChange>
              </w:rPr>
              <w:pPrChange w:id="2858" w:author="Administrator" w:date="2024-02-27T12:54:00Z">
                <w:pPr>
                  <w:tabs>
                    <w:tab w:val="left" w:pos="3660"/>
                  </w:tabs>
                  <w:ind w:left="113" w:right="113"/>
                  <w:jc w:val="center"/>
                </w:pPr>
              </w:pPrChange>
            </w:pPr>
          </w:p>
        </w:tc>
        <w:tc>
          <w:tcPr>
            <w:tcW w:w="630" w:type="dxa"/>
            <w:gridSpan w:val="2"/>
            <w:vMerge w:val="restart"/>
            <w:textDirection w:val="btLr"/>
          </w:tcPr>
          <w:p w14:paraId="16CE233B"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2859" w:author="Administrator" w:date="2024-02-27T12:51:00Z">
                  <w:rPr>
                    <w:rFonts w:ascii="Times New Roman" w:hAnsi="Times New Roman"/>
                    <w:sz w:val="24"/>
                  </w:rPr>
                </w:rPrChange>
              </w:rPr>
              <w:pPrChange w:id="2860" w:author="Administrator" w:date="2024-02-27T12:54:00Z">
                <w:pPr>
                  <w:tabs>
                    <w:tab w:val="left" w:pos="3660"/>
                  </w:tabs>
                  <w:ind w:left="113" w:right="113"/>
                  <w:jc w:val="center"/>
                </w:pPr>
              </w:pPrChange>
            </w:pPr>
            <w:r w:rsidRPr="00B04939">
              <w:rPr>
                <w:rFonts w:ascii="Times New Roman" w:hAnsi="Times New Roman"/>
                <w:sz w:val="24"/>
              </w:rPr>
              <w:t>Exam Week</w:t>
            </w:r>
          </w:p>
        </w:tc>
      </w:tr>
      <w:tr w:rsidR="0008425D" w:rsidRPr="00B04939" w14:paraId="2181F17E" w14:textId="77777777" w:rsidTr="0008425D">
        <w:tblPrEx>
          <w:tblPrExChange w:id="2861" w:author="Administrator" w:date="2024-02-27T13:26:00Z">
            <w:tblPrEx>
              <w:tblW w:w="12393" w:type="dxa"/>
            </w:tblPrEx>
          </w:tblPrExChange>
        </w:tblPrEx>
        <w:trPr>
          <w:trPrChange w:id="2862" w:author="Administrator" w:date="2024-02-27T13:26:00Z">
            <w:trPr>
              <w:gridAfter w:val="0"/>
            </w:trPr>
          </w:trPrChange>
        </w:trPr>
        <w:tc>
          <w:tcPr>
            <w:tcW w:w="1980" w:type="dxa"/>
            <w:vAlign w:val="bottom"/>
            <w:tcPrChange w:id="2863" w:author="Administrator" w:date="2024-02-27T13:26:00Z">
              <w:tcPr>
                <w:tcW w:w="1980" w:type="dxa"/>
                <w:gridSpan w:val="3"/>
                <w:vAlign w:val="bottom"/>
              </w:tcPr>
            </w:tcPrChange>
          </w:tcPr>
          <w:p w14:paraId="5D76880B" w14:textId="62CDC7B7" w:rsidR="0008425D" w:rsidRPr="00B04939" w:rsidRDefault="0008425D">
            <w:pPr>
              <w:pStyle w:val="Default"/>
              <w:spacing w:line="360" w:lineRule="auto"/>
              <w:rPr>
                <w:rFonts w:cs="Times New Roman"/>
                <w:color w:val="0000FF"/>
              </w:rPr>
              <w:pPrChange w:id="2864" w:author="Administrator" w:date="2024-02-27T13:16:00Z">
                <w:pPr>
                  <w:pStyle w:val="Default"/>
                  <w:jc w:val="center"/>
                </w:pPr>
              </w:pPrChange>
            </w:pPr>
            <w:ins w:id="2865" w:author="Administrator" w:date="2024-02-27T13:16:00Z">
              <w:r w:rsidRPr="004E2AAA">
                <w:rPr>
                  <w:rFonts w:cs="Times New Roman"/>
                  <w:color w:val="0D0D0D"/>
                </w:rPr>
                <w:t>Data Preprocessing</w:t>
              </w:r>
            </w:ins>
            <w:del w:id="2866" w:author="Administrator" w:date="2024-02-27T13:03:00Z">
              <w:r w:rsidRPr="00B04939" w:rsidDel="00526B87">
                <w:rPr>
                  <w:color w:val="0000FF"/>
                </w:rPr>
                <w:delText>Milestone 2</w:delText>
              </w:r>
            </w:del>
          </w:p>
        </w:tc>
        <w:tc>
          <w:tcPr>
            <w:tcW w:w="456" w:type="dxa"/>
            <w:shd w:val="clear" w:color="auto" w:fill="FFFFFF" w:themeFill="background1"/>
            <w:tcPrChange w:id="2867" w:author="Administrator" w:date="2024-02-27T13:26:00Z">
              <w:tcPr>
                <w:tcW w:w="456" w:type="dxa"/>
                <w:gridSpan w:val="3"/>
                <w:shd w:val="clear" w:color="auto" w:fill="FFFFFF" w:themeFill="background1"/>
              </w:tcPr>
            </w:tcPrChange>
          </w:tcPr>
          <w:p w14:paraId="274DEA3C" w14:textId="77777777" w:rsidR="0008425D" w:rsidRPr="00B04939" w:rsidRDefault="0008425D">
            <w:pPr>
              <w:tabs>
                <w:tab w:val="left" w:pos="3660"/>
              </w:tabs>
              <w:spacing w:line="360" w:lineRule="auto"/>
              <w:jc w:val="center"/>
              <w:rPr>
                <w:rFonts w:ascii="Times New Roman" w:hAnsi="Times New Roman" w:cs="Times New Roman"/>
                <w:sz w:val="24"/>
                <w:rPrChange w:id="2868" w:author="Administrator" w:date="2024-02-27T12:51:00Z">
                  <w:rPr>
                    <w:rFonts w:ascii="Times New Roman" w:hAnsi="Times New Roman"/>
                    <w:sz w:val="24"/>
                  </w:rPr>
                </w:rPrChange>
              </w:rPr>
              <w:pPrChange w:id="2869" w:author="Administrator" w:date="2024-02-27T12:54:00Z">
                <w:pPr>
                  <w:tabs>
                    <w:tab w:val="left" w:pos="3660"/>
                  </w:tabs>
                  <w:jc w:val="center"/>
                </w:pPr>
              </w:pPrChange>
            </w:pPr>
          </w:p>
        </w:tc>
        <w:tc>
          <w:tcPr>
            <w:tcW w:w="456" w:type="dxa"/>
            <w:shd w:val="clear" w:color="auto" w:fill="FFFFFF" w:themeFill="background1"/>
            <w:tcPrChange w:id="2870" w:author="Administrator" w:date="2024-02-27T13:26:00Z">
              <w:tcPr>
                <w:tcW w:w="456" w:type="dxa"/>
                <w:gridSpan w:val="3"/>
                <w:shd w:val="clear" w:color="auto" w:fill="FFFFFF" w:themeFill="background1"/>
              </w:tcPr>
            </w:tcPrChange>
          </w:tcPr>
          <w:p w14:paraId="731FCA46" w14:textId="77777777" w:rsidR="0008425D" w:rsidRPr="00526B87" w:rsidRDefault="0008425D">
            <w:pPr>
              <w:tabs>
                <w:tab w:val="left" w:pos="3660"/>
              </w:tabs>
              <w:spacing w:line="360" w:lineRule="auto"/>
              <w:rPr>
                <w:rFonts w:ascii="Times New Roman" w:hAnsi="Times New Roman" w:cs="Times New Roman"/>
                <w:color w:val="FFFFFF" w:themeColor="background1"/>
                <w:sz w:val="24"/>
                <w:rPrChange w:id="2871" w:author="Administrator" w:date="2024-02-27T13:07:00Z">
                  <w:rPr>
                    <w:rFonts w:ascii="Times New Roman" w:hAnsi="Times New Roman"/>
                    <w:sz w:val="24"/>
                  </w:rPr>
                </w:rPrChange>
              </w:rPr>
              <w:pPrChange w:id="2872" w:author="Administrator" w:date="2024-02-27T13:01:00Z">
                <w:pPr>
                  <w:tabs>
                    <w:tab w:val="left" w:pos="3660"/>
                  </w:tabs>
                  <w:jc w:val="center"/>
                </w:pPr>
              </w:pPrChange>
            </w:pPr>
          </w:p>
        </w:tc>
        <w:tc>
          <w:tcPr>
            <w:tcW w:w="456" w:type="dxa"/>
            <w:shd w:val="clear" w:color="auto" w:fill="FFFFFF" w:themeFill="background1"/>
            <w:tcPrChange w:id="2873" w:author="Administrator" w:date="2024-02-27T13:26:00Z">
              <w:tcPr>
                <w:tcW w:w="456" w:type="dxa"/>
                <w:gridSpan w:val="2"/>
                <w:shd w:val="clear" w:color="auto" w:fill="FFFFFF" w:themeFill="background1"/>
              </w:tcPr>
            </w:tcPrChange>
          </w:tcPr>
          <w:p w14:paraId="259FCE67" w14:textId="77777777" w:rsidR="0008425D" w:rsidRPr="00A82839" w:rsidRDefault="0008425D">
            <w:pPr>
              <w:tabs>
                <w:tab w:val="left" w:pos="3660"/>
              </w:tabs>
              <w:spacing w:line="360" w:lineRule="auto"/>
              <w:jc w:val="center"/>
              <w:rPr>
                <w:rFonts w:ascii="Times New Roman" w:hAnsi="Times New Roman" w:cs="Times New Roman"/>
                <w:color w:val="808080" w:themeColor="background1" w:themeShade="80"/>
                <w:sz w:val="24"/>
                <w:rPrChange w:id="2874" w:author="Administrator" w:date="2024-02-27T13:11:00Z">
                  <w:rPr>
                    <w:rFonts w:ascii="Times New Roman" w:hAnsi="Times New Roman"/>
                    <w:sz w:val="24"/>
                  </w:rPr>
                </w:rPrChange>
              </w:rPr>
              <w:pPrChange w:id="2875" w:author="Administrator" w:date="2024-02-27T12:54:00Z">
                <w:pPr>
                  <w:tabs>
                    <w:tab w:val="left" w:pos="3660"/>
                  </w:tabs>
                  <w:jc w:val="center"/>
                </w:pPr>
              </w:pPrChange>
            </w:pPr>
          </w:p>
        </w:tc>
        <w:tc>
          <w:tcPr>
            <w:tcW w:w="456" w:type="dxa"/>
            <w:shd w:val="clear" w:color="auto" w:fill="808080" w:themeFill="background1" w:themeFillShade="80"/>
            <w:tcPrChange w:id="2876" w:author="Administrator" w:date="2024-02-27T13:26:00Z">
              <w:tcPr>
                <w:tcW w:w="456" w:type="dxa"/>
                <w:gridSpan w:val="3"/>
                <w:shd w:val="clear" w:color="auto" w:fill="FFFFFF" w:themeFill="background1"/>
              </w:tcPr>
            </w:tcPrChange>
          </w:tcPr>
          <w:p w14:paraId="7EBDF957" w14:textId="77777777" w:rsidR="0008425D" w:rsidRPr="00A82839" w:rsidRDefault="0008425D">
            <w:pPr>
              <w:tabs>
                <w:tab w:val="left" w:pos="3660"/>
              </w:tabs>
              <w:spacing w:line="360" w:lineRule="auto"/>
              <w:jc w:val="center"/>
              <w:rPr>
                <w:rFonts w:ascii="Times New Roman" w:hAnsi="Times New Roman" w:cs="Times New Roman"/>
                <w:color w:val="808080" w:themeColor="background1" w:themeShade="80"/>
                <w:sz w:val="24"/>
                <w:rPrChange w:id="2877" w:author="Administrator" w:date="2024-02-27T13:11:00Z">
                  <w:rPr>
                    <w:rFonts w:ascii="Times New Roman" w:hAnsi="Times New Roman"/>
                    <w:sz w:val="24"/>
                  </w:rPr>
                </w:rPrChange>
              </w:rPr>
              <w:pPrChange w:id="2878" w:author="Administrator" w:date="2024-02-27T12:54:00Z">
                <w:pPr>
                  <w:tabs>
                    <w:tab w:val="left" w:pos="3660"/>
                  </w:tabs>
                  <w:jc w:val="center"/>
                </w:pPr>
              </w:pPrChange>
            </w:pPr>
          </w:p>
        </w:tc>
        <w:tc>
          <w:tcPr>
            <w:tcW w:w="601" w:type="dxa"/>
            <w:shd w:val="clear" w:color="auto" w:fill="808080" w:themeFill="background1" w:themeFillShade="80"/>
            <w:tcPrChange w:id="2879" w:author="Administrator" w:date="2024-02-27T13:26:00Z">
              <w:tcPr>
                <w:tcW w:w="601" w:type="dxa"/>
                <w:gridSpan w:val="3"/>
                <w:shd w:val="clear" w:color="auto" w:fill="FFFFFF" w:themeFill="background1"/>
              </w:tcPr>
            </w:tcPrChange>
          </w:tcPr>
          <w:p w14:paraId="59137A16" w14:textId="77777777" w:rsidR="0008425D" w:rsidRPr="00A82839" w:rsidRDefault="0008425D">
            <w:pPr>
              <w:tabs>
                <w:tab w:val="left" w:pos="3660"/>
              </w:tabs>
              <w:spacing w:line="360" w:lineRule="auto"/>
              <w:jc w:val="center"/>
              <w:rPr>
                <w:rFonts w:ascii="Times New Roman" w:hAnsi="Times New Roman" w:cs="Times New Roman"/>
                <w:color w:val="808080" w:themeColor="background1" w:themeShade="80"/>
                <w:sz w:val="24"/>
                <w:rPrChange w:id="2880" w:author="Administrator" w:date="2024-02-27T13:11:00Z">
                  <w:rPr>
                    <w:rFonts w:ascii="Times New Roman" w:hAnsi="Times New Roman"/>
                    <w:sz w:val="24"/>
                  </w:rPr>
                </w:rPrChange>
              </w:rPr>
              <w:pPrChange w:id="2881" w:author="Administrator" w:date="2024-02-27T12:54:00Z">
                <w:pPr>
                  <w:tabs>
                    <w:tab w:val="left" w:pos="3660"/>
                  </w:tabs>
                  <w:jc w:val="center"/>
                </w:pPr>
              </w:pPrChange>
            </w:pPr>
          </w:p>
        </w:tc>
        <w:tc>
          <w:tcPr>
            <w:tcW w:w="456" w:type="dxa"/>
            <w:shd w:val="clear" w:color="auto" w:fill="808080" w:themeFill="background1" w:themeFillShade="80"/>
            <w:tcPrChange w:id="2882" w:author="Administrator" w:date="2024-02-27T13:26:00Z">
              <w:tcPr>
                <w:tcW w:w="456" w:type="dxa"/>
                <w:gridSpan w:val="3"/>
                <w:shd w:val="clear" w:color="auto" w:fill="FFFFFF" w:themeFill="background1"/>
              </w:tcPr>
            </w:tcPrChange>
          </w:tcPr>
          <w:p w14:paraId="5B3F8504" w14:textId="77777777" w:rsidR="0008425D" w:rsidRPr="00A82839" w:rsidRDefault="0008425D">
            <w:pPr>
              <w:tabs>
                <w:tab w:val="left" w:pos="3660"/>
              </w:tabs>
              <w:spacing w:line="360" w:lineRule="auto"/>
              <w:jc w:val="center"/>
              <w:rPr>
                <w:rFonts w:ascii="Times New Roman" w:hAnsi="Times New Roman" w:cs="Times New Roman"/>
                <w:color w:val="808080" w:themeColor="background1" w:themeShade="80"/>
                <w:sz w:val="24"/>
                <w:rPrChange w:id="2883" w:author="Administrator" w:date="2024-02-27T13:11:00Z">
                  <w:rPr>
                    <w:rFonts w:ascii="Times New Roman" w:hAnsi="Times New Roman"/>
                    <w:sz w:val="24"/>
                  </w:rPr>
                </w:rPrChange>
              </w:rPr>
              <w:pPrChange w:id="2884" w:author="Administrator" w:date="2024-02-27T12:54:00Z">
                <w:pPr>
                  <w:tabs>
                    <w:tab w:val="left" w:pos="3660"/>
                  </w:tabs>
                  <w:jc w:val="center"/>
                </w:pPr>
              </w:pPrChange>
            </w:pPr>
          </w:p>
        </w:tc>
        <w:tc>
          <w:tcPr>
            <w:tcW w:w="506" w:type="dxa"/>
            <w:shd w:val="clear" w:color="auto" w:fill="808080" w:themeFill="background1" w:themeFillShade="80"/>
            <w:tcPrChange w:id="2885" w:author="Administrator" w:date="2024-02-27T13:26:00Z">
              <w:tcPr>
                <w:tcW w:w="506" w:type="dxa"/>
                <w:gridSpan w:val="3"/>
                <w:shd w:val="clear" w:color="auto" w:fill="FFFFFF" w:themeFill="background1"/>
              </w:tcPr>
            </w:tcPrChange>
          </w:tcPr>
          <w:p w14:paraId="2EDEE14A" w14:textId="77777777" w:rsidR="0008425D" w:rsidRPr="00B04939" w:rsidRDefault="0008425D">
            <w:pPr>
              <w:tabs>
                <w:tab w:val="left" w:pos="3660"/>
              </w:tabs>
              <w:spacing w:line="360" w:lineRule="auto"/>
              <w:jc w:val="center"/>
              <w:rPr>
                <w:rFonts w:ascii="Times New Roman" w:hAnsi="Times New Roman" w:cs="Times New Roman"/>
                <w:sz w:val="24"/>
                <w:rPrChange w:id="2886" w:author="Administrator" w:date="2024-02-27T12:51:00Z">
                  <w:rPr>
                    <w:rFonts w:ascii="Times New Roman" w:hAnsi="Times New Roman"/>
                    <w:sz w:val="24"/>
                  </w:rPr>
                </w:rPrChange>
              </w:rPr>
              <w:pPrChange w:id="2887" w:author="Administrator" w:date="2024-02-27T12:54:00Z">
                <w:pPr>
                  <w:tabs>
                    <w:tab w:val="left" w:pos="3660"/>
                  </w:tabs>
                  <w:jc w:val="center"/>
                </w:pPr>
              </w:pPrChange>
            </w:pPr>
          </w:p>
        </w:tc>
        <w:tc>
          <w:tcPr>
            <w:tcW w:w="456" w:type="dxa"/>
            <w:shd w:val="clear" w:color="auto" w:fill="FFFFFF" w:themeFill="background1"/>
            <w:tcPrChange w:id="2888" w:author="Administrator" w:date="2024-02-27T13:26:00Z">
              <w:tcPr>
                <w:tcW w:w="456" w:type="dxa"/>
                <w:gridSpan w:val="3"/>
                <w:shd w:val="clear" w:color="auto" w:fill="FFFFFF" w:themeFill="background1"/>
              </w:tcPr>
            </w:tcPrChange>
          </w:tcPr>
          <w:p w14:paraId="3775B0DF" w14:textId="77777777" w:rsidR="0008425D" w:rsidRPr="00B04939" w:rsidRDefault="0008425D">
            <w:pPr>
              <w:tabs>
                <w:tab w:val="left" w:pos="3660"/>
              </w:tabs>
              <w:spacing w:line="360" w:lineRule="auto"/>
              <w:jc w:val="center"/>
              <w:rPr>
                <w:rFonts w:ascii="Times New Roman" w:hAnsi="Times New Roman" w:cs="Times New Roman"/>
                <w:sz w:val="24"/>
                <w:rPrChange w:id="2889" w:author="Administrator" w:date="2024-02-27T12:51:00Z">
                  <w:rPr>
                    <w:rFonts w:ascii="Times New Roman" w:hAnsi="Times New Roman"/>
                    <w:sz w:val="24"/>
                  </w:rPr>
                </w:rPrChange>
              </w:rPr>
              <w:pPrChange w:id="2890" w:author="Administrator" w:date="2024-02-27T12:54:00Z">
                <w:pPr>
                  <w:tabs>
                    <w:tab w:val="left" w:pos="3660"/>
                  </w:tabs>
                  <w:jc w:val="center"/>
                </w:pPr>
              </w:pPrChange>
            </w:pPr>
          </w:p>
        </w:tc>
        <w:tc>
          <w:tcPr>
            <w:tcW w:w="630" w:type="dxa"/>
            <w:vMerge/>
            <w:shd w:val="clear" w:color="auto" w:fill="FFFFFF" w:themeFill="background1"/>
            <w:tcPrChange w:id="2891" w:author="Administrator" w:date="2024-02-27T13:26:00Z">
              <w:tcPr>
                <w:tcW w:w="630" w:type="dxa"/>
                <w:gridSpan w:val="3"/>
                <w:vMerge/>
                <w:shd w:val="clear" w:color="auto" w:fill="FFFFFF" w:themeFill="background1"/>
              </w:tcPr>
            </w:tcPrChange>
          </w:tcPr>
          <w:p w14:paraId="390F1E73" w14:textId="77777777" w:rsidR="0008425D" w:rsidRPr="00B04939" w:rsidRDefault="0008425D">
            <w:pPr>
              <w:tabs>
                <w:tab w:val="left" w:pos="3660"/>
              </w:tabs>
              <w:spacing w:line="360" w:lineRule="auto"/>
              <w:jc w:val="center"/>
              <w:rPr>
                <w:rFonts w:ascii="Times New Roman" w:hAnsi="Times New Roman" w:cs="Times New Roman"/>
                <w:sz w:val="24"/>
                <w:rPrChange w:id="2892" w:author="Administrator" w:date="2024-02-27T12:51:00Z">
                  <w:rPr>
                    <w:rFonts w:ascii="Times New Roman" w:hAnsi="Times New Roman"/>
                    <w:sz w:val="24"/>
                  </w:rPr>
                </w:rPrChange>
              </w:rPr>
              <w:pPrChange w:id="2893" w:author="Administrator" w:date="2024-02-27T12:54:00Z">
                <w:pPr>
                  <w:tabs>
                    <w:tab w:val="left" w:pos="3660"/>
                  </w:tabs>
                  <w:jc w:val="center"/>
                </w:pPr>
              </w:pPrChange>
            </w:pPr>
          </w:p>
        </w:tc>
        <w:tc>
          <w:tcPr>
            <w:tcW w:w="663" w:type="dxa"/>
            <w:shd w:val="clear" w:color="auto" w:fill="FFFFFF" w:themeFill="background1"/>
            <w:tcPrChange w:id="2894" w:author="Administrator" w:date="2024-02-27T13:26:00Z">
              <w:tcPr>
                <w:tcW w:w="663" w:type="dxa"/>
                <w:gridSpan w:val="3"/>
                <w:shd w:val="clear" w:color="auto" w:fill="FFFFFF" w:themeFill="background1"/>
              </w:tcPr>
            </w:tcPrChange>
          </w:tcPr>
          <w:p w14:paraId="140FE78A" w14:textId="77777777" w:rsidR="0008425D" w:rsidRPr="00B04939" w:rsidRDefault="0008425D">
            <w:pPr>
              <w:tabs>
                <w:tab w:val="left" w:pos="3660"/>
              </w:tabs>
              <w:spacing w:line="360" w:lineRule="auto"/>
              <w:jc w:val="center"/>
              <w:rPr>
                <w:rFonts w:ascii="Times New Roman" w:hAnsi="Times New Roman" w:cs="Times New Roman"/>
                <w:sz w:val="24"/>
                <w:rPrChange w:id="2895" w:author="Administrator" w:date="2024-02-27T12:51:00Z">
                  <w:rPr>
                    <w:rFonts w:ascii="Times New Roman" w:hAnsi="Times New Roman"/>
                    <w:sz w:val="24"/>
                  </w:rPr>
                </w:rPrChange>
              </w:rPr>
              <w:pPrChange w:id="2896" w:author="Administrator" w:date="2024-02-27T12:54:00Z">
                <w:pPr>
                  <w:tabs>
                    <w:tab w:val="left" w:pos="3660"/>
                  </w:tabs>
                  <w:jc w:val="center"/>
                </w:pPr>
              </w:pPrChange>
            </w:pPr>
          </w:p>
        </w:tc>
        <w:tc>
          <w:tcPr>
            <w:tcW w:w="664" w:type="dxa"/>
            <w:shd w:val="clear" w:color="auto" w:fill="FFFFFF" w:themeFill="background1"/>
            <w:tcPrChange w:id="2897" w:author="Administrator" w:date="2024-02-27T13:26:00Z">
              <w:tcPr>
                <w:tcW w:w="664" w:type="dxa"/>
                <w:gridSpan w:val="3"/>
                <w:shd w:val="clear" w:color="auto" w:fill="FFFFFF" w:themeFill="background1"/>
              </w:tcPr>
            </w:tcPrChange>
          </w:tcPr>
          <w:p w14:paraId="413250BB" w14:textId="77777777" w:rsidR="0008425D" w:rsidRPr="00B04939" w:rsidRDefault="0008425D">
            <w:pPr>
              <w:tabs>
                <w:tab w:val="left" w:pos="3660"/>
              </w:tabs>
              <w:spacing w:line="360" w:lineRule="auto"/>
              <w:jc w:val="center"/>
              <w:rPr>
                <w:rFonts w:ascii="Times New Roman" w:hAnsi="Times New Roman" w:cs="Times New Roman"/>
                <w:sz w:val="24"/>
                <w:rPrChange w:id="2898" w:author="Administrator" w:date="2024-02-27T12:51:00Z">
                  <w:rPr>
                    <w:rFonts w:ascii="Times New Roman" w:hAnsi="Times New Roman"/>
                    <w:sz w:val="24"/>
                  </w:rPr>
                </w:rPrChange>
              </w:rPr>
              <w:pPrChange w:id="2899" w:author="Administrator" w:date="2024-02-27T12:54:00Z">
                <w:pPr>
                  <w:tabs>
                    <w:tab w:val="left" w:pos="3660"/>
                  </w:tabs>
                  <w:jc w:val="center"/>
                </w:pPr>
              </w:pPrChange>
            </w:pPr>
          </w:p>
        </w:tc>
        <w:tc>
          <w:tcPr>
            <w:tcW w:w="664" w:type="dxa"/>
            <w:shd w:val="clear" w:color="auto" w:fill="FFFFFF" w:themeFill="background1"/>
            <w:tcPrChange w:id="2900" w:author="Administrator" w:date="2024-02-27T13:26:00Z">
              <w:tcPr>
                <w:tcW w:w="664" w:type="dxa"/>
                <w:gridSpan w:val="3"/>
                <w:shd w:val="clear" w:color="auto" w:fill="FFFFFF" w:themeFill="background1"/>
              </w:tcPr>
            </w:tcPrChange>
          </w:tcPr>
          <w:p w14:paraId="424FE73B" w14:textId="77777777" w:rsidR="0008425D" w:rsidRPr="00B04939" w:rsidRDefault="0008425D">
            <w:pPr>
              <w:tabs>
                <w:tab w:val="left" w:pos="3660"/>
              </w:tabs>
              <w:spacing w:line="360" w:lineRule="auto"/>
              <w:jc w:val="center"/>
              <w:rPr>
                <w:rFonts w:ascii="Times New Roman" w:hAnsi="Times New Roman" w:cs="Times New Roman"/>
                <w:sz w:val="24"/>
                <w:rPrChange w:id="2901" w:author="Administrator" w:date="2024-02-27T12:51:00Z">
                  <w:rPr>
                    <w:rFonts w:ascii="Times New Roman" w:hAnsi="Times New Roman"/>
                    <w:sz w:val="24"/>
                  </w:rPr>
                </w:rPrChange>
              </w:rPr>
              <w:pPrChange w:id="2902" w:author="Administrator" w:date="2024-02-27T12:54:00Z">
                <w:pPr>
                  <w:tabs>
                    <w:tab w:val="left" w:pos="3660"/>
                  </w:tabs>
                  <w:jc w:val="center"/>
                </w:pPr>
              </w:pPrChange>
            </w:pPr>
          </w:p>
        </w:tc>
        <w:tc>
          <w:tcPr>
            <w:tcW w:w="664" w:type="dxa"/>
            <w:shd w:val="clear" w:color="auto" w:fill="FFFFFF" w:themeFill="background1"/>
            <w:tcPrChange w:id="2903" w:author="Administrator" w:date="2024-02-27T13:26:00Z">
              <w:tcPr>
                <w:tcW w:w="664" w:type="dxa"/>
                <w:gridSpan w:val="3"/>
                <w:shd w:val="clear" w:color="auto" w:fill="FFFFFF" w:themeFill="background1"/>
              </w:tcPr>
            </w:tcPrChange>
          </w:tcPr>
          <w:p w14:paraId="0E669F59" w14:textId="77777777" w:rsidR="0008425D" w:rsidRPr="00B04939" w:rsidRDefault="0008425D">
            <w:pPr>
              <w:tabs>
                <w:tab w:val="left" w:pos="3660"/>
              </w:tabs>
              <w:spacing w:line="360" w:lineRule="auto"/>
              <w:jc w:val="center"/>
              <w:rPr>
                <w:rFonts w:ascii="Times New Roman" w:hAnsi="Times New Roman" w:cs="Times New Roman"/>
                <w:sz w:val="24"/>
                <w:rPrChange w:id="2904" w:author="Administrator" w:date="2024-02-27T12:51:00Z">
                  <w:rPr>
                    <w:rFonts w:ascii="Times New Roman" w:hAnsi="Times New Roman"/>
                    <w:sz w:val="24"/>
                  </w:rPr>
                </w:rPrChange>
              </w:rPr>
              <w:pPrChange w:id="2905" w:author="Administrator" w:date="2024-02-27T12:54:00Z">
                <w:pPr>
                  <w:tabs>
                    <w:tab w:val="left" w:pos="3660"/>
                  </w:tabs>
                  <w:jc w:val="center"/>
                </w:pPr>
              </w:pPrChange>
            </w:pPr>
          </w:p>
        </w:tc>
        <w:tc>
          <w:tcPr>
            <w:tcW w:w="663" w:type="dxa"/>
            <w:shd w:val="clear" w:color="auto" w:fill="FFFFFF" w:themeFill="background1"/>
            <w:tcPrChange w:id="2906" w:author="Administrator" w:date="2024-02-27T13:26:00Z">
              <w:tcPr>
                <w:tcW w:w="663" w:type="dxa"/>
                <w:gridSpan w:val="3"/>
                <w:shd w:val="clear" w:color="auto" w:fill="FFFFFF" w:themeFill="background1"/>
              </w:tcPr>
            </w:tcPrChange>
          </w:tcPr>
          <w:p w14:paraId="11FBD5CD" w14:textId="77777777" w:rsidR="0008425D" w:rsidRPr="00B04939" w:rsidRDefault="0008425D">
            <w:pPr>
              <w:tabs>
                <w:tab w:val="left" w:pos="3660"/>
              </w:tabs>
              <w:spacing w:line="360" w:lineRule="auto"/>
              <w:jc w:val="center"/>
              <w:rPr>
                <w:rFonts w:ascii="Times New Roman" w:hAnsi="Times New Roman" w:cs="Times New Roman"/>
                <w:sz w:val="24"/>
                <w:rPrChange w:id="2907" w:author="Administrator" w:date="2024-02-27T12:51:00Z">
                  <w:rPr>
                    <w:rFonts w:ascii="Times New Roman" w:hAnsi="Times New Roman"/>
                    <w:sz w:val="24"/>
                  </w:rPr>
                </w:rPrChange>
              </w:rPr>
              <w:pPrChange w:id="2908" w:author="Administrator" w:date="2024-02-27T12:54:00Z">
                <w:pPr>
                  <w:tabs>
                    <w:tab w:val="left" w:pos="3660"/>
                  </w:tabs>
                  <w:jc w:val="center"/>
                </w:pPr>
              </w:pPrChange>
            </w:pPr>
          </w:p>
        </w:tc>
        <w:tc>
          <w:tcPr>
            <w:tcW w:w="664" w:type="dxa"/>
            <w:shd w:val="clear" w:color="auto" w:fill="FFFFFF" w:themeFill="background1"/>
            <w:tcPrChange w:id="2909" w:author="Administrator" w:date="2024-02-27T13:26:00Z">
              <w:tcPr>
                <w:tcW w:w="664" w:type="dxa"/>
                <w:gridSpan w:val="3"/>
                <w:shd w:val="clear" w:color="auto" w:fill="FFFFFF" w:themeFill="background1"/>
              </w:tcPr>
            </w:tcPrChange>
          </w:tcPr>
          <w:p w14:paraId="0545E35B" w14:textId="77777777" w:rsidR="0008425D" w:rsidRPr="00B04939" w:rsidRDefault="0008425D">
            <w:pPr>
              <w:tabs>
                <w:tab w:val="left" w:pos="3660"/>
              </w:tabs>
              <w:spacing w:line="360" w:lineRule="auto"/>
              <w:jc w:val="center"/>
              <w:rPr>
                <w:rFonts w:ascii="Times New Roman" w:hAnsi="Times New Roman" w:cs="Times New Roman"/>
                <w:sz w:val="24"/>
                <w:rPrChange w:id="2910" w:author="Administrator" w:date="2024-02-27T12:51:00Z">
                  <w:rPr>
                    <w:rFonts w:ascii="Times New Roman" w:hAnsi="Times New Roman"/>
                    <w:sz w:val="24"/>
                  </w:rPr>
                </w:rPrChange>
              </w:rPr>
              <w:pPrChange w:id="2911" w:author="Administrator" w:date="2024-02-27T12:54:00Z">
                <w:pPr>
                  <w:tabs>
                    <w:tab w:val="left" w:pos="3660"/>
                  </w:tabs>
                  <w:jc w:val="center"/>
                </w:pPr>
              </w:pPrChange>
            </w:pPr>
          </w:p>
        </w:tc>
        <w:tc>
          <w:tcPr>
            <w:tcW w:w="664" w:type="dxa"/>
            <w:shd w:val="clear" w:color="auto" w:fill="FFFFFF" w:themeFill="background1"/>
            <w:tcPrChange w:id="2912" w:author="Administrator" w:date="2024-02-27T13:26:00Z">
              <w:tcPr>
                <w:tcW w:w="664" w:type="dxa"/>
                <w:gridSpan w:val="3"/>
                <w:shd w:val="clear" w:color="auto" w:fill="FFFFFF" w:themeFill="background1"/>
              </w:tcPr>
            </w:tcPrChange>
          </w:tcPr>
          <w:p w14:paraId="652FD147" w14:textId="77777777" w:rsidR="0008425D" w:rsidRPr="00B04939" w:rsidRDefault="0008425D">
            <w:pPr>
              <w:tabs>
                <w:tab w:val="left" w:pos="3660"/>
              </w:tabs>
              <w:spacing w:line="360" w:lineRule="auto"/>
              <w:jc w:val="center"/>
              <w:rPr>
                <w:rFonts w:ascii="Times New Roman" w:hAnsi="Times New Roman" w:cs="Times New Roman"/>
                <w:sz w:val="24"/>
                <w:rPrChange w:id="2913" w:author="Administrator" w:date="2024-02-27T12:51:00Z">
                  <w:rPr>
                    <w:rFonts w:ascii="Times New Roman" w:hAnsi="Times New Roman"/>
                    <w:sz w:val="24"/>
                  </w:rPr>
                </w:rPrChange>
              </w:rPr>
              <w:pPrChange w:id="2914" w:author="Administrator" w:date="2024-02-27T12:54:00Z">
                <w:pPr>
                  <w:tabs>
                    <w:tab w:val="left" w:pos="3660"/>
                  </w:tabs>
                  <w:jc w:val="center"/>
                </w:pPr>
              </w:pPrChange>
            </w:pPr>
          </w:p>
        </w:tc>
        <w:tc>
          <w:tcPr>
            <w:tcW w:w="664" w:type="dxa"/>
            <w:shd w:val="clear" w:color="auto" w:fill="FFFFFF" w:themeFill="background1"/>
            <w:tcPrChange w:id="2915" w:author="Administrator" w:date="2024-02-27T13:26:00Z">
              <w:tcPr>
                <w:tcW w:w="664" w:type="dxa"/>
                <w:gridSpan w:val="3"/>
                <w:shd w:val="clear" w:color="auto" w:fill="FFFFFF" w:themeFill="background1"/>
              </w:tcPr>
            </w:tcPrChange>
          </w:tcPr>
          <w:p w14:paraId="767C8BF9" w14:textId="77777777" w:rsidR="0008425D" w:rsidRPr="00B04939" w:rsidRDefault="0008425D">
            <w:pPr>
              <w:tabs>
                <w:tab w:val="left" w:pos="3660"/>
              </w:tabs>
              <w:spacing w:line="360" w:lineRule="auto"/>
              <w:jc w:val="center"/>
              <w:rPr>
                <w:rFonts w:ascii="Times New Roman" w:hAnsi="Times New Roman" w:cs="Times New Roman"/>
                <w:sz w:val="24"/>
                <w:rPrChange w:id="2916" w:author="Administrator" w:date="2024-02-27T12:51:00Z">
                  <w:rPr>
                    <w:rFonts w:ascii="Times New Roman" w:hAnsi="Times New Roman"/>
                    <w:sz w:val="24"/>
                  </w:rPr>
                </w:rPrChange>
              </w:rPr>
              <w:pPrChange w:id="2917" w:author="Administrator" w:date="2024-02-27T12:54:00Z">
                <w:pPr>
                  <w:tabs>
                    <w:tab w:val="left" w:pos="3660"/>
                  </w:tabs>
                  <w:jc w:val="center"/>
                </w:pPr>
              </w:pPrChange>
            </w:pPr>
          </w:p>
        </w:tc>
        <w:tc>
          <w:tcPr>
            <w:tcW w:w="630" w:type="dxa"/>
            <w:gridSpan w:val="2"/>
            <w:vMerge/>
            <w:tcPrChange w:id="2918" w:author="Administrator" w:date="2024-02-27T13:26:00Z">
              <w:tcPr>
                <w:tcW w:w="630" w:type="dxa"/>
                <w:gridSpan w:val="3"/>
                <w:vMerge/>
              </w:tcPr>
            </w:tcPrChange>
          </w:tcPr>
          <w:p w14:paraId="2312C0FA" w14:textId="77777777" w:rsidR="0008425D" w:rsidRPr="00B04939" w:rsidRDefault="0008425D">
            <w:pPr>
              <w:tabs>
                <w:tab w:val="left" w:pos="3660"/>
              </w:tabs>
              <w:spacing w:line="360" w:lineRule="auto"/>
              <w:jc w:val="center"/>
              <w:rPr>
                <w:rFonts w:ascii="Times New Roman" w:hAnsi="Times New Roman" w:cs="Times New Roman"/>
                <w:sz w:val="24"/>
                <w:rPrChange w:id="2919" w:author="Administrator" w:date="2024-02-27T12:51:00Z">
                  <w:rPr>
                    <w:rFonts w:ascii="Times New Roman" w:hAnsi="Times New Roman"/>
                    <w:sz w:val="24"/>
                  </w:rPr>
                </w:rPrChange>
              </w:rPr>
              <w:pPrChange w:id="2920" w:author="Administrator" w:date="2024-02-27T12:54:00Z">
                <w:pPr>
                  <w:tabs>
                    <w:tab w:val="left" w:pos="3660"/>
                  </w:tabs>
                  <w:jc w:val="center"/>
                </w:pPr>
              </w:pPrChange>
            </w:pPr>
          </w:p>
        </w:tc>
      </w:tr>
      <w:tr w:rsidR="0008425D" w:rsidRPr="00B04939" w14:paraId="6A88D981" w14:textId="77777777" w:rsidTr="0008425D">
        <w:tblPrEx>
          <w:tblPrExChange w:id="2921" w:author="Administrator" w:date="2024-02-27T13:26:00Z">
            <w:tblPrEx>
              <w:tblW w:w="12393" w:type="dxa"/>
            </w:tblPrEx>
          </w:tblPrExChange>
        </w:tblPrEx>
        <w:trPr>
          <w:trPrChange w:id="2922" w:author="Administrator" w:date="2024-02-27T13:26:00Z">
            <w:trPr>
              <w:gridAfter w:val="0"/>
            </w:trPr>
          </w:trPrChange>
        </w:trPr>
        <w:tc>
          <w:tcPr>
            <w:tcW w:w="1980" w:type="dxa"/>
            <w:vAlign w:val="bottom"/>
            <w:tcPrChange w:id="2923" w:author="Administrator" w:date="2024-02-27T13:26:00Z">
              <w:tcPr>
                <w:tcW w:w="1980" w:type="dxa"/>
                <w:gridSpan w:val="3"/>
                <w:vAlign w:val="bottom"/>
              </w:tcPr>
            </w:tcPrChange>
          </w:tcPr>
          <w:p w14:paraId="111A2ADE" w14:textId="0B7393A5" w:rsidR="0008425D" w:rsidRPr="00B04939" w:rsidRDefault="0008425D">
            <w:pPr>
              <w:pStyle w:val="Default"/>
              <w:spacing w:line="360" w:lineRule="auto"/>
              <w:rPr>
                <w:rFonts w:cs="Times New Roman"/>
                <w:color w:val="0000FF"/>
              </w:rPr>
              <w:pPrChange w:id="2924" w:author="Administrator" w:date="2024-02-27T13:16:00Z">
                <w:pPr>
                  <w:pStyle w:val="Default"/>
                  <w:jc w:val="center"/>
                </w:pPr>
              </w:pPrChange>
            </w:pPr>
            <w:ins w:id="2925" w:author="Administrator" w:date="2024-02-27T13:16:00Z">
              <w:r w:rsidRPr="004E2AAA">
                <w:rPr>
                  <w:rFonts w:cs="Times New Roman"/>
                  <w:color w:val="0D0D0D"/>
                </w:rPr>
                <w:t>Meter Identification and Segmentation</w:t>
              </w:r>
            </w:ins>
            <w:del w:id="2926" w:author="Administrator" w:date="2024-02-27T13:04:00Z">
              <w:r w:rsidRPr="00B04939" w:rsidDel="0032426A">
                <w:rPr>
                  <w:color w:val="0000FF"/>
                </w:rPr>
                <w:delText>Milestone 3</w:delText>
              </w:r>
            </w:del>
          </w:p>
        </w:tc>
        <w:tc>
          <w:tcPr>
            <w:tcW w:w="456" w:type="dxa"/>
            <w:shd w:val="clear" w:color="auto" w:fill="FFFFFF" w:themeFill="background1"/>
            <w:tcPrChange w:id="2927" w:author="Administrator" w:date="2024-02-27T13:26:00Z">
              <w:tcPr>
                <w:tcW w:w="456" w:type="dxa"/>
                <w:gridSpan w:val="3"/>
              </w:tcPr>
            </w:tcPrChange>
          </w:tcPr>
          <w:p w14:paraId="33EB540D" w14:textId="77777777" w:rsidR="0008425D" w:rsidRPr="00B04939" w:rsidRDefault="0008425D">
            <w:pPr>
              <w:tabs>
                <w:tab w:val="left" w:pos="3660"/>
              </w:tabs>
              <w:spacing w:line="360" w:lineRule="auto"/>
              <w:jc w:val="center"/>
              <w:rPr>
                <w:rFonts w:ascii="Times New Roman" w:hAnsi="Times New Roman" w:cs="Times New Roman"/>
                <w:sz w:val="24"/>
                <w:rPrChange w:id="2928" w:author="Administrator" w:date="2024-02-27T12:51:00Z">
                  <w:rPr>
                    <w:rFonts w:ascii="Times New Roman" w:hAnsi="Times New Roman"/>
                    <w:sz w:val="24"/>
                  </w:rPr>
                </w:rPrChange>
              </w:rPr>
              <w:pPrChange w:id="2929" w:author="Administrator" w:date="2024-02-27T12:54:00Z">
                <w:pPr>
                  <w:tabs>
                    <w:tab w:val="left" w:pos="3660"/>
                  </w:tabs>
                  <w:jc w:val="center"/>
                </w:pPr>
              </w:pPrChange>
            </w:pPr>
          </w:p>
        </w:tc>
        <w:tc>
          <w:tcPr>
            <w:tcW w:w="456" w:type="dxa"/>
            <w:shd w:val="clear" w:color="auto" w:fill="FFFFFF" w:themeFill="background1"/>
            <w:tcPrChange w:id="2930" w:author="Administrator" w:date="2024-02-27T13:26:00Z">
              <w:tcPr>
                <w:tcW w:w="456" w:type="dxa"/>
                <w:gridSpan w:val="3"/>
                <w:shd w:val="clear" w:color="auto" w:fill="FFFFFF" w:themeFill="background1"/>
              </w:tcPr>
            </w:tcPrChange>
          </w:tcPr>
          <w:p w14:paraId="6604428C" w14:textId="77777777" w:rsidR="0008425D" w:rsidRPr="00B04939" w:rsidRDefault="0008425D">
            <w:pPr>
              <w:tabs>
                <w:tab w:val="left" w:pos="3660"/>
              </w:tabs>
              <w:spacing w:line="360" w:lineRule="auto"/>
              <w:jc w:val="center"/>
              <w:rPr>
                <w:rFonts w:ascii="Times New Roman" w:hAnsi="Times New Roman" w:cs="Times New Roman"/>
                <w:sz w:val="24"/>
                <w:rPrChange w:id="2931" w:author="Administrator" w:date="2024-02-27T12:51:00Z">
                  <w:rPr>
                    <w:rFonts w:ascii="Times New Roman" w:hAnsi="Times New Roman"/>
                    <w:sz w:val="24"/>
                  </w:rPr>
                </w:rPrChange>
              </w:rPr>
              <w:pPrChange w:id="2932" w:author="Administrator" w:date="2024-02-27T12:54:00Z">
                <w:pPr>
                  <w:tabs>
                    <w:tab w:val="left" w:pos="3660"/>
                  </w:tabs>
                  <w:jc w:val="center"/>
                </w:pPr>
              </w:pPrChange>
            </w:pPr>
          </w:p>
        </w:tc>
        <w:tc>
          <w:tcPr>
            <w:tcW w:w="456" w:type="dxa"/>
            <w:shd w:val="clear" w:color="auto" w:fill="FFFFFF" w:themeFill="background1"/>
            <w:tcPrChange w:id="2933" w:author="Administrator" w:date="2024-02-27T13:26:00Z">
              <w:tcPr>
                <w:tcW w:w="456" w:type="dxa"/>
                <w:gridSpan w:val="2"/>
                <w:shd w:val="clear" w:color="auto" w:fill="FFFFFF" w:themeFill="background1"/>
              </w:tcPr>
            </w:tcPrChange>
          </w:tcPr>
          <w:p w14:paraId="4C79EE2B" w14:textId="77777777" w:rsidR="0008425D" w:rsidRPr="00B04939" w:rsidRDefault="0008425D">
            <w:pPr>
              <w:tabs>
                <w:tab w:val="left" w:pos="3660"/>
              </w:tabs>
              <w:spacing w:line="360" w:lineRule="auto"/>
              <w:jc w:val="center"/>
              <w:rPr>
                <w:rFonts w:ascii="Times New Roman" w:hAnsi="Times New Roman" w:cs="Times New Roman"/>
                <w:sz w:val="24"/>
                <w:rPrChange w:id="2934" w:author="Administrator" w:date="2024-02-27T12:51:00Z">
                  <w:rPr>
                    <w:rFonts w:ascii="Times New Roman" w:hAnsi="Times New Roman"/>
                    <w:sz w:val="24"/>
                  </w:rPr>
                </w:rPrChange>
              </w:rPr>
              <w:pPrChange w:id="2935" w:author="Administrator" w:date="2024-02-27T12:54:00Z">
                <w:pPr>
                  <w:tabs>
                    <w:tab w:val="left" w:pos="3660"/>
                  </w:tabs>
                  <w:jc w:val="center"/>
                </w:pPr>
              </w:pPrChange>
            </w:pPr>
          </w:p>
        </w:tc>
        <w:tc>
          <w:tcPr>
            <w:tcW w:w="456" w:type="dxa"/>
            <w:shd w:val="clear" w:color="auto" w:fill="FFFFFF" w:themeFill="background1"/>
            <w:tcPrChange w:id="2936" w:author="Administrator" w:date="2024-02-27T13:26:00Z">
              <w:tcPr>
                <w:tcW w:w="456" w:type="dxa"/>
                <w:gridSpan w:val="3"/>
                <w:shd w:val="clear" w:color="auto" w:fill="FFFFFF" w:themeFill="background1"/>
              </w:tcPr>
            </w:tcPrChange>
          </w:tcPr>
          <w:p w14:paraId="7CB2C461" w14:textId="77777777" w:rsidR="0008425D" w:rsidRPr="00B04939" w:rsidRDefault="0008425D">
            <w:pPr>
              <w:tabs>
                <w:tab w:val="left" w:pos="3660"/>
              </w:tabs>
              <w:spacing w:line="360" w:lineRule="auto"/>
              <w:jc w:val="center"/>
              <w:rPr>
                <w:rFonts w:ascii="Times New Roman" w:hAnsi="Times New Roman" w:cs="Times New Roman"/>
                <w:sz w:val="24"/>
                <w:rPrChange w:id="2937" w:author="Administrator" w:date="2024-02-27T12:51:00Z">
                  <w:rPr>
                    <w:rFonts w:ascii="Times New Roman" w:hAnsi="Times New Roman"/>
                    <w:sz w:val="24"/>
                  </w:rPr>
                </w:rPrChange>
              </w:rPr>
              <w:pPrChange w:id="2938" w:author="Administrator" w:date="2024-02-27T12:54:00Z">
                <w:pPr>
                  <w:tabs>
                    <w:tab w:val="left" w:pos="3660"/>
                  </w:tabs>
                  <w:jc w:val="center"/>
                </w:pPr>
              </w:pPrChange>
            </w:pPr>
          </w:p>
        </w:tc>
        <w:tc>
          <w:tcPr>
            <w:tcW w:w="601" w:type="dxa"/>
            <w:shd w:val="clear" w:color="auto" w:fill="FFFFFF" w:themeFill="background1"/>
            <w:tcPrChange w:id="2939" w:author="Administrator" w:date="2024-02-27T13:26:00Z">
              <w:tcPr>
                <w:tcW w:w="601" w:type="dxa"/>
                <w:gridSpan w:val="3"/>
                <w:shd w:val="clear" w:color="auto" w:fill="FFFFFF" w:themeFill="background1"/>
              </w:tcPr>
            </w:tcPrChange>
          </w:tcPr>
          <w:p w14:paraId="7124B87E" w14:textId="77777777" w:rsidR="0008425D" w:rsidRPr="00526B87" w:rsidRDefault="0008425D">
            <w:pPr>
              <w:tabs>
                <w:tab w:val="left" w:pos="3660"/>
              </w:tabs>
              <w:spacing w:line="360" w:lineRule="auto"/>
              <w:jc w:val="center"/>
              <w:rPr>
                <w:rFonts w:ascii="Times New Roman" w:hAnsi="Times New Roman" w:cs="Times New Roman"/>
                <w:color w:val="808080" w:themeColor="background1" w:themeShade="80"/>
                <w:sz w:val="24"/>
                <w:rPrChange w:id="2940" w:author="Administrator" w:date="2024-02-27T13:08:00Z">
                  <w:rPr>
                    <w:rFonts w:ascii="Times New Roman" w:hAnsi="Times New Roman"/>
                    <w:sz w:val="24"/>
                  </w:rPr>
                </w:rPrChange>
              </w:rPr>
              <w:pPrChange w:id="2941" w:author="Administrator" w:date="2024-02-27T12:54:00Z">
                <w:pPr>
                  <w:tabs>
                    <w:tab w:val="left" w:pos="3660"/>
                  </w:tabs>
                  <w:jc w:val="center"/>
                </w:pPr>
              </w:pPrChange>
            </w:pPr>
          </w:p>
        </w:tc>
        <w:tc>
          <w:tcPr>
            <w:tcW w:w="456" w:type="dxa"/>
            <w:shd w:val="clear" w:color="auto" w:fill="FFFFFF" w:themeFill="background1"/>
            <w:tcPrChange w:id="2942" w:author="Administrator" w:date="2024-02-27T13:26:00Z">
              <w:tcPr>
                <w:tcW w:w="456" w:type="dxa"/>
                <w:gridSpan w:val="3"/>
                <w:shd w:val="clear" w:color="auto" w:fill="FFFFFF" w:themeFill="background1"/>
              </w:tcPr>
            </w:tcPrChange>
          </w:tcPr>
          <w:p w14:paraId="28C6B256" w14:textId="77777777" w:rsidR="0008425D" w:rsidRPr="00B04939" w:rsidRDefault="0008425D">
            <w:pPr>
              <w:tabs>
                <w:tab w:val="left" w:pos="3660"/>
              </w:tabs>
              <w:spacing w:line="360" w:lineRule="auto"/>
              <w:jc w:val="center"/>
              <w:rPr>
                <w:rFonts w:ascii="Times New Roman" w:hAnsi="Times New Roman" w:cs="Times New Roman"/>
                <w:sz w:val="24"/>
                <w:rPrChange w:id="2943" w:author="Administrator" w:date="2024-02-27T12:51:00Z">
                  <w:rPr>
                    <w:rFonts w:ascii="Times New Roman" w:hAnsi="Times New Roman"/>
                    <w:sz w:val="24"/>
                  </w:rPr>
                </w:rPrChange>
              </w:rPr>
              <w:pPrChange w:id="2944" w:author="Administrator" w:date="2024-02-27T12:54:00Z">
                <w:pPr>
                  <w:tabs>
                    <w:tab w:val="left" w:pos="3660"/>
                  </w:tabs>
                  <w:jc w:val="center"/>
                </w:pPr>
              </w:pPrChange>
            </w:pPr>
          </w:p>
        </w:tc>
        <w:tc>
          <w:tcPr>
            <w:tcW w:w="506" w:type="dxa"/>
            <w:shd w:val="clear" w:color="auto" w:fill="FFFFFF" w:themeFill="background1"/>
            <w:tcPrChange w:id="2945" w:author="Administrator" w:date="2024-02-27T13:26:00Z">
              <w:tcPr>
                <w:tcW w:w="506" w:type="dxa"/>
                <w:gridSpan w:val="3"/>
                <w:shd w:val="clear" w:color="auto" w:fill="FFFFFF" w:themeFill="background1"/>
              </w:tcPr>
            </w:tcPrChange>
          </w:tcPr>
          <w:p w14:paraId="69B44AC2" w14:textId="77777777" w:rsidR="0008425D" w:rsidRPr="00B04939" w:rsidRDefault="0008425D">
            <w:pPr>
              <w:tabs>
                <w:tab w:val="left" w:pos="3660"/>
              </w:tabs>
              <w:spacing w:line="360" w:lineRule="auto"/>
              <w:jc w:val="center"/>
              <w:rPr>
                <w:rFonts w:ascii="Times New Roman" w:hAnsi="Times New Roman" w:cs="Times New Roman"/>
                <w:sz w:val="24"/>
                <w:rPrChange w:id="2946" w:author="Administrator" w:date="2024-02-27T12:51:00Z">
                  <w:rPr>
                    <w:rFonts w:ascii="Times New Roman" w:hAnsi="Times New Roman"/>
                    <w:sz w:val="24"/>
                  </w:rPr>
                </w:rPrChange>
              </w:rPr>
              <w:pPrChange w:id="2947" w:author="Administrator" w:date="2024-02-27T12:54:00Z">
                <w:pPr>
                  <w:tabs>
                    <w:tab w:val="left" w:pos="3660"/>
                  </w:tabs>
                  <w:jc w:val="center"/>
                </w:pPr>
              </w:pPrChange>
            </w:pPr>
          </w:p>
        </w:tc>
        <w:tc>
          <w:tcPr>
            <w:tcW w:w="456" w:type="dxa"/>
            <w:shd w:val="clear" w:color="auto" w:fill="808080" w:themeFill="background1" w:themeFillShade="80"/>
            <w:tcPrChange w:id="2948" w:author="Administrator" w:date="2024-02-27T13:26:00Z">
              <w:tcPr>
                <w:tcW w:w="456" w:type="dxa"/>
                <w:gridSpan w:val="3"/>
                <w:shd w:val="clear" w:color="auto" w:fill="FFFFFF" w:themeFill="background1"/>
              </w:tcPr>
            </w:tcPrChange>
          </w:tcPr>
          <w:p w14:paraId="44A4D330" w14:textId="77777777" w:rsidR="0008425D" w:rsidRPr="00B04939" w:rsidRDefault="0008425D">
            <w:pPr>
              <w:tabs>
                <w:tab w:val="left" w:pos="3660"/>
              </w:tabs>
              <w:spacing w:line="360" w:lineRule="auto"/>
              <w:jc w:val="center"/>
              <w:rPr>
                <w:rFonts w:ascii="Times New Roman" w:hAnsi="Times New Roman" w:cs="Times New Roman"/>
                <w:sz w:val="24"/>
                <w:rPrChange w:id="2949" w:author="Administrator" w:date="2024-02-27T12:51:00Z">
                  <w:rPr>
                    <w:rFonts w:ascii="Times New Roman" w:hAnsi="Times New Roman"/>
                    <w:sz w:val="24"/>
                  </w:rPr>
                </w:rPrChange>
              </w:rPr>
              <w:pPrChange w:id="2950" w:author="Administrator" w:date="2024-02-27T12:54:00Z">
                <w:pPr>
                  <w:tabs>
                    <w:tab w:val="left" w:pos="3660"/>
                  </w:tabs>
                  <w:jc w:val="center"/>
                </w:pPr>
              </w:pPrChange>
            </w:pPr>
          </w:p>
        </w:tc>
        <w:tc>
          <w:tcPr>
            <w:tcW w:w="630" w:type="dxa"/>
            <w:vMerge/>
            <w:shd w:val="clear" w:color="auto" w:fill="808080" w:themeFill="background1" w:themeFillShade="80"/>
            <w:tcPrChange w:id="2951" w:author="Administrator" w:date="2024-02-27T13:26:00Z">
              <w:tcPr>
                <w:tcW w:w="630" w:type="dxa"/>
                <w:gridSpan w:val="3"/>
                <w:vMerge/>
                <w:shd w:val="clear" w:color="auto" w:fill="FFFFFF" w:themeFill="background1"/>
              </w:tcPr>
            </w:tcPrChange>
          </w:tcPr>
          <w:p w14:paraId="0246A2B2" w14:textId="77777777" w:rsidR="0008425D" w:rsidRPr="00B04939" w:rsidRDefault="0008425D">
            <w:pPr>
              <w:tabs>
                <w:tab w:val="left" w:pos="3660"/>
              </w:tabs>
              <w:spacing w:line="360" w:lineRule="auto"/>
              <w:jc w:val="center"/>
              <w:rPr>
                <w:rFonts w:ascii="Times New Roman" w:hAnsi="Times New Roman" w:cs="Times New Roman"/>
                <w:sz w:val="24"/>
                <w:rPrChange w:id="2952" w:author="Administrator" w:date="2024-02-27T12:51:00Z">
                  <w:rPr>
                    <w:rFonts w:ascii="Times New Roman" w:hAnsi="Times New Roman"/>
                    <w:sz w:val="24"/>
                  </w:rPr>
                </w:rPrChange>
              </w:rPr>
              <w:pPrChange w:id="2953" w:author="Administrator" w:date="2024-02-27T12:54:00Z">
                <w:pPr>
                  <w:tabs>
                    <w:tab w:val="left" w:pos="3660"/>
                  </w:tabs>
                  <w:jc w:val="center"/>
                </w:pPr>
              </w:pPrChange>
            </w:pPr>
          </w:p>
        </w:tc>
        <w:tc>
          <w:tcPr>
            <w:tcW w:w="663" w:type="dxa"/>
            <w:shd w:val="clear" w:color="auto" w:fill="808080" w:themeFill="background1" w:themeFillShade="80"/>
            <w:tcPrChange w:id="2954" w:author="Administrator" w:date="2024-02-27T13:26:00Z">
              <w:tcPr>
                <w:tcW w:w="663" w:type="dxa"/>
                <w:gridSpan w:val="3"/>
                <w:shd w:val="clear" w:color="auto" w:fill="FFFFFF" w:themeFill="background1"/>
              </w:tcPr>
            </w:tcPrChange>
          </w:tcPr>
          <w:p w14:paraId="6ADC3A5D" w14:textId="77777777" w:rsidR="0008425D" w:rsidRPr="00B04939" w:rsidRDefault="0008425D">
            <w:pPr>
              <w:tabs>
                <w:tab w:val="left" w:pos="3660"/>
              </w:tabs>
              <w:spacing w:line="360" w:lineRule="auto"/>
              <w:jc w:val="center"/>
              <w:rPr>
                <w:rFonts w:ascii="Times New Roman" w:hAnsi="Times New Roman" w:cs="Times New Roman"/>
                <w:sz w:val="24"/>
                <w:rPrChange w:id="2955" w:author="Administrator" w:date="2024-02-27T12:51:00Z">
                  <w:rPr>
                    <w:rFonts w:ascii="Times New Roman" w:hAnsi="Times New Roman"/>
                    <w:sz w:val="24"/>
                  </w:rPr>
                </w:rPrChange>
              </w:rPr>
              <w:pPrChange w:id="2956" w:author="Administrator" w:date="2024-02-27T12:54:00Z">
                <w:pPr>
                  <w:tabs>
                    <w:tab w:val="left" w:pos="3660"/>
                  </w:tabs>
                  <w:jc w:val="center"/>
                </w:pPr>
              </w:pPrChange>
            </w:pPr>
          </w:p>
        </w:tc>
        <w:tc>
          <w:tcPr>
            <w:tcW w:w="664" w:type="dxa"/>
            <w:shd w:val="clear" w:color="auto" w:fill="808080" w:themeFill="background1" w:themeFillShade="80"/>
            <w:tcPrChange w:id="2957" w:author="Administrator" w:date="2024-02-27T13:26:00Z">
              <w:tcPr>
                <w:tcW w:w="664" w:type="dxa"/>
                <w:gridSpan w:val="3"/>
                <w:shd w:val="clear" w:color="auto" w:fill="FFFFFF" w:themeFill="background1"/>
              </w:tcPr>
            </w:tcPrChange>
          </w:tcPr>
          <w:p w14:paraId="1DB7E85E" w14:textId="77777777" w:rsidR="0008425D" w:rsidRPr="00B04939" w:rsidRDefault="0008425D">
            <w:pPr>
              <w:tabs>
                <w:tab w:val="left" w:pos="3660"/>
              </w:tabs>
              <w:spacing w:line="360" w:lineRule="auto"/>
              <w:jc w:val="center"/>
              <w:rPr>
                <w:rFonts w:ascii="Times New Roman" w:hAnsi="Times New Roman" w:cs="Times New Roman"/>
                <w:sz w:val="24"/>
                <w:rPrChange w:id="2958" w:author="Administrator" w:date="2024-02-27T12:51:00Z">
                  <w:rPr>
                    <w:rFonts w:ascii="Times New Roman" w:hAnsi="Times New Roman"/>
                    <w:sz w:val="24"/>
                  </w:rPr>
                </w:rPrChange>
              </w:rPr>
              <w:pPrChange w:id="2959" w:author="Administrator" w:date="2024-02-27T12:54:00Z">
                <w:pPr>
                  <w:tabs>
                    <w:tab w:val="left" w:pos="3660"/>
                  </w:tabs>
                  <w:jc w:val="center"/>
                </w:pPr>
              </w:pPrChange>
            </w:pPr>
          </w:p>
        </w:tc>
        <w:tc>
          <w:tcPr>
            <w:tcW w:w="664" w:type="dxa"/>
            <w:shd w:val="clear" w:color="auto" w:fill="FFFFFF" w:themeFill="background1"/>
            <w:tcPrChange w:id="2960" w:author="Administrator" w:date="2024-02-27T13:26:00Z">
              <w:tcPr>
                <w:tcW w:w="664" w:type="dxa"/>
                <w:gridSpan w:val="3"/>
                <w:shd w:val="clear" w:color="auto" w:fill="FFFFFF" w:themeFill="background1"/>
              </w:tcPr>
            </w:tcPrChange>
          </w:tcPr>
          <w:p w14:paraId="335A1BD1" w14:textId="77777777" w:rsidR="0008425D" w:rsidRPr="00B04939" w:rsidRDefault="0008425D">
            <w:pPr>
              <w:tabs>
                <w:tab w:val="left" w:pos="3660"/>
              </w:tabs>
              <w:spacing w:line="360" w:lineRule="auto"/>
              <w:jc w:val="center"/>
              <w:rPr>
                <w:rFonts w:ascii="Times New Roman" w:hAnsi="Times New Roman" w:cs="Times New Roman"/>
                <w:sz w:val="24"/>
                <w:rPrChange w:id="2961" w:author="Administrator" w:date="2024-02-27T12:51:00Z">
                  <w:rPr>
                    <w:rFonts w:ascii="Times New Roman" w:hAnsi="Times New Roman"/>
                    <w:sz w:val="24"/>
                  </w:rPr>
                </w:rPrChange>
              </w:rPr>
              <w:pPrChange w:id="2962" w:author="Administrator" w:date="2024-02-27T12:54:00Z">
                <w:pPr>
                  <w:tabs>
                    <w:tab w:val="left" w:pos="3660"/>
                  </w:tabs>
                  <w:jc w:val="center"/>
                </w:pPr>
              </w:pPrChange>
            </w:pPr>
          </w:p>
        </w:tc>
        <w:tc>
          <w:tcPr>
            <w:tcW w:w="664" w:type="dxa"/>
            <w:shd w:val="clear" w:color="auto" w:fill="FFFFFF" w:themeFill="background1"/>
            <w:tcPrChange w:id="2963" w:author="Administrator" w:date="2024-02-27T13:26:00Z">
              <w:tcPr>
                <w:tcW w:w="664" w:type="dxa"/>
                <w:gridSpan w:val="3"/>
                <w:shd w:val="clear" w:color="auto" w:fill="FFFFFF" w:themeFill="background1"/>
              </w:tcPr>
            </w:tcPrChange>
          </w:tcPr>
          <w:p w14:paraId="22E9E736" w14:textId="77777777" w:rsidR="0008425D" w:rsidRPr="00B04939" w:rsidRDefault="0008425D">
            <w:pPr>
              <w:tabs>
                <w:tab w:val="left" w:pos="3660"/>
              </w:tabs>
              <w:spacing w:line="360" w:lineRule="auto"/>
              <w:jc w:val="center"/>
              <w:rPr>
                <w:rFonts w:ascii="Times New Roman" w:hAnsi="Times New Roman" w:cs="Times New Roman"/>
                <w:sz w:val="24"/>
                <w:rPrChange w:id="2964" w:author="Administrator" w:date="2024-02-27T12:51:00Z">
                  <w:rPr>
                    <w:rFonts w:ascii="Times New Roman" w:hAnsi="Times New Roman"/>
                    <w:sz w:val="24"/>
                  </w:rPr>
                </w:rPrChange>
              </w:rPr>
              <w:pPrChange w:id="2965" w:author="Administrator" w:date="2024-02-27T12:54:00Z">
                <w:pPr>
                  <w:tabs>
                    <w:tab w:val="left" w:pos="3660"/>
                  </w:tabs>
                  <w:jc w:val="center"/>
                </w:pPr>
              </w:pPrChange>
            </w:pPr>
          </w:p>
        </w:tc>
        <w:tc>
          <w:tcPr>
            <w:tcW w:w="663" w:type="dxa"/>
            <w:shd w:val="clear" w:color="auto" w:fill="FFFFFF" w:themeFill="background1"/>
            <w:tcPrChange w:id="2966" w:author="Administrator" w:date="2024-02-27T13:26:00Z">
              <w:tcPr>
                <w:tcW w:w="663" w:type="dxa"/>
                <w:gridSpan w:val="3"/>
                <w:shd w:val="clear" w:color="auto" w:fill="FFFFFF" w:themeFill="background1"/>
              </w:tcPr>
            </w:tcPrChange>
          </w:tcPr>
          <w:p w14:paraId="0257C4A2" w14:textId="77777777" w:rsidR="0008425D" w:rsidRPr="00B04939" w:rsidRDefault="0008425D">
            <w:pPr>
              <w:tabs>
                <w:tab w:val="left" w:pos="3660"/>
              </w:tabs>
              <w:spacing w:line="360" w:lineRule="auto"/>
              <w:jc w:val="center"/>
              <w:rPr>
                <w:rFonts w:ascii="Times New Roman" w:hAnsi="Times New Roman" w:cs="Times New Roman"/>
                <w:sz w:val="24"/>
                <w:rPrChange w:id="2967" w:author="Administrator" w:date="2024-02-27T12:51:00Z">
                  <w:rPr>
                    <w:rFonts w:ascii="Times New Roman" w:hAnsi="Times New Roman"/>
                    <w:sz w:val="24"/>
                  </w:rPr>
                </w:rPrChange>
              </w:rPr>
              <w:pPrChange w:id="2968" w:author="Administrator" w:date="2024-02-27T12:54:00Z">
                <w:pPr>
                  <w:tabs>
                    <w:tab w:val="left" w:pos="3660"/>
                  </w:tabs>
                  <w:jc w:val="center"/>
                </w:pPr>
              </w:pPrChange>
            </w:pPr>
          </w:p>
        </w:tc>
        <w:tc>
          <w:tcPr>
            <w:tcW w:w="664" w:type="dxa"/>
            <w:shd w:val="clear" w:color="auto" w:fill="FFFFFF" w:themeFill="background1"/>
            <w:tcPrChange w:id="2969" w:author="Administrator" w:date="2024-02-27T13:26:00Z">
              <w:tcPr>
                <w:tcW w:w="664" w:type="dxa"/>
                <w:gridSpan w:val="3"/>
                <w:shd w:val="clear" w:color="auto" w:fill="FFFFFF" w:themeFill="background1"/>
              </w:tcPr>
            </w:tcPrChange>
          </w:tcPr>
          <w:p w14:paraId="7C1F2F4C" w14:textId="77777777" w:rsidR="0008425D" w:rsidRPr="00B04939" w:rsidRDefault="0008425D">
            <w:pPr>
              <w:tabs>
                <w:tab w:val="left" w:pos="3660"/>
              </w:tabs>
              <w:spacing w:line="360" w:lineRule="auto"/>
              <w:jc w:val="center"/>
              <w:rPr>
                <w:rFonts w:ascii="Times New Roman" w:hAnsi="Times New Roman" w:cs="Times New Roman"/>
                <w:sz w:val="24"/>
                <w:rPrChange w:id="2970" w:author="Administrator" w:date="2024-02-27T12:51:00Z">
                  <w:rPr>
                    <w:rFonts w:ascii="Times New Roman" w:hAnsi="Times New Roman"/>
                    <w:sz w:val="24"/>
                  </w:rPr>
                </w:rPrChange>
              </w:rPr>
              <w:pPrChange w:id="2971" w:author="Administrator" w:date="2024-02-27T12:54:00Z">
                <w:pPr>
                  <w:tabs>
                    <w:tab w:val="left" w:pos="3660"/>
                  </w:tabs>
                  <w:jc w:val="center"/>
                </w:pPr>
              </w:pPrChange>
            </w:pPr>
          </w:p>
        </w:tc>
        <w:tc>
          <w:tcPr>
            <w:tcW w:w="664" w:type="dxa"/>
            <w:shd w:val="clear" w:color="auto" w:fill="FFFFFF" w:themeFill="background1"/>
            <w:tcPrChange w:id="2972" w:author="Administrator" w:date="2024-02-27T13:26:00Z">
              <w:tcPr>
                <w:tcW w:w="664" w:type="dxa"/>
                <w:gridSpan w:val="3"/>
                <w:shd w:val="clear" w:color="auto" w:fill="FFFFFF" w:themeFill="background1"/>
              </w:tcPr>
            </w:tcPrChange>
          </w:tcPr>
          <w:p w14:paraId="53667C82" w14:textId="77777777" w:rsidR="0008425D" w:rsidRPr="00B04939" w:rsidRDefault="0008425D">
            <w:pPr>
              <w:tabs>
                <w:tab w:val="left" w:pos="3660"/>
              </w:tabs>
              <w:spacing w:line="360" w:lineRule="auto"/>
              <w:jc w:val="center"/>
              <w:rPr>
                <w:rFonts w:ascii="Times New Roman" w:hAnsi="Times New Roman" w:cs="Times New Roman"/>
                <w:sz w:val="24"/>
                <w:rPrChange w:id="2973" w:author="Administrator" w:date="2024-02-27T12:51:00Z">
                  <w:rPr>
                    <w:rFonts w:ascii="Times New Roman" w:hAnsi="Times New Roman"/>
                    <w:sz w:val="24"/>
                  </w:rPr>
                </w:rPrChange>
              </w:rPr>
              <w:pPrChange w:id="2974" w:author="Administrator" w:date="2024-02-27T12:54:00Z">
                <w:pPr>
                  <w:tabs>
                    <w:tab w:val="left" w:pos="3660"/>
                  </w:tabs>
                  <w:jc w:val="center"/>
                </w:pPr>
              </w:pPrChange>
            </w:pPr>
          </w:p>
        </w:tc>
        <w:tc>
          <w:tcPr>
            <w:tcW w:w="664" w:type="dxa"/>
            <w:shd w:val="clear" w:color="auto" w:fill="FFFFFF" w:themeFill="background1"/>
            <w:tcPrChange w:id="2975" w:author="Administrator" w:date="2024-02-27T13:26:00Z">
              <w:tcPr>
                <w:tcW w:w="664" w:type="dxa"/>
                <w:gridSpan w:val="3"/>
                <w:shd w:val="clear" w:color="auto" w:fill="FFFFFF" w:themeFill="background1"/>
              </w:tcPr>
            </w:tcPrChange>
          </w:tcPr>
          <w:p w14:paraId="1DC36869" w14:textId="77777777" w:rsidR="0008425D" w:rsidRPr="00B04939" w:rsidRDefault="0008425D">
            <w:pPr>
              <w:tabs>
                <w:tab w:val="left" w:pos="3660"/>
              </w:tabs>
              <w:spacing w:line="360" w:lineRule="auto"/>
              <w:jc w:val="center"/>
              <w:rPr>
                <w:rFonts w:ascii="Times New Roman" w:hAnsi="Times New Roman" w:cs="Times New Roman"/>
                <w:sz w:val="24"/>
                <w:rPrChange w:id="2976" w:author="Administrator" w:date="2024-02-27T12:51:00Z">
                  <w:rPr>
                    <w:rFonts w:ascii="Times New Roman" w:hAnsi="Times New Roman"/>
                    <w:sz w:val="24"/>
                  </w:rPr>
                </w:rPrChange>
              </w:rPr>
              <w:pPrChange w:id="2977" w:author="Administrator" w:date="2024-02-27T12:54:00Z">
                <w:pPr>
                  <w:tabs>
                    <w:tab w:val="left" w:pos="3660"/>
                  </w:tabs>
                  <w:jc w:val="center"/>
                </w:pPr>
              </w:pPrChange>
            </w:pPr>
          </w:p>
        </w:tc>
        <w:tc>
          <w:tcPr>
            <w:tcW w:w="630" w:type="dxa"/>
            <w:gridSpan w:val="2"/>
            <w:vMerge/>
            <w:tcPrChange w:id="2978" w:author="Administrator" w:date="2024-02-27T13:26:00Z">
              <w:tcPr>
                <w:tcW w:w="630" w:type="dxa"/>
                <w:gridSpan w:val="3"/>
                <w:vMerge/>
              </w:tcPr>
            </w:tcPrChange>
          </w:tcPr>
          <w:p w14:paraId="6C894E2C" w14:textId="77777777" w:rsidR="0008425D" w:rsidRPr="00B04939" w:rsidRDefault="0008425D">
            <w:pPr>
              <w:tabs>
                <w:tab w:val="left" w:pos="3660"/>
              </w:tabs>
              <w:spacing w:line="360" w:lineRule="auto"/>
              <w:jc w:val="center"/>
              <w:rPr>
                <w:rFonts w:ascii="Times New Roman" w:hAnsi="Times New Roman" w:cs="Times New Roman"/>
                <w:sz w:val="24"/>
                <w:rPrChange w:id="2979" w:author="Administrator" w:date="2024-02-27T12:51:00Z">
                  <w:rPr>
                    <w:rFonts w:ascii="Times New Roman" w:hAnsi="Times New Roman"/>
                    <w:sz w:val="24"/>
                  </w:rPr>
                </w:rPrChange>
              </w:rPr>
              <w:pPrChange w:id="2980" w:author="Administrator" w:date="2024-02-27T12:54:00Z">
                <w:pPr>
                  <w:tabs>
                    <w:tab w:val="left" w:pos="3660"/>
                  </w:tabs>
                  <w:jc w:val="center"/>
                </w:pPr>
              </w:pPrChange>
            </w:pPr>
          </w:p>
        </w:tc>
      </w:tr>
      <w:tr w:rsidR="0008425D" w:rsidRPr="00B04939" w14:paraId="34850EFE" w14:textId="77777777" w:rsidTr="0008425D">
        <w:tblPrEx>
          <w:tblPrExChange w:id="2981" w:author="Administrator" w:date="2024-02-27T13:27:00Z">
            <w:tblPrEx>
              <w:tblW w:w="12393" w:type="dxa"/>
            </w:tblPrEx>
          </w:tblPrExChange>
        </w:tblPrEx>
        <w:trPr>
          <w:trPrChange w:id="2982" w:author="Administrator" w:date="2024-02-27T13:27:00Z">
            <w:trPr>
              <w:gridAfter w:val="0"/>
            </w:trPr>
          </w:trPrChange>
        </w:trPr>
        <w:tc>
          <w:tcPr>
            <w:tcW w:w="1980" w:type="dxa"/>
            <w:vAlign w:val="bottom"/>
            <w:tcPrChange w:id="2983" w:author="Administrator" w:date="2024-02-27T13:27:00Z">
              <w:tcPr>
                <w:tcW w:w="1980" w:type="dxa"/>
                <w:gridSpan w:val="3"/>
                <w:vAlign w:val="bottom"/>
              </w:tcPr>
            </w:tcPrChange>
          </w:tcPr>
          <w:p w14:paraId="1F0D1CE1" w14:textId="6BF3E473" w:rsidR="0008425D" w:rsidRPr="00B04939" w:rsidRDefault="0008425D">
            <w:pPr>
              <w:pStyle w:val="Default"/>
              <w:spacing w:line="360" w:lineRule="auto"/>
              <w:rPr>
                <w:rFonts w:cs="Times New Roman"/>
                <w:color w:val="0000FF"/>
              </w:rPr>
              <w:pPrChange w:id="2984" w:author="Administrator" w:date="2024-02-27T13:16:00Z">
                <w:pPr>
                  <w:pStyle w:val="Default"/>
                  <w:jc w:val="center"/>
                </w:pPr>
              </w:pPrChange>
            </w:pPr>
            <w:ins w:id="2985" w:author="Administrator" w:date="2024-02-27T13:16:00Z">
              <w:r w:rsidRPr="004E2AAA">
                <w:rPr>
                  <w:rFonts w:cs="Times New Roman"/>
                  <w:color w:val="0D0D0D"/>
                </w:rPr>
                <w:t>Model Selection and Training</w:t>
              </w:r>
            </w:ins>
            <w:del w:id="2986" w:author="Administrator" w:date="2024-02-27T13:04:00Z">
              <w:r w:rsidRPr="00B04939" w:rsidDel="0032426A">
                <w:rPr>
                  <w:color w:val="0000FF"/>
                </w:rPr>
                <w:delText>Milestone 4</w:delText>
              </w:r>
            </w:del>
          </w:p>
        </w:tc>
        <w:tc>
          <w:tcPr>
            <w:tcW w:w="456" w:type="dxa"/>
            <w:shd w:val="clear" w:color="auto" w:fill="FFFFFF" w:themeFill="background1"/>
            <w:tcPrChange w:id="2987" w:author="Administrator" w:date="2024-02-27T13:27:00Z">
              <w:tcPr>
                <w:tcW w:w="456" w:type="dxa"/>
                <w:gridSpan w:val="3"/>
                <w:shd w:val="clear" w:color="auto" w:fill="FFFFFF" w:themeFill="background1"/>
              </w:tcPr>
            </w:tcPrChange>
          </w:tcPr>
          <w:p w14:paraId="5519B69C" w14:textId="77777777" w:rsidR="0008425D" w:rsidRPr="00B04939" w:rsidRDefault="0008425D">
            <w:pPr>
              <w:tabs>
                <w:tab w:val="left" w:pos="3660"/>
              </w:tabs>
              <w:spacing w:line="360" w:lineRule="auto"/>
              <w:jc w:val="center"/>
              <w:rPr>
                <w:rFonts w:ascii="Times New Roman" w:hAnsi="Times New Roman" w:cs="Times New Roman"/>
                <w:sz w:val="24"/>
                <w:rPrChange w:id="2988" w:author="Administrator" w:date="2024-02-27T12:51:00Z">
                  <w:rPr>
                    <w:rFonts w:ascii="Times New Roman" w:hAnsi="Times New Roman"/>
                    <w:sz w:val="24"/>
                  </w:rPr>
                </w:rPrChange>
              </w:rPr>
              <w:pPrChange w:id="2989" w:author="Administrator" w:date="2024-02-27T12:54:00Z">
                <w:pPr>
                  <w:tabs>
                    <w:tab w:val="left" w:pos="3660"/>
                  </w:tabs>
                  <w:jc w:val="center"/>
                </w:pPr>
              </w:pPrChange>
            </w:pPr>
          </w:p>
        </w:tc>
        <w:tc>
          <w:tcPr>
            <w:tcW w:w="456" w:type="dxa"/>
            <w:shd w:val="clear" w:color="auto" w:fill="FFFFFF" w:themeFill="background1"/>
            <w:tcPrChange w:id="2990" w:author="Administrator" w:date="2024-02-27T13:27:00Z">
              <w:tcPr>
                <w:tcW w:w="456" w:type="dxa"/>
                <w:gridSpan w:val="3"/>
                <w:shd w:val="clear" w:color="auto" w:fill="FFFFFF" w:themeFill="background1"/>
              </w:tcPr>
            </w:tcPrChange>
          </w:tcPr>
          <w:p w14:paraId="567F5477" w14:textId="77777777" w:rsidR="0008425D" w:rsidRPr="00B04939" w:rsidRDefault="0008425D">
            <w:pPr>
              <w:tabs>
                <w:tab w:val="left" w:pos="3660"/>
              </w:tabs>
              <w:spacing w:line="360" w:lineRule="auto"/>
              <w:jc w:val="center"/>
              <w:rPr>
                <w:rFonts w:ascii="Times New Roman" w:hAnsi="Times New Roman" w:cs="Times New Roman"/>
                <w:sz w:val="24"/>
                <w:rPrChange w:id="2991" w:author="Administrator" w:date="2024-02-27T12:51:00Z">
                  <w:rPr>
                    <w:rFonts w:ascii="Times New Roman" w:hAnsi="Times New Roman"/>
                    <w:sz w:val="24"/>
                  </w:rPr>
                </w:rPrChange>
              </w:rPr>
              <w:pPrChange w:id="2992" w:author="Administrator" w:date="2024-02-27T12:54:00Z">
                <w:pPr>
                  <w:tabs>
                    <w:tab w:val="left" w:pos="3660"/>
                  </w:tabs>
                  <w:jc w:val="center"/>
                </w:pPr>
              </w:pPrChange>
            </w:pPr>
          </w:p>
        </w:tc>
        <w:tc>
          <w:tcPr>
            <w:tcW w:w="456" w:type="dxa"/>
            <w:shd w:val="clear" w:color="auto" w:fill="FFFFFF" w:themeFill="background1"/>
            <w:tcPrChange w:id="2993" w:author="Administrator" w:date="2024-02-27T13:27:00Z">
              <w:tcPr>
                <w:tcW w:w="456" w:type="dxa"/>
                <w:gridSpan w:val="2"/>
                <w:shd w:val="clear" w:color="auto" w:fill="FFFFFF" w:themeFill="background1"/>
              </w:tcPr>
            </w:tcPrChange>
          </w:tcPr>
          <w:p w14:paraId="6DD8323E" w14:textId="77777777" w:rsidR="0008425D" w:rsidRPr="00B04939" w:rsidRDefault="0008425D">
            <w:pPr>
              <w:tabs>
                <w:tab w:val="left" w:pos="3660"/>
              </w:tabs>
              <w:spacing w:line="360" w:lineRule="auto"/>
              <w:jc w:val="center"/>
              <w:rPr>
                <w:rFonts w:ascii="Times New Roman" w:hAnsi="Times New Roman" w:cs="Times New Roman"/>
                <w:sz w:val="24"/>
                <w:rPrChange w:id="2994" w:author="Administrator" w:date="2024-02-27T12:51:00Z">
                  <w:rPr>
                    <w:rFonts w:ascii="Times New Roman" w:hAnsi="Times New Roman"/>
                    <w:sz w:val="24"/>
                  </w:rPr>
                </w:rPrChange>
              </w:rPr>
              <w:pPrChange w:id="2995" w:author="Administrator" w:date="2024-02-27T12:54:00Z">
                <w:pPr>
                  <w:tabs>
                    <w:tab w:val="left" w:pos="3660"/>
                  </w:tabs>
                  <w:jc w:val="center"/>
                </w:pPr>
              </w:pPrChange>
            </w:pPr>
          </w:p>
        </w:tc>
        <w:tc>
          <w:tcPr>
            <w:tcW w:w="456" w:type="dxa"/>
            <w:shd w:val="clear" w:color="auto" w:fill="FFFFFF" w:themeFill="background1"/>
            <w:tcPrChange w:id="2996" w:author="Administrator" w:date="2024-02-27T13:27:00Z">
              <w:tcPr>
                <w:tcW w:w="456" w:type="dxa"/>
                <w:gridSpan w:val="3"/>
                <w:shd w:val="clear" w:color="auto" w:fill="FFFFFF" w:themeFill="background1"/>
              </w:tcPr>
            </w:tcPrChange>
          </w:tcPr>
          <w:p w14:paraId="1A0C6CA3" w14:textId="77777777" w:rsidR="0008425D" w:rsidRPr="00B04939" w:rsidRDefault="0008425D">
            <w:pPr>
              <w:tabs>
                <w:tab w:val="left" w:pos="3660"/>
              </w:tabs>
              <w:spacing w:line="360" w:lineRule="auto"/>
              <w:jc w:val="center"/>
              <w:rPr>
                <w:rFonts w:ascii="Times New Roman" w:hAnsi="Times New Roman" w:cs="Times New Roman"/>
                <w:sz w:val="24"/>
                <w:rPrChange w:id="2997" w:author="Administrator" w:date="2024-02-27T12:51:00Z">
                  <w:rPr>
                    <w:rFonts w:ascii="Times New Roman" w:hAnsi="Times New Roman"/>
                    <w:sz w:val="24"/>
                  </w:rPr>
                </w:rPrChange>
              </w:rPr>
              <w:pPrChange w:id="2998" w:author="Administrator" w:date="2024-02-27T12:54:00Z">
                <w:pPr>
                  <w:tabs>
                    <w:tab w:val="left" w:pos="3660"/>
                  </w:tabs>
                  <w:jc w:val="center"/>
                </w:pPr>
              </w:pPrChange>
            </w:pPr>
          </w:p>
        </w:tc>
        <w:tc>
          <w:tcPr>
            <w:tcW w:w="601" w:type="dxa"/>
            <w:shd w:val="clear" w:color="auto" w:fill="FFFFFF" w:themeFill="background1"/>
            <w:tcPrChange w:id="2999" w:author="Administrator" w:date="2024-02-27T13:27:00Z">
              <w:tcPr>
                <w:tcW w:w="601" w:type="dxa"/>
                <w:gridSpan w:val="3"/>
                <w:shd w:val="clear" w:color="auto" w:fill="FFFFFF" w:themeFill="background1"/>
              </w:tcPr>
            </w:tcPrChange>
          </w:tcPr>
          <w:p w14:paraId="69B06348" w14:textId="77777777" w:rsidR="0008425D" w:rsidRPr="00B04939" w:rsidRDefault="0008425D">
            <w:pPr>
              <w:tabs>
                <w:tab w:val="left" w:pos="3660"/>
              </w:tabs>
              <w:spacing w:line="360" w:lineRule="auto"/>
              <w:jc w:val="center"/>
              <w:rPr>
                <w:rFonts w:ascii="Times New Roman" w:hAnsi="Times New Roman" w:cs="Times New Roman"/>
                <w:sz w:val="24"/>
                <w:rPrChange w:id="3000" w:author="Administrator" w:date="2024-02-27T12:51:00Z">
                  <w:rPr>
                    <w:rFonts w:ascii="Times New Roman" w:hAnsi="Times New Roman"/>
                    <w:sz w:val="24"/>
                  </w:rPr>
                </w:rPrChange>
              </w:rPr>
              <w:pPrChange w:id="3001" w:author="Administrator" w:date="2024-02-27T12:54:00Z">
                <w:pPr>
                  <w:tabs>
                    <w:tab w:val="left" w:pos="3660"/>
                  </w:tabs>
                  <w:jc w:val="center"/>
                </w:pPr>
              </w:pPrChange>
            </w:pPr>
          </w:p>
        </w:tc>
        <w:tc>
          <w:tcPr>
            <w:tcW w:w="456" w:type="dxa"/>
            <w:shd w:val="clear" w:color="auto" w:fill="FFFFFF" w:themeFill="background1"/>
            <w:tcPrChange w:id="3002" w:author="Administrator" w:date="2024-02-27T13:27:00Z">
              <w:tcPr>
                <w:tcW w:w="456" w:type="dxa"/>
                <w:gridSpan w:val="3"/>
                <w:shd w:val="clear" w:color="auto" w:fill="FFFFFF" w:themeFill="background1"/>
              </w:tcPr>
            </w:tcPrChange>
          </w:tcPr>
          <w:p w14:paraId="2EDDB898" w14:textId="77777777" w:rsidR="0008425D" w:rsidRPr="00B04939" w:rsidRDefault="0008425D">
            <w:pPr>
              <w:tabs>
                <w:tab w:val="left" w:pos="3660"/>
              </w:tabs>
              <w:spacing w:line="360" w:lineRule="auto"/>
              <w:jc w:val="center"/>
              <w:rPr>
                <w:rFonts w:ascii="Times New Roman" w:hAnsi="Times New Roman" w:cs="Times New Roman"/>
                <w:sz w:val="24"/>
                <w:rPrChange w:id="3003" w:author="Administrator" w:date="2024-02-27T12:51:00Z">
                  <w:rPr>
                    <w:rFonts w:ascii="Times New Roman" w:hAnsi="Times New Roman"/>
                    <w:sz w:val="24"/>
                  </w:rPr>
                </w:rPrChange>
              </w:rPr>
              <w:pPrChange w:id="3004" w:author="Administrator" w:date="2024-02-27T12:54:00Z">
                <w:pPr>
                  <w:tabs>
                    <w:tab w:val="left" w:pos="3660"/>
                  </w:tabs>
                  <w:jc w:val="center"/>
                </w:pPr>
              </w:pPrChange>
            </w:pPr>
          </w:p>
        </w:tc>
        <w:tc>
          <w:tcPr>
            <w:tcW w:w="506" w:type="dxa"/>
            <w:shd w:val="clear" w:color="auto" w:fill="FFFFFF" w:themeFill="background1"/>
            <w:tcPrChange w:id="3005" w:author="Administrator" w:date="2024-02-27T13:27:00Z">
              <w:tcPr>
                <w:tcW w:w="506" w:type="dxa"/>
                <w:gridSpan w:val="3"/>
                <w:shd w:val="clear" w:color="auto" w:fill="FFFFFF" w:themeFill="background1"/>
              </w:tcPr>
            </w:tcPrChange>
          </w:tcPr>
          <w:p w14:paraId="0AFF673A" w14:textId="77777777" w:rsidR="0008425D" w:rsidRPr="00B04939" w:rsidRDefault="0008425D">
            <w:pPr>
              <w:tabs>
                <w:tab w:val="left" w:pos="3660"/>
              </w:tabs>
              <w:spacing w:line="360" w:lineRule="auto"/>
              <w:jc w:val="center"/>
              <w:rPr>
                <w:rFonts w:ascii="Times New Roman" w:hAnsi="Times New Roman" w:cs="Times New Roman"/>
                <w:sz w:val="24"/>
                <w:rPrChange w:id="3006" w:author="Administrator" w:date="2024-02-27T12:51:00Z">
                  <w:rPr>
                    <w:rFonts w:ascii="Times New Roman" w:hAnsi="Times New Roman"/>
                    <w:sz w:val="24"/>
                  </w:rPr>
                </w:rPrChange>
              </w:rPr>
              <w:pPrChange w:id="3007" w:author="Administrator" w:date="2024-02-27T12:54:00Z">
                <w:pPr>
                  <w:tabs>
                    <w:tab w:val="left" w:pos="3660"/>
                  </w:tabs>
                  <w:jc w:val="center"/>
                </w:pPr>
              </w:pPrChange>
            </w:pPr>
          </w:p>
        </w:tc>
        <w:tc>
          <w:tcPr>
            <w:tcW w:w="456" w:type="dxa"/>
            <w:shd w:val="clear" w:color="auto" w:fill="FFFFFF" w:themeFill="background1"/>
            <w:tcPrChange w:id="3008" w:author="Administrator" w:date="2024-02-27T13:27:00Z">
              <w:tcPr>
                <w:tcW w:w="456" w:type="dxa"/>
                <w:gridSpan w:val="3"/>
                <w:shd w:val="clear" w:color="auto" w:fill="FFFFFF" w:themeFill="background1"/>
              </w:tcPr>
            </w:tcPrChange>
          </w:tcPr>
          <w:p w14:paraId="0327E4E8" w14:textId="77777777" w:rsidR="0008425D" w:rsidRPr="00B04939" w:rsidRDefault="0008425D">
            <w:pPr>
              <w:tabs>
                <w:tab w:val="left" w:pos="3660"/>
              </w:tabs>
              <w:spacing w:line="360" w:lineRule="auto"/>
              <w:jc w:val="center"/>
              <w:rPr>
                <w:rFonts w:ascii="Times New Roman" w:hAnsi="Times New Roman" w:cs="Times New Roman"/>
                <w:sz w:val="24"/>
                <w:rPrChange w:id="3009" w:author="Administrator" w:date="2024-02-27T12:51:00Z">
                  <w:rPr>
                    <w:rFonts w:ascii="Times New Roman" w:hAnsi="Times New Roman"/>
                    <w:sz w:val="24"/>
                  </w:rPr>
                </w:rPrChange>
              </w:rPr>
              <w:pPrChange w:id="3010" w:author="Administrator" w:date="2024-02-27T12:54:00Z">
                <w:pPr>
                  <w:tabs>
                    <w:tab w:val="left" w:pos="3660"/>
                  </w:tabs>
                  <w:jc w:val="center"/>
                </w:pPr>
              </w:pPrChange>
            </w:pPr>
          </w:p>
        </w:tc>
        <w:tc>
          <w:tcPr>
            <w:tcW w:w="630" w:type="dxa"/>
            <w:vMerge/>
            <w:shd w:val="clear" w:color="auto" w:fill="FFFFFF" w:themeFill="background1"/>
            <w:tcPrChange w:id="3011" w:author="Administrator" w:date="2024-02-27T13:27:00Z">
              <w:tcPr>
                <w:tcW w:w="630" w:type="dxa"/>
                <w:gridSpan w:val="3"/>
                <w:vMerge/>
                <w:shd w:val="clear" w:color="auto" w:fill="FFFFFF" w:themeFill="background1"/>
              </w:tcPr>
            </w:tcPrChange>
          </w:tcPr>
          <w:p w14:paraId="2C853AAD" w14:textId="77777777" w:rsidR="0008425D" w:rsidRPr="00B04939" w:rsidRDefault="0008425D">
            <w:pPr>
              <w:tabs>
                <w:tab w:val="left" w:pos="3660"/>
              </w:tabs>
              <w:spacing w:line="360" w:lineRule="auto"/>
              <w:jc w:val="center"/>
              <w:rPr>
                <w:rFonts w:ascii="Times New Roman" w:hAnsi="Times New Roman" w:cs="Times New Roman"/>
                <w:sz w:val="24"/>
                <w:rPrChange w:id="3012" w:author="Administrator" w:date="2024-02-27T12:51:00Z">
                  <w:rPr>
                    <w:rFonts w:ascii="Times New Roman" w:hAnsi="Times New Roman"/>
                    <w:sz w:val="24"/>
                  </w:rPr>
                </w:rPrChange>
              </w:rPr>
              <w:pPrChange w:id="3013" w:author="Administrator" w:date="2024-02-27T12:54:00Z">
                <w:pPr>
                  <w:tabs>
                    <w:tab w:val="left" w:pos="3660"/>
                  </w:tabs>
                  <w:jc w:val="center"/>
                </w:pPr>
              </w:pPrChange>
            </w:pPr>
          </w:p>
        </w:tc>
        <w:tc>
          <w:tcPr>
            <w:tcW w:w="663" w:type="dxa"/>
            <w:shd w:val="clear" w:color="auto" w:fill="FFFFFF" w:themeFill="background1"/>
            <w:tcPrChange w:id="3014" w:author="Administrator" w:date="2024-02-27T13:27:00Z">
              <w:tcPr>
                <w:tcW w:w="663" w:type="dxa"/>
                <w:gridSpan w:val="3"/>
                <w:shd w:val="clear" w:color="auto" w:fill="FFFFFF" w:themeFill="background1"/>
              </w:tcPr>
            </w:tcPrChange>
          </w:tcPr>
          <w:p w14:paraId="0E28C0A4" w14:textId="77777777" w:rsidR="0008425D" w:rsidRPr="00B04939" w:rsidRDefault="0008425D">
            <w:pPr>
              <w:tabs>
                <w:tab w:val="left" w:pos="3660"/>
              </w:tabs>
              <w:spacing w:line="360" w:lineRule="auto"/>
              <w:jc w:val="center"/>
              <w:rPr>
                <w:rFonts w:ascii="Times New Roman" w:hAnsi="Times New Roman" w:cs="Times New Roman"/>
                <w:sz w:val="24"/>
                <w:rPrChange w:id="3015" w:author="Administrator" w:date="2024-02-27T12:51:00Z">
                  <w:rPr>
                    <w:rFonts w:ascii="Times New Roman" w:hAnsi="Times New Roman"/>
                    <w:sz w:val="24"/>
                  </w:rPr>
                </w:rPrChange>
              </w:rPr>
              <w:pPrChange w:id="3016" w:author="Administrator" w:date="2024-02-27T12:54:00Z">
                <w:pPr>
                  <w:tabs>
                    <w:tab w:val="left" w:pos="3660"/>
                  </w:tabs>
                  <w:jc w:val="center"/>
                </w:pPr>
              </w:pPrChange>
            </w:pPr>
          </w:p>
        </w:tc>
        <w:tc>
          <w:tcPr>
            <w:tcW w:w="664" w:type="dxa"/>
            <w:shd w:val="clear" w:color="auto" w:fill="FFFFFF" w:themeFill="background1"/>
            <w:tcPrChange w:id="3017" w:author="Administrator" w:date="2024-02-27T13:27:00Z">
              <w:tcPr>
                <w:tcW w:w="664" w:type="dxa"/>
                <w:gridSpan w:val="3"/>
                <w:shd w:val="clear" w:color="auto" w:fill="FFFFFF" w:themeFill="background1"/>
              </w:tcPr>
            </w:tcPrChange>
          </w:tcPr>
          <w:p w14:paraId="4C730A20" w14:textId="77777777" w:rsidR="0008425D" w:rsidRPr="00B04939" w:rsidRDefault="0008425D">
            <w:pPr>
              <w:tabs>
                <w:tab w:val="left" w:pos="3660"/>
              </w:tabs>
              <w:spacing w:line="360" w:lineRule="auto"/>
              <w:jc w:val="center"/>
              <w:rPr>
                <w:rFonts w:ascii="Times New Roman" w:hAnsi="Times New Roman" w:cs="Times New Roman"/>
                <w:sz w:val="24"/>
                <w:rPrChange w:id="3018" w:author="Administrator" w:date="2024-02-27T12:51:00Z">
                  <w:rPr>
                    <w:rFonts w:ascii="Times New Roman" w:hAnsi="Times New Roman"/>
                    <w:sz w:val="24"/>
                  </w:rPr>
                </w:rPrChange>
              </w:rPr>
              <w:pPrChange w:id="3019" w:author="Administrator" w:date="2024-02-27T12:54:00Z">
                <w:pPr>
                  <w:tabs>
                    <w:tab w:val="left" w:pos="3660"/>
                  </w:tabs>
                  <w:jc w:val="center"/>
                </w:pPr>
              </w:pPrChange>
            </w:pPr>
          </w:p>
        </w:tc>
        <w:tc>
          <w:tcPr>
            <w:tcW w:w="664" w:type="dxa"/>
            <w:shd w:val="clear" w:color="auto" w:fill="808080" w:themeFill="background1" w:themeFillShade="80"/>
            <w:tcPrChange w:id="3020" w:author="Administrator" w:date="2024-02-27T13:27:00Z">
              <w:tcPr>
                <w:tcW w:w="664" w:type="dxa"/>
                <w:gridSpan w:val="3"/>
                <w:shd w:val="clear" w:color="auto" w:fill="808080" w:themeFill="background1" w:themeFillShade="80"/>
              </w:tcPr>
            </w:tcPrChange>
          </w:tcPr>
          <w:p w14:paraId="74585074" w14:textId="77777777" w:rsidR="0008425D" w:rsidRPr="00A82839" w:rsidRDefault="0008425D">
            <w:pPr>
              <w:tabs>
                <w:tab w:val="left" w:pos="3660"/>
              </w:tabs>
              <w:spacing w:line="360" w:lineRule="auto"/>
              <w:jc w:val="center"/>
              <w:rPr>
                <w:rFonts w:ascii="Times New Roman" w:hAnsi="Times New Roman" w:cs="Times New Roman"/>
                <w:color w:val="808080" w:themeColor="background1" w:themeShade="80"/>
                <w:sz w:val="24"/>
                <w:rPrChange w:id="3021" w:author="Administrator" w:date="2024-02-27T13:20:00Z">
                  <w:rPr>
                    <w:rFonts w:ascii="Times New Roman" w:hAnsi="Times New Roman"/>
                    <w:sz w:val="24"/>
                  </w:rPr>
                </w:rPrChange>
              </w:rPr>
              <w:pPrChange w:id="3022" w:author="Administrator" w:date="2024-02-27T12:54:00Z">
                <w:pPr>
                  <w:tabs>
                    <w:tab w:val="left" w:pos="3660"/>
                  </w:tabs>
                  <w:jc w:val="center"/>
                </w:pPr>
              </w:pPrChange>
            </w:pPr>
          </w:p>
        </w:tc>
        <w:tc>
          <w:tcPr>
            <w:tcW w:w="664" w:type="dxa"/>
            <w:shd w:val="clear" w:color="auto" w:fill="808080" w:themeFill="background1" w:themeFillShade="80"/>
            <w:tcPrChange w:id="3023" w:author="Administrator" w:date="2024-02-27T13:27:00Z">
              <w:tcPr>
                <w:tcW w:w="664" w:type="dxa"/>
                <w:gridSpan w:val="3"/>
                <w:shd w:val="clear" w:color="auto" w:fill="808080" w:themeFill="background1" w:themeFillShade="80"/>
              </w:tcPr>
            </w:tcPrChange>
          </w:tcPr>
          <w:p w14:paraId="7B136261" w14:textId="77777777" w:rsidR="0008425D" w:rsidRPr="00B04939" w:rsidRDefault="0008425D">
            <w:pPr>
              <w:tabs>
                <w:tab w:val="left" w:pos="3660"/>
              </w:tabs>
              <w:spacing w:line="360" w:lineRule="auto"/>
              <w:jc w:val="center"/>
              <w:rPr>
                <w:rFonts w:ascii="Times New Roman" w:hAnsi="Times New Roman" w:cs="Times New Roman"/>
                <w:sz w:val="24"/>
                <w:rPrChange w:id="3024" w:author="Administrator" w:date="2024-02-27T12:51:00Z">
                  <w:rPr>
                    <w:rFonts w:ascii="Times New Roman" w:hAnsi="Times New Roman"/>
                    <w:sz w:val="24"/>
                  </w:rPr>
                </w:rPrChange>
              </w:rPr>
              <w:pPrChange w:id="3025" w:author="Administrator" w:date="2024-02-27T12:54:00Z">
                <w:pPr>
                  <w:tabs>
                    <w:tab w:val="left" w:pos="3660"/>
                  </w:tabs>
                  <w:jc w:val="center"/>
                </w:pPr>
              </w:pPrChange>
            </w:pPr>
          </w:p>
        </w:tc>
        <w:tc>
          <w:tcPr>
            <w:tcW w:w="663" w:type="dxa"/>
            <w:shd w:val="clear" w:color="auto" w:fill="808080" w:themeFill="background1" w:themeFillShade="80"/>
            <w:tcPrChange w:id="3026" w:author="Administrator" w:date="2024-02-27T13:27:00Z">
              <w:tcPr>
                <w:tcW w:w="663" w:type="dxa"/>
                <w:gridSpan w:val="3"/>
                <w:shd w:val="clear" w:color="auto" w:fill="808080" w:themeFill="background1" w:themeFillShade="80"/>
              </w:tcPr>
            </w:tcPrChange>
          </w:tcPr>
          <w:p w14:paraId="31B22757" w14:textId="77777777" w:rsidR="0008425D" w:rsidRPr="00B04939" w:rsidRDefault="0008425D">
            <w:pPr>
              <w:tabs>
                <w:tab w:val="left" w:pos="3660"/>
              </w:tabs>
              <w:spacing w:line="360" w:lineRule="auto"/>
              <w:jc w:val="center"/>
              <w:rPr>
                <w:rFonts w:ascii="Times New Roman" w:hAnsi="Times New Roman" w:cs="Times New Roman"/>
                <w:sz w:val="24"/>
                <w:rPrChange w:id="3027" w:author="Administrator" w:date="2024-02-27T12:51:00Z">
                  <w:rPr>
                    <w:rFonts w:ascii="Times New Roman" w:hAnsi="Times New Roman"/>
                    <w:sz w:val="24"/>
                  </w:rPr>
                </w:rPrChange>
              </w:rPr>
              <w:pPrChange w:id="3028" w:author="Administrator" w:date="2024-02-27T12:54:00Z">
                <w:pPr>
                  <w:tabs>
                    <w:tab w:val="left" w:pos="3660"/>
                  </w:tabs>
                  <w:jc w:val="center"/>
                </w:pPr>
              </w:pPrChange>
            </w:pPr>
          </w:p>
        </w:tc>
        <w:tc>
          <w:tcPr>
            <w:tcW w:w="664" w:type="dxa"/>
            <w:shd w:val="clear" w:color="auto" w:fill="808080" w:themeFill="background1" w:themeFillShade="80"/>
            <w:tcPrChange w:id="3029" w:author="Administrator" w:date="2024-02-27T13:27:00Z">
              <w:tcPr>
                <w:tcW w:w="664" w:type="dxa"/>
                <w:gridSpan w:val="3"/>
                <w:shd w:val="clear" w:color="auto" w:fill="808080" w:themeFill="background1" w:themeFillShade="80"/>
              </w:tcPr>
            </w:tcPrChange>
          </w:tcPr>
          <w:p w14:paraId="1A9BF113" w14:textId="77777777" w:rsidR="0008425D" w:rsidRPr="00B04939" w:rsidRDefault="0008425D">
            <w:pPr>
              <w:tabs>
                <w:tab w:val="left" w:pos="3660"/>
              </w:tabs>
              <w:spacing w:line="360" w:lineRule="auto"/>
              <w:jc w:val="center"/>
              <w:rPr>
                <w:rFonts w:ascii="Times New Roman" w:hAnsi="Times New Roman" w:cs="Times New Roman"/>
                <w:sz w:val="24"/>
                <w:rPrChange w:id="3030" w:author="Administrator" w:date="2024-02-27T12:51:00Z">
                  <w:rPr>
                    <w:rFonts w:ascii="Times New Roman" w:hAnsi="Times New Roman"/>
                    <w:sz w:val="24"/>
                  </w:rPr>
                </w:rPrChange>
              </w:rPr>
              <w:pPrChange w:id="3031" w:author="Administrator" w:date="2024-02-27T12:54:00Z">
                <w:pPr>
                  <w:tabs>
                    <w:tab w:val="left" w:pos="3660"/>
                  </w:tabs>
                  <w:jc w:val="center"/>
                </w:pPr>
              </w:pPrChange>
            </w:pPr>
          </w:p>
        </w:tc>
        <w:tc>
          <w:tcPr>
            <w:tcW w:w="664" w:type="dxa"/>
            <w:shd w:val="clear" w:color="auto" w:fill="FFFFFF" w:themeFill="background1"/>
            <w:tcPrChange w:id="3032" w:author="Administrator" w:date="2024-02-27T13:27:00Z">
              <w:tcPr>
                <w:tcW w:w="664" w:type="dxa"/>
                <w:gridSpan w:val="3"/>
                <w:shd w:val="clear" w:color="auto" w:fill="FFFFFF" w:themeFill="background1"/>
              </w:tcPr>
            </w:tcPrChange>
          </w:tcPr>
          <w:p w14:paraId="6B7C2FC8" w14:textId="77777777" w:rsidR="0008425D" w:rsidRPr="00B04939" w:rsidRDefault="0008425D">
            <w:pPr>
              <w:tabs>
                <w:tab w:val="left" w:pos="3660"/>
              </w:tabs>
              <w:spacing w:line="360" w:lineRule="auto"/>
              <w:jc w:val="center"/>
              <w:rPr>
                <w:rFonts w:ascii="Times New Roman" w:hAnsi="Times New Roman" w:cs="Times New Roman"/>
                <w:sz w:val="24"/>
                <w:rPrChange w:id="3033" w:author="Administrator" w:date="2024-02-27T12:51:00Z">
                  <w:rPr>
                    <w:rFonts w:ascii="Times New Roman" w:hAnsi="Times New Roman"/>
                    <w:sz w:val="24"/>
                  </w:rPr>
                </w:rPrChange>
              </w:rPr>
              <w:pPrChange w:id="3034" w:author="Administrator" w:date="2024-02-27T12:54:00Z">
                <w:pPr>
                  <w:tabs>
                    <w:tab w:val="left" w:pos="3660"/>
                  </w:tabs>
                  <w:jc w:val="center"/>
                </w:pPr>
              </w:pPrChange>
            </w:pPr>
          </w:p>
        </w:tc>
        <w:tc>
          <w:tcPr>
            <w:tcW w:w="664" w:type="dxa"/>
            <w:shd w:val="clear" w:color="auto" w:fill="FFFFFF" w:themeFill="background1"/>
            <w:tcPrChange w:id="3035" w:author="Administrator" w:date="2024-02-27T13:27:00Z">
              <w:tcPr>
                <w:tcW w:w="664" w:type="dxa"/>
                <w:gridSpan w:val="3"/>
                <w:shd w:val="clear" w:color="auto" w:fill="FFFFFF" w:themeFill="background1"/>
              </w:tcPr>
            </w:tcPrChange>
          </w:tcPr>
          <w:p w14:paraId="1641E93F" w14:textId="77777777" w:rsidR="0008425D" w:rsidRPr="00B04939" w:rsidRDefault="0008425D">
            <w:pPr>
              <w:tabs>
                <w:tab w:val="left" w:pos="3660"/>
              </w:tabs>
              <w:spacing w:line="360" w:lineRule="auto"/>
              <w:jc w:val="center"/>
              <w:rPr>
                <w:rFonts w:ascii="Times New Roman" w:hAnsi="Times New Roman" w:cs="Times New Roman"/>
                <w:sz w:val="24"/>
                <w:rPrChange w:id="3036" w:author="Administrator" w:date="2024-02-27T12:51:00Z">
                  <w:rPr>
                    <w:rFonts w:ascii="Times New Roman" w:hAnsi="Times New Roman"/>
                    <w:sz w:val="24"/>
                  </w:rPr>
                </w:rPrChange>
              </w:rPr>
              <w:pPrChange w:id="3037" w:author="Administrator" w:date="2024-02-27T12:54:00Z">
                <w:pPr>
                  <w:tabs>
                    <w:tab w:val="left" w:pos="3660"/>
                  </w:tabs>
                  <w:jc w:val="center"/>
                </w:pPr>
              </w:pPrChange>
            </w:pPr>
          </w:p>
        </w:tc>
        <w:tc>
          <w:tcPr>
            <w:tcW w:w="630" w:type="dxa"/>
            <w:gridSpan w:val="2"/>
            <w:vMerge/>
            <w:tcPrChange w:id="3038" w:author="Administrator" w:date="2024-02-27T13:27:00Z">
              <w:tcPr>
                <w:tcW w:w="630" w:type="dxa"/>
                <w:gridSpan w:val="3"/>
                <w:vMerge/>
              </w:tcPr>
            </w:tcPrChange>
          </w:tcPr>
          <w:p w14:paraId="799DC46A" w14:textId="77777777" w:rsidR="0008425D" w:rsidRPr="00B04939" w:rsidRDefault="0008425D">
            <w:pPr>
              <w:tabs>
                <w:tab w:val="left" w:pos="3660"/>
              </w:tabs>
              <w:spacing w:line="360" w:lineRule="auto"/>
              <w:jc w:val="center"/>
              <w:rPr>
                <w:rFonts w:ascii="Times New Roman" w:hAnsi="Times New Roman" w:cs="Times New Roman"/>
                <w:sz w:val="24"/>
                <w:rPrChange w:id="3039" w:author="Administrator" w:date="2024-02-27T12:51:00Z">
                  <w:rPr>
                    <w:rFonts w:ascii="Times New Roman" w:hAnsi="Times New Roman"/>
                    <w:sz w:val="24"/>
                  </w:rPr>
                </w:rPrChange>
              </w:rPr>
              <w:pPrChange w:id="3040" w:author="Administrator" w:date="2024-02-27T12:54:00Z">
                <w:pPr>
                  <w:tabs>
                    <w:tab w:val="left" w:pos="3660"/>
                  </w:tabs>
                  <w:jc w:val="center"/>
                </w:pPr>
              </w:pPrChange>
            </w:pPr>
          </w:p>
        </w:tc>
      </w:tr>
      <w:tr w:rsidR="0008425D" w:rsidRPr="00B04939" w14:paraId="57C489D1" w14:textId="77777777" w:rsidTr="0008425D">
        <w:tblPrEx>
          <w:tblPrExChange w:id="3041" w:author="Administrator" w:date="2024-02-27T13:27:00Z">
            <w:tblPrEx>
              <w:tblW w:w="12393" w:type="dxa"/>
            </w:tblPrEx>
          </w:tblPrExChange>
        </w:tblPrEx>
        <w:trPr>
          <w:trPrChange w:id="3042" w:author="Administrator" w:date="2024-02-27T13:27:00Z">
            <w:trPr>
              <w:gridAfter w:val="0"/>
            </w:trPr>
          </w:trPrChange>
        </w:trPr>
        <w:tc>
          <w:tcPr>
            <w:tcW w:w="1980" w:type="dxa"/>
            <w:vAlign w:val="bottom"/>
            <w:tcPrChange w:id="3043" w:author="Administrator" w:date="2024-02-27T13:27:00Z">
              <w:tcPr>
                <w:tcW w:w="1980" w:type="dxa"/>
                <w:gridSpan w:val="3"/>
                <w:vAlign w:val="bottom"/>
              </w:tcPr>
            </w:tcPrChange>
          </w:tcPr>
          <w:p w14:paraId="6F9D031B" w14:textId="069002DF" w:rsidR="0008425D" w:rsidRPr="00B04939" w:rsidRDefault="0008425D">
            <w:pPr>
              <w:pStyle w:val="Default"/>
              <w:spacing w:line="360" w:lineRule="auto"/>
              <w:rPr>
                <w:rFonts w:cs="Times New Roman"/>
                <w:color w:val="0000FF"/>
              </w:rPr>
              <w:pPrChange w:id="3044" w:author="Administrator" w:date="2024-02-27T13:16:00Z">
                <w:pPr>
                  <w:pStyle w:val="Default"/>
                  <w:jc w:val="center"/>
                </w:pPr>
              </w:pPrChange>
            </w:pPr>
            <w:ins w:id="3045" w:author="Administrator" w:date="2024-02-27T13:16:00Z">
              <w:r w:rsidRPr="004E2AAA">
                <w:rPr>
                  <w:rFonts w:cs="Times New Roman"/>
                  <w:color w:val="0D0D0D"/>
                </w:rPr>
                <w:t>System Integration</w:t>
              </w:r>
            </w:ins>
            <w:del w:id="3046" w:author="Administrator" w:date="2024-02-27T13:04:00Z">
              <w:r w:rsidRPr="00B04939" w:rsidDel="0032426A">
                <w:rPr>
                  <w:color w:val="0000FF"/>
                </w:rPr>
                <w:delText>Milestone 5</w:delText>
              </w:r>
            </w:del>
          </w:p>
        </w:tc>
        <w:tc>
          <w:tcPr>
            <w:tcW w:w="456" w:type="dxa"/>
            <w:shd w:val="clear" w:color="auto" w:fill="FFFFFF" w:themeFill="background1"/>
            <w:tcPrChange w:id="3047" w:author="Administrator" w:date="2024-02-27T13:27:00Z">
              <w:tcPr>
                <w:tcW w:w="456" w:type="dxa"/>
                <w:gridSpan w:val="3"/>
              </w:tcPr>
            </w:tcPrChange>
          </w:tcPr>
          <w:p w14:paraId="758D2508" w14:textId="77777777" w:rsidR="0008425D" w:rsidRPr="00B04939" w:rsidRDefault="0008425D">
            <w:pPr>
              <w:tabs>
                <w:tab w:val="left" w:pos="3660"/>
              </w:tabs>
              <w:spacing w:line="360" w:lineRule="auto"/>
              <w:jc w:val="center"/>
              <w:rPr>
                <w:rFonts w:ascii="Times New Roman" w:hAnsi="Times New Roman" w:cs="Times New Roman"/>
                <w:sz w:val="24"/>
                <w:rPrChange w:id="3048" w:author="Administrator" w:date="2024-02-27T12:51:00Z">
                  <w:rPr>
                    <w:rFonts w:ascii="Times New Roman" w:hAnsi="Times New Roman"/>
                    <w:sz w:val="24"/>
                  </w:rPr>
                </w:rPrChange>
              </w:rPr>
              <w:pPrChange w:id="3049" w:author="Administrator" w:date="2024-02-27T12:54:00Z">
                <w:pPr>
                  <w:tabs>
                    <w:tab w:val="left" w:pos="3660"/>
                  </w:tabs>
                  <w:jc w:val="center"/>
                </w:pPr>
              </w:pPrChange>
            </w:pPr>
          </w:p>
        </w:tc>
        <w:tc>
          <w:tcPr>
            <w:tcW w:w="456" w:type="dxa"/>
            <w:shd w:val="clear" w:color="auto" w:fill="FFFFFF" w:themeFill="background1"/>
            <w:tcPrChange w:id="3050" w:author="Administrator" w:date="2024-02-27T13:27:00Z">
              <w:tcPr>
                <w:tcW w:w="456" w:type="dxa"/>
                <w:gridSpan w:val="3"/>
                <w:shd w:val="clear" w:color="auto" w:fill="FFFFFF" w:themeFill="background1"/>
              </w:tcPr>
            </w:tcPrChange>
          </w:tcPr>
          <w:p w14:paraId="42D2986B" w14:textId="77777777" w:rsidR="0008425D" w:rsidRPr="00B04939" w:rsidRDefault="0008425D">
            <w:pPr>
              <w:tabs>
                <w:tab w:val="left" w:pos="3660"/>
              </w:tabs>
              <w:spacing w:line="360" w:lineRule="auto"/>
              <w:jc w:val="center"/>
              <w:rPr>
                <w:rFonts w:ascii="Times New Roman" w:hAnsi="Times New Roman" w:cs="Times New Roman"/>
                <w:sz w:val="24"/>
                <w:rPrChange w:id="3051" w:author="Administrator" w:date="2024-02-27T12:51:00Z">
                  <w:rPr>
                    <w:rFonts w:ascii="Times New Roman" w:hAnsi="Times New Roman"/>
                    <w:sz w:val="24"/>
                  </w:rPr>
                </w:rPrChange>
              </w:rPr>
              <w:pPrChange w:id="3052" w:author="Administrator" w:date="2024-02-27T12:54:00Z">
                <w:pPr>
                  <w:tabs>
                    <w:tab w:val="left" w:pos="3660"/>
                  </w:tabs>
                  <w:jc w:val="center"/>
                </w:pPr>
              </w:pPrChange>
            </w:pPr>
          </w:p>
        </w:tc>
        <w:tc>
          <w:tcPr>
            <w:tcW w:w="456" w:type="dxa"/>
            <w:shd w:val="clear" w:color="auto" w:fill="FFFFFF" w:themeFill="background1"/>
            <w:tcPrChange w:id="3053" w:author="Administrator" w:date="2024-02-27T13:27:00Z">
              <w:tcPr>
                <w:tcW w:w="456" w:type="dxa"/>
                <w:gridSpan w:val="2"/>
                <w:shd w:val="clear" w:color="auto" w:fill="FFFFFF" w:themeFill="background1"/>
              </w:tcPr>
            </w:tcPrChange>
          </w:tcPr>
          <w:p w14:paraId="242E2C18" w14:textId="77777777" w:rsidR="0008425D" w:rsidRPr="00B04939" w:rsidRDefault="0008425D">
            <w:pPr>
              <w:tabs>
                <w:tab w:val="left" w:pos="3660"/>
              </w:tabs>
              <w:spacing w:line="360" w:lineRule="auto"/>
              <w:jc w:val="center"/>
              <w:rPr>
                <w:rFonts w:ascii="Times New Roman" w:hAnsi="Times New Roman" w:cs="Times New Roman"/>
                <w:sz w:val="24"/>
                <w:rPrChange w:id="3054" w:author="Administrator" w:date="2024-02-27T12:51:00Z">
                  <w:rPr>
                    <w:rFonts w:ascii="Times New Roman" w:hAnsi="Times New Roman"/>
                    <w:sz w:val="24"/>
                  </w:rPr>
                </w:rPrChange>
              </w:rPr>
              <w:pPrChange w:id="3055" w:author="Administrator" w:date="2024-02-27T12:54:00Z">
                <w:pPr>
                  <w:tabs>
                    <w:tab w:val="left" w:pos="3660"/>
                  </w:tabs>
                  <w:jc w:val="center"/>
                </w:pPr>
              </w:pPrChange>
            </w:pPr>
          </w:p>
        </w:tc>
        <w:tc>
          <w:tcPr>
            <w:tcW w:w="456" w:type="dxa"/>
            <w:shd w:val="clear" w:color="auto" w:fill="FFFFFF" w:themeFill="background1"/>
            <w:tcPrChange w:id="3056" w:author="Administrator" w:date="2024-02-27T13:27:00Z">
              <w:tcPr>
                <w:tcW w:w="456" w:type="dxa"/>
                <w:gridSpan w:val="3"/>
                <w:shd w:val="clear" w:color="auto" w:fill="FFFFFF" w:themeFill="background1"/>
              </w:tcPr>
            </w:tcPrChange>
          </w:tcPr>
          <w:p w14:paraId="1A5E6BCA" w14:textId="77777777" w:rsidR="0008425D" w:rsidRPr="00B04939" w:rsidRDefault="0008425D">
            <w:pPr>
              <w:tabs>
                <w:tab w:val="left" w:pos="3660"/>
              </w:tabs>
              <w:spacing w:line="360" w:lineRule="auto"/>
              <w:jc w:val="center"/>
              <w:rPr>
                <w:rFonts w:ascii="Times New Roman" w:hAnsi="Times New Roman" w:cs="Times New Roman"/>
                <w:sz w:val="24"/>
                <w:rPrChange w:id="3057" w:author="Administrator" w:date="2024-02-27T12:51:00Z">
                  <w:rPr>
                    <w:rFonts w:ascii="Times New Roman" w:hAnsi="Times New Roman"/>
                    <w:sz w:val="24"/>
                  </w:rPr>
                </w:rPrChange>
              </w:rPr>
              <w:pPrChange w:id="3058" w:author="Administrator" w:date="2024-02-27T12:54:00Z">
                <w:pPr>
                  <w:tabs>
                    <w:tab w:val="left" w:pos="3660"/>
                  </w:tabs>
                  <w:jc w:val="center"/>
                </w:pPr>
              </w:pPrChange>
            </w:pPr>
          </w:p>
        </w:tc>
        <w:tc>
          <w:tcPr>
            <w:tcW w:w="601" w:type="dxa"/>
            <w:shd w:val="clear" w:color="auto" w:fill="FFFFFF" w:themeFill="background1"/>
            <w:tcPrChange w:id="3059" w:author="Administrator" w:date="2024-02-27T13:27:00Z">
              <w:tcPr>
                <w:tcW w:w="601" w:type="dxa"/>
                <w:gridSpan w:val="3"/>
                <w:shd w:val="clear" w:color="auto" w:fill="FFFFFF" w:themeFill="background1"/>
              </w:tcPr>
            </w:tcPrChange>
          </w:tcPr>
          <w:p w14:paraId="3359DA68" w14:textId="77777777" w:rsidR="0008425D" w:rsidRPr="00B04939" w:rsidRDefault="0008425D">
            <w:pPr>
              <w:tabs>
                <w:tab w:val="left" w:pos="3660"/>
              </w:tabs>
              <w:spacing w:line="360" w:lineRule="auto"/>
              <w:jc w:val="center"/>
              <w:rPr>
                <w:rFonts w:ascii="Times New Roman" w:hAnsi="Times New Roman" w:cs="Times New Roman"/>
                <w:sz w:val="24"/>
                <w:rPrChange w:id="3060" w:author="Administrator" w:date="2024-02-27T12:51:00Z">
                  <w:rPr>
                    <w:rFonts w:ascii="Times New Roman" w:hAnsi="Times New Roman"/>
                    <w:sz w:val="24"/>
                  </w:rPr>
                </w:rPrChange>
              </w:rPr>
              <w:pPrChange w:id="3061" w:author="Administrator" w:date="2024-02-27T12:54:00Z">
                <w:pPr>
                  <w:tabs>
                    <w:tab w:val="left" w:pos="3660"/>
                  </w:tabs>
                  <w:jc w:val="center"/>
                </w:pPr>
              </w:pPrChange>
            </w:pPr>
          </w:p>
        </w:tc>
        <w:tc>
          <w:tcPr>
            <w:tcW w:w="456" w:type="dxa"/>
            <w:shd w:val="clear" w:color="auto" w:fill="FFFFFF" w:themeFill="background1"/>
            <w:tcPrChange w:id="3062" w:author="Administrator" w:date="2024-02-27T13:27:00Z">
              <w:tcPr>
                <w:tcW w:w="456" w:type="dxa"/>
                <w:gridSpan w:val="3"/>
                <w:shd w:val="clear" w:color="auto" w:fill="FFFFFF" w:themeFill="background1"/>
              </w:tcPr>
            </w:tcPrChange>
          </w:tcPr>
          <w:p w14:paraId="191CA033" w14:textId="77777777" w:rsidR="0008425D" w:rsidRPr="00B04939" w:rsidRDefault="0008425D">
            <w:pPr>
              <w:tabs>
                <w:tab w:val="left" w:pos="3660"/>
              </w:tabs>
              <w:spacing w:line="360" w:lineRule="auto"/>
              <w:jc w:val="center"/>
              <w:rPr>
                <w:rFonts w:ascii="Times New Roman" w:hAnsi="Times New Roman" w:cs="Times New Roman"/>
                <w:sz w:val="24"/>
                <w:rPrChange w:id="3063" w:author="Administrator" w:date="2024-02-27T12:51:00Z">
                  <w:rPr>
                    <w:rFonts w:ascii="Times New Roman" w:hAnsi="Times New Roman"/>
                    <w:sz w:val="24"/>
                  </w:rPr>
                </w:rPrChange>
              </w:rPr>
              <w:pPrChange w:id="3064" w:author="Administrator" w:date="2024-02-27T12:54:00Z">
                <w:pPr>
                  <w:tabs>
                    <w:tab w:val="left" w:pos="3660"/>
                  </w:tabs>
                  <w:jc w:val="center"/>
                </w:pPr>
              </w:pPrChange>
            </w:pPr>
          </w:p>
        </w:tc>
        <w:tc>
          <w:tcPr>
            <w:tcW w:w="506" w:type="dxa"/>
            <w:shd w:val="clear" w:color="auto" w:fill="FFFFFF" w:themeFill="background1"/>
            <w:tcPrChange w:id="3065" w:author="Administrator" w:date="2024-02-27T13:27:00Z">
              <w:tcPr>
                <w:tcW w:w="506" w:type="dxa"/>
                <w:gridSpan w:val="3"/>
                <w:shd w:val="clear" w:color="auto" w:fill="FFFFFF" w:themeFill="background1"/>
              </w:tcPr>
            </w:tcPrChange>
          </w:tcPr>
          <w:p w14:paraId="7A3A84E3" w14:textId="77777777" w:rsidR="0008425D" w:rsidRPr="00B04939" w:rsidRDefault="0008425D">
            <w:pPr>
              <w:tabs>
                <w:tab w:val="left" w:pos="3660"/>
              </w:tabs>
              <w:spacing w:line="360" w:lineRule="auto"/>
              <w:jc w:val="center"/>
              <w:rPr>
                <w:rFonts w:ascii="Times New Roman" w:hAnsi="Times New Roman" w:cs="Times New Roman"/>
                <w:sz w:val="24"/>
                <w:rPrChange w:id="3066" w:author="Administrator" w:date="2024-02-27T12:51:00Z">
                  <w:rPr>
                    <w:rFonts w:ascii="Times New Roman" w:hAnsi="Times New Roman"/>
                    <w:sz w:val="24"/>
                  </w:rPr>
                </w:rPrChange>
              </w:rPr>
              <w:pPrChange w:id="3067" w:author="Administrator" w:date="2024-02-27T12:54:00Z">
                <w:pPr>
                  <w:tabs>
                    <w:tab w:val="left" w:pos="3660"/>
                  </w:tabs>
                  <w:jc w:val="center"/>
                </w:pPr>
              </w:pPrChange>
            </w:pPr>
          </w:p>
        </w:tc>
        <w:tc>
          <w:tcPr>
            <w:tcW w:w="456" w:type="dxa"/>
            <w:shd w:val="clear" w:color="auto" w:fill="FFFFFF" w:themeFill="background1"/>
            <w:tcPrChange w:id="3068" w:author="Administrator" w:date="2024-02-27T13:27:00Z">
              <w:tcPr>
                <w:tcW w:w="456" w:type="dxa"/>
                <w:gridSpan w:val="3"/>
                <w:shd w:val="clear" w:color="auto" w:fill="FFFFFF" w:themeFill="background1"/>
              </w:tcPr>
            </w:tcPrChange>
          </w:tcPr>
          <w:p w14:paraId="3208F9CB" w14:textId="77777777" w:rsidR="0008425D" w:rsidRPr="00B04939" w:rsidRDefault="0008425D">
            <w:pPr>
              <w:tabs>
                <w:tab w:val="left" w:pos="3660"/>
              </w:tabs>
              <w:spacing w:line="360" w:lineRule="auto"/>
              <w:jc w:val="center"/>
              <w:rPr>
                <w:rFonts w:ascii="Times New Roman" w:hAnsi="Times New Roman" w:cs="Times New Roman"/>
                <w:sz w:val="24"/>
                <w:rPrChange w:id="3069" w:author="Administrator" w:date="2024-02-27T12:51:00Z">
                  <w:rPr>
                    <w:rFonts w:ascii="Times New Roman" w:hAnsi="Times New Roman"/>
                    <w:sz w:val="24"/>
                  </w:rPr>
                </w:rPrChange>
              </w:rPr>
              <w:pPrChange w:id="3070" w:author="Administrator" w:date="2024-02-27T12:54:00Z">
                <w:pPr>
                  <w:tabs>
                    <w:tab w:val="left" w:pos="3660"/>
                  </w:tabs>
                  <w:jc w:val="center"/>
                </w:pPr>
              </w:pPrChange>
            </w:pPr>
          </w:p>
        </w:tc>
        <w:tc>
          <w:tcPr>
            <w:tcW w:w="630" w:type="dxa"/>
            <w:vMerge/>
            <w:shd w:val="clear" w:color="auto" w:fill="FFFFFF" w:themeFill="background1"/>
            <w:tcPrChange w:id="3071" w:author="Administrator" w:date="2024-02-27T13:27:00Z">
              <w:tcPr>
                <w:tcW w:w="630" w:type="dxa"/>
                <w:gridSpan w:val="3"/>
                <w:vMerge/>
                <w:shd w:val="clear" w:color="auto" w:fill="FFFFFF" w:themeFill="background1"/>
              </w:tcPr>
            </w:tcPrChange>
          </w:tcPr>
          <w:p w14:paraId="1D63A801" w14:textId="77777777" w:rsidR="0008425D" w:rsidRPr="00B04939" w:rsidRDefault="0008425D">
            <w:pPr>
              <w:tabs>
                <w:tab w:val="left" w:pos="3660"/>
              </w:tabs>
              <w:spacing w:line="360" w:lineRule="auto"/>
              <w:jc w:val="center"/>
              <w:rPr>
                <w:rFonts w:ascii="Times New Roman" w:hAnsi="Times New Roman" w:cs="Times New Roman"/>
                <w:sz w:val="24"/>
                <w:rPrChange w:id="3072" w:author="Administrator" w:date="2024-02-27T12:51:00Z">
                  <w:rPr>
                    <w:rFonts w:ascii="Times New Roman" w:hAnsi="Times New Roman"/>
                    <w:sz w:val="24"/>
                  </w:rPr>
                </w:rPrChange>
              </w:rPr>
              <w:pPrChange w:id="3073" w:author="Administrator" w:date="2024-02-27T12:54:00Z">
                <w:pPr>
                  <w:tabs>
                    <w:tab w:val="left" w:pos="3660"/>
                  </w:tabs>
                  <w:jc w:val="center"/>
                </w:pPr>
              </w:pPrChange>
            </w:pPr>
          </w:p>
        </w:tc>
        <w:tc>
          <w:tcPr>
            <w:tcW w:w="663" w:type="dxa"/>
            <w:shd w:val="clear" w:color="auto" w:fill="FFFFFF" w:themeFill="background1"/>
            <w:tcPrChange w:id="3074" w:author="Administrator" w:date="2024-02-27T13:27:00Z">
              <w:tcPr>
                <w:tcW w:w="663" w:type="dxa"/>
                <w:gridSpan w:val="3"/>
                <w:shd w:val="clear" w:color="auto" w:fill="FFFFFF" w:themeFill="background1"/>
              </w:tcPr>
            </w:tcPrChange>
          </w:tcPr>
          <w:p w14:paraId="1330FE3D" w14:textId="77777777" w:rsidR="0008425D" w:rsidRPr="00B04939" w:rsidRDefault="0008425D">
            <w:pPr>
              <w:tabs>
                <w:tab w:val="left" w:pos="3660"/>
              </w:tabs>
              <w:spacing w:line="360" w:lineRule="auto"/>
              <w:jc w:val="center"/>
              <w:rPr>
                <w:rFonts w:ascii="Times New Roman" w:hAnsi="Times New Roman" w:cs="Times New Roman"/>
                <w:sz w:val="24"/>
                <w:rPrChange w:id="3075" w:author="Administrator" w:date="2024-02-27T12:51:00Z">
                  <w:rPr>
                    <w:rFonts w:ascii="Times New Roman" w:hAnsi="Times New Roman"/>
                    <w:sz w:val="24"/>
                  </w:rPr>
                </w:rPrChange>
              </w:rPr>
              <w:pPrChange w:id="3076" w:author="Administrator" w:date="2024-02-27T12:54:00Z">
                <w:pPr>
                  <w:tabs>
                    <w:tab w:val="left" w:pos="3660"/>
                  </w:tabs>
                  <w:jc w:val="center"/>
                </w:pPr>
              </w:pPrChange>
            </w:pPr>
          </w:p>
        </w:tc>
        <w:tc>
          <w:tcPr>
            <w:tcW w:w="664" w:type="dxa"/>
            <w:shd w:val="clear" w:color="auto" w:fill="FFFFFF" w:themeFill="background1"/>
            <w:tcPrChange w:id="3077" w:author="Administrator" w:date="2024-02-27T13:27:00Z">
              <w:tcPr>
                <w:tcW w:w="664" w:type="dxa"/>
                <w:gridSpan w:val="3"/>
                <w:shd w:val="clear" w:color="auto" w:fill="FFFFFF" w:themeFill="background1"/>
              </w:tcPr>
            </w:tcPrChange>
          </w:tcPr>
          <w:p w14:paraId="599635C3" w14:textId="77777777" w:rsidR="0008425D" w:rsidRPr="00B04939" w:rsidRDefault="0008425D">
            <w:pPr>
              <w:tabs>
                <w:tab w:val="left" w:pos="3660"/>
              </w:tabs>
              <w:spacing w:line="360" w:lineRule="auto"/>
              <w:jc w:val="center"/>
              <w:rPr>
                <w:rFonts w:ascii="Times New Roman" w:hAnsi="Times New Roman" w:cs="Times New Roman"/>
                <w:sz w:val="24"/>
                <w:rPrChange w:id="3078" w:author="Administrator" w:date="2024-02-27T12:51:00Z">
                  <w:rPr>
                    <w:rFonts w:ascii="Times New Roman" w:hAnsi="Times New Roman"/>
                    <w:sz w:val="24"/>
                  </w:rPr>
                </w:rPrChange>
              </w:rPr>
              <w:pPrChange w:id="3079" w:author="Administrator" w:date="2024-02-27T12:54:00Z">
                <w:pPr>
                  <w:tabs>
                    <w:tab w:val="left" w:pos="3660"/>
                  </w:tabs>
                  <w:jc w:val="center"/>
                </w:pPr>
              </w:pPrChange>
            </w:pPr>
          </w:p>
        </w:tc>
        <w:tc>
          <w:tcPr>
            <w:tcW w:w="664" w:type="dxa"/>
            <w:shd w:val="clear" w:color="auto" w:fill="FFFFFF" w:themeFill="background1"/>
            <w:tcPrChange w:id="3080" w:author="Administrator" w:date="2024-02-27T13:27:00Z">
              <w:tcPr>
                <w:tcW w:w="664" w:type="dxa"/>
                <w:gridSpan w:val="3"/>
                <w:shd w:val="clear" w:color="auto" w:fill="FFFFFF" w:themeFill="background1"/>
              </w:tcPr>
            </w:tcPrChange>
          </w:tcPr>
          <w:p w14:paraId="72995E3E" w14:textId="77777777" w:rsidR="0008425D" w:rsidRPr="00B04939" w:rsidRDefault="0008425D">
            <w:pPr>
              <w:tabs>
                <w:tab w:val="left" w:pos="3660"/>
              </w:tabs>
              <w:spacing w:line="360" w:lineRule="auto"/>
              <w:jc w:val="center"/>
              <w:rPr>
                <w:rFonts w:ascii="Times New Roman" w:hAnsi="Times New Roman" w:cs="Times New Roman"/>
                <w:sz w:val="24"/>
                <w:rPrChange w:id="3081" w:author="Administrator" w:date="2024-02-27T12:51:00Z">
                  <w:rPr>
                    <w:rFonts w:ascii="Times New Roman" w:hAnsi="Times New Roman"/>
                    <w:sz w:val="24"/>
                  </w:rPr>
                </w:rPrChange>
              </w:rPr>
              <w:pPrChange w:id="3082" w:author="Administrator" w:date="2024-02-27T12:54:00Z">
                <w:pPr>
                  <w:tabs>
                    <w:tab w:val="left" w:pos="3660"/>
                  </w:tabs>
                  <w:jc w:val="center"/>
                </w:pPr>
              </w:pPrChange>
            </w:pPr>
          </w:p>
        </w:tc>
        <w:tc>
          <w:tcPr>
            <w:tcW w:w="664" w:type="dxa"/>
            <w:shd w:val="clear" w:color="auto" w:fill="FFFFFF" w:themeFill="background1"/>
            <w:tcPrChange w:id="3083" w:author="Administrator" w:date="2024-02-27T13:27:00Z">
              <w:tcPr>
                <w:tcW w:w="664" w:type="dxa"/>
                <w:gridSpan w:val="3"/>
                <w:shd w:val="clear" w:color="auto" w:fill="FFFFFF" w:themeFill="background1"/>
              </w:tcPr>
            </w:tcPrChange>
          </w:tcPr>
          <w:p w14:paraId="00C159A7" w14:textId="77777777" w:rsidR="0008425D" w:rsidRPr="00B04939" w:rsidRDefault="0008425D">
            <w:pPr>
              <w:tabs>
                <w:tab w:val="left" w:pos="3660"/>
              </w:tabs>
              <w:spacing w:line="360" w:lineRule="auto"/>
              <w:jc w:val="center"/>
              <w:rPr>
                <w:rFonts w:ascii="Times New Roman" w:hAnsi="Times New Roman" w:cs="Times New Roman"/>
                <w:sz w:val="24"/>
                <w:rPrChange w:id="3084" w:author="Administrator" w:date="2024-02-27T12:51:00Z">
                  <w:rPr>
                    <w:rFonts w:ascii="Times New Roman" w:hAnsi="Times New Roman"/>
                    <w:sz w:val="24"/>
                  </w:rPr>
                </w:rPrChange>
              </w:rPr>
              <w:pPrChange w:id="3085" w:author="Administrator" w:date="2024-02-27T12:54:00Z">
                <w:pPr>
                  <w:tabs>
                    <w:tab w:val="left" w:pos="3660"/>
                  </w:tabs>
                  <w:jc w:val="center"/>
                </w:pPr>
              </w:pPrChange>
            </w:pPr>
          </w:p>
        </w:tc>
        <w:tc>
          <w:tcPr>
            <w:tcW w:w="663" w:type="dxa"/>
            <w:shd w:val="clear" w:color="auto" w:fill="FFFFFF" w:themeFill="background1"/>
            <w:tcPrChange w:id="3086" w:author="Administrator" w:date="2024-02-27T13:27:00Z">
              <w:tcPr>
                <w:tcW w:w="663" w:type="dxa"/>
                <w:gridSpan w:val="3"/>
                <w:shd w:val="clear" w:color="auto" w:fill="FFFFFF" w:themeFill="background1"/>
              </w:tcPr>
            </w:tcPrChange>
          </w:tcPr>
          <w:p w14:paraId="14990927" w14:textId="77777777" w:rsidR="0008425D" w:rsidRPr="00B04939" w:rsidRDefault="0008425D">
            <w:pPr>
              <w:tabs>
                <w:tab w:val="left" w:pos="3660"/>
              </w:tabs>
              <w:spacing w:line="360" w:lineRule="auto"/>
              <w:jc w:val="center"/>
              <w:rPr>
                <w:rFonts w:ascii="Times New Roman" w:hAnsi="Times New Roman" w:cs="Times New Roman"/>
                <w:sz w:val="24"/>
                <w:rPrChange w:id="3087" w:author="Administrator" w:date="2024-02-27T12:51:00Z">
                  <w:rPr>
                    <w:rFonts w:ascii="Times New Roman" w:hAnsi="Times New Roman"/>
                    <w:sz w:val="24"/>
                  </w:rPr>
                </w:rPrChange>
              </w:rPr>
              <w:pPrChange w:id="3088" w:author="Administrator" w:date="2024-02-27T12:54:00Z">
                <w:pPr>
                  <w:tabs>
                    <w:tab w:val="left" w:pos="3660"/>
                  </w:tabs>
                  <w:jc w:val="center"/>
                </w:pPr>
              </w:pPrChange>
            </w:pPr>
          </w:p>
        </w:tc>
        <w:tc>
          <w:tcPr>
            <w:tcW w:w="664" w:type="dxa"/>
            <w:shd w:val="clear" w:color="auto" w:fill="FFFFFF" w:themeFill="background1"/>
            <w:tcPrChange w:id="3089" w:author="Administrator" w:date="2024-02-27T13:27:00Z">
              <w:tcPr>
                <w:tcW w:w="664" w:type="dxa"/>
                <w:gridSpan w:val="3"/>
                <w:shd w:val="clear" w:color="auto" w:fill="FFFFFF" w:themeFill="background1"/>
              </w:tcPr>
            </w:tcPrChange>
          </w:tcPr>
          <w:p w14:paraId="4E00DA76" w14:textId="77777777" w:rsidR="0008425D" w:rsidRPr="00B04939" w:rsidRDefault="0008425D">
            <w:pPr>
              <w:tabs>
                <w:tab w:val="left" w:pos="3660"/>
              </w:tabs>
              <w:spacing w:line="360" w:lineRule="auto"/>
              <w:jc w:val="center"/>
              <w:rPr>
                <w:rFonts w:ascii="Times New Roman" w:hAnsi="Times New Roman" w:cs="Times New Roman"/>
                <w:sz w:val="24"/>
                <w:rPrChange w:id="3090" w:author="Administrator" w:date="2024-02-27T12:51:00Z">
                  <w:rPr>
                    <w:rFonts w:ascii="Times New Roman" w:hAnsi="Times New Roman"/>
                    <w:sz w:val="24"/>
                  </w:rPr>
                </w:rPrChange>
              </w:rPr>
              <w:pPrChange w:id="3091" w:author="Administrator" w:date="2024-02-27T12:54:00Z">
                <w:pPr>
                  <w:tabs>
                    <w:tab w:val="left" w:pos="3660"/>
                  </w:tabs>
                  <w:jc w:val="center"/>
                </w:pPr>
              </w:pPrChange>
            </w:pPr>
          </w:p>
        </w:tc>
        <w:tc>
          <w:tcPr>
            <w:tcW w:w="664" w:type="dxa"/>
            <w:shd w:val="clear" w:color="auto" w:fill="808080" w:themeFill="background1" w:themeFillShade="80"/>
            <w:tcPrChange w:id="3092" w:author="Administrator" w:date="2024-02-27T13:27:00Z">
              <w:tcPr>
                <w:tcW w:w="664" w:type="dxa"/>
                <w:gridSpan w:val="3"/>
                <w:shd w:val="clear" w:color="auto" w:fill="FFFFFF" w:themeFill="background1"/>
              </w:tcPr>
            </w:tcPrChange>
          </w:tcPr>
          <w:p w14:paraId="11C9B62D" w14:textId="77777777" w:rsidR="0008425D" w:rsidRPr="00B04939" w:rsidRDefault="0008425D">
            <w:pPr>
              <w:tabs>
                <w:tab w:val="left" w:pos="3660"/>
              </w:tabs>
              <w:spacing w:line="360" w:lineRule="auto"/>
              <w:jc w:val="center"/>
              <w:rPr>
                <w:rFonts w:ascii="Times New Roman" w:hAnsi="Times New Roman" w:cs="Times New Roman"/>
                <w:sz w:val="24"/>
                <w:rPrChange w:id="3093" w:author="Administrator" w:date="2024-02-27T12:51:00Z">
                  <w:rPr>
                    <w:rFonts w:ascii="Times New Roman" w:hAnsi="Times New Roman"/>
                    <w:sz w:val="24"/>
                  </w:rPr>
                </w:rPrChange>
              </w:rPr>
              <w:pPrChange w:id="3094" w:author="Administrator" w:date="2024-02-27T12:54:00Z">
                <w:pPr>
                  <w:tabs>
                    <w:tab w:val="left" w:pos="3660"/>
                  </w:tabs>
                  <w:jc w:val="center"/>
                </w:pPr>
              </w:pPrChange>
            </w:pPr>
          </w:p>
        </w:tc>
        <w:tc>
          <w:tcPr>
            <w:tcW w:w="664" w:type="dxa"/>
            <w:shd w:val="clear" w:color="auto" w:fill="808080" w:themeFill="background1" w:themeFillShade="80"/>
            <w:tcPrChange w:id="3095" w:author="Administrator" w:date="2024-02-27T13:27:00Z">
              <w:tcPr>
                <w:tcW w:w="664" w:type="dxa"/>
                <w:gridSpan w:val="3"/>
                <w:shd w:val="clear" w:color="auto" w:fill="FFFFFF" w:themeFill="background1"/>
              </w:tcPr>
            </w:tcPrChange>
          </w:tcPr>
          <w:p w14:paraId="025E9B4B" w14:textId="77777777" w:rsidR="0008425D" w:rsidRPr="00B04939" w:rsidRDefault="0008425D">
            <w:pPr>
              <w:tabs>
                <w:tab w:val="left" w:pos="3660"/>
              </w:tabs>
              <w:spacing w:line="360" w:lineRule="auto"/>
              <w:jc w:val="center"/>
              <w:rPr>
                <w:rFonts w:ascii="Times New Roman" w:hAnsi="Times New Roman" w:cs="Times New Roman"/>
                <w:sz w:val="24"/>
                <w:rPrChange w:id="3096" w:author="Administrator" w:date="2024-02-27T12:51:00Z">
                  <w:rPr>
                    <w:rFonts w:ascii="Times New Roman" w:hAnsi="Times New Roman"/>
                    <w:sz w:val="24"/>
                  </w:rPr>
                </w:rPrChange>
              </w:rPr>
              <w:pPrChange w:id="3097" w:author="Administrator" w:date="2024-02-27T12:54:00Z">
                <w:pPr>
                  <w:tabs>
                    <w:tab w:val="left" w:pos="3660"/>
                  </w:tabs>
                  <w:jc w:val="center"/>
                </w:pPr>
              </w:pPrChange>
            </w:pPr>
          </w:p>
        </w:tc>
        <w:tc>
          <w:tcPr>
            <w:tcW w:w="630" w:type="dxa"/>
            <w:gridSpan w:val="2"/>
            <w:vMerge/>
            <w:tcPrChange w:id="3098" w:author="Administrator" w:date="2024-02-27T13:27:00Z">
              <w:tcPr>
                <w:tcW w:w="630" w:type="dxa"/>
                <w:gridSpan w:val="3"/>
                <w:vMerge/>
              </w:tcPr>
            </w:tcPrChange>
          </w:tcPr>
          <w:p w14:paraId="02782F8B" w14:textId="77777777" w:rsidR="0008425D" w:rsidRPr="00B04939" w:rsidRDefault="0008425D">
            <w:pPr>
              <w:tabs>
                <w:tab w:val="left" w:pos="3660"/>
              </w:tabs>
              <w:spacing w:line="360" w:lineRule="auto"/>
              <w:jc w:val="center"/>
              <w:rPr>
                <w:rFonts w:ascii="Times New Roman" w:hAnsi="Times New Roman" w:cs="Times New Roman"/>
                <w:sz w:val="24"/>
                <w:rPrChange w:id="3099" w:author="Administrator" w:date="2024-02-27T12:51:00Z">
                  <w:rPr>
                    <w:rFonts w:ascii="Times New Roman" w:hAnsi="Times New Roman"/>
                    <w:sz w:val="24"/>
                  </w:rPr>
                </w:rPrChange>
              </w:rPr>
              <w:pPrChange w:id="3100" w:author="Administrator" w:date="2024-02-27T12:54:00Z">
                <w:pPr>
                  <w:tabs>
                    <w:tab w:val="left" w:pos="3660"/>
                  </w:tabs>
                  <w:jc w:val="center"/>
                </w:pPr>
              </w:pPrChange>
            </w:pPr>
          </w:p>
        </w:tc>
      </w:tr>
    </w:tbl>
    <w:p w14:paraId="5303CCB7" w14:textId="1C35A17C" w:rsidR="005E72BC" w:rsidRPr="00B04939" w:rsidRDefault="005E72BC">
      <w:pPr>
        <w:pStyle w:val="Caption"/>
        <w:spacing w:line="360" w:lineRule="auto"/>
        <w:jc w:val="center"/>
        <w:rPr>
          <w:rFonts w:ascii="Times New Roman" w:hAnsi="Times New Roman"/>
          <w:b/>
          <w:bCs/>
          <w:color w:val="000000" w:themeColor="text1"/>
          <w:rPrChange w:id="3101" w:author="Administrator" w:date="2024-02-27T12:51:00Z">
            <w:rPr>
              <w:b/>
              <w:bCs/>
              <w:color w:val="000000" w:themeColor="text1"/>
            </w:rPr>
          </w:rPrChange>
        </w:rPr>
        <w:pPrChange w:id="3102" w:author="Administrator" w:date="2024-02-27T12:54:00Z">
          <w:pPr>
            <w:pStyle w:val="Caption"/>
            <w:jc w:val="center"/>
          </w:pPr>
        </w:pPrChange>
      </w:pPr>
      <w:r w:rsidRPr="00B04939">
        <w:rPr>
          <w:rFonts w:ascii="Times New Roman" w:hAnsi="Times New Roman"/>
          <w:b/>
          <w:bCs/>
          <w:color w:val="000000" w:themeColor="text1"/>
          <w:rPrChange w:id="3103" w:author="Administrator" w:date="2024-02-27T12:51:00Z">
            <w:rPr>
              <w:b/>
              <w:bCs/>
              <w:color w:val="000000" w:themeColor="text1"/>
            </w:rPr>
          </w:rPrChange>
        </w:rPr>
        <w:t xml:space="preserve">Figure </w:t>
      </w:r>
      <w:r w:rsidRPr="00B04939">
        <w:rPr>
          <w:rFonts w:ascii="Times New Roman" w:hAnsi="Times New Roman"/>
          <w:b/>
          <w:bCs/>
          <w:color w:val="000000" w:themeColor="text1"/>
          <w:rPrChange w:id="3104" w:author="Administrator" w:date="2024-02-27T12:51:00Z">
            <w:rPr>
              <w:b/>
              <w:bCs/>
              <w:color w:val="000000" w:themeColor="text1"/>
            </w:rPr>
          </w:rPrChange>
        </w:rPr>
        <w:fldChar w:fldCharType="begin"/>
      </w:r>
      <w:r w:rsidRPr="00B04939">
        <w:rPr>
          <w:rFonts w:ascii="Times New Roman" w:hAnsi="Times New Roman"/>
          <w:b/>
          <w:bCs/>
          <w:color w:val="000000" w:themeColor="text1"/>
          <w:rPrChange w:id="3105" w:author="Administrator" w:date="2024-02-27T12:51:00Z">
            <w:rPr>
              <w:b/>
              <w:bCs/>
              <w:color w:val="000000" w:themeColor="text1"/>
            </w:rPr>
          </w:rPrChange>
        </w:rPr>
        <w:instrText xml:space="preserve"> STYLEREF 1 \s </w:instrText>
      </w:r>
      <w:r w:rsidRPr="00B04939">
        <w:rPr>
          <w:rFonts w:ascii="Times New Roman" w:hAnsi="Times New Roman"/>
          <w:b/>
          <w:bCs/>
          <w:color w:val="000000" w:themeColor="text1"/>
          <w:rPrChange w:id="3106" w:author="Administrator" w:date="2024-02-27T12:51:00Z">
            <w:rPr>
              <w:b/>
              <w:bCs/>
              <w:color w:val="000000" w:themeColor="text1"/>
            </w:rPr>
          </w:rPrChange>
        </w:rPr>
        <w:fldChar w:fldCharType="separate"/>
      </w:r>
      <w:r w:rsidRPr="00B04939">
        <w:rPr>
          <w:rFonts w:ascii="Times New Roman" w:hAnsi="Times New Roman" w:hint="eastAsia"/>
          <w:b/>
          <w:bCs/>
          <w:noProof/>
          <w:color w:val="000000" w:themeColor="text1"/>
          <w:cs/>
          <w:rPrChange w:id="3107" w:author="Administrator" w:date="2024-02-27T12:51:00Z">
            <w:rPr>
              <w:rFonts w:hint="eastAsia"/>
              <w:b/>
              <w:bCs/>
              <w:noProof/>
              <w:color w:val="000000" w:themeColor="text1"/>
              <w:cs/>
            </w:rPr>
          </w:rPrChange>
        </w:rPr>
        <w:t>‎</w:t>
      </w:r>
      <w:r w:rsidRPr="00B04939">
        <w:rPr>
          <w:rFonts w:ascii="Times New Roman" w:hAnsi="Times New Roman"/>
          <w:b/>
          <w:bCs/>
          <w:noProof/>
          <w:color w:val="000000" w:themeColor="text1"/>
          <w:rPrChange w:id="3108" w:author="Administrator" w:date="2024-02-27T12:51:00Z">
            <w:rPr>
              <w:b/>
              <w:bCs/>
              <w:noProof/>
              <w:color w:val="000000" w:themeColor="text1"/>
            </w:rPr>
          </w:rPrChange>
        </w:rPr>
        <w:t>6</w:t>
      </w:r>
      <w:r w:rsidRPr="00B04939">
        <w:rPr>
          <w:rFonts w:ascii="Times New Roman" w:hAnsi="Times New Roman"/>
          <w:b/>
          <w:bCs/>
          <w:color w:val="000000" w:themeColor="text1"/>
          <w:rPrChange w:id="3109" w:author="Administrator" w:date="2024-02-27T12:51:00Z">
            <w:rPr>
              <w:b/>
              <w:bCs/>
              <w:color w:val="000000" w:themeColor="text1"/>
            </w:rPr>
          </w:rPrChange>
        </w:rPr>
        <w:fldChar w:fldCharType="end"/>
      </w:r>
      <w:r w:rsidRPr="00B04939">
        <w:rPr>
          <w:rFonts w:ascii="Times New Roman" w:hAnsi="Times New Roman"/>
          <w:b/>
          <w:bCs/>
          <w:color w:val="000000" w:themeColor="text1"/>
          <w:rPrChange w:id="3110" w:author="Administrator" w:date="2024-02-27T12:51:00Z">
            <w:rPr>
              <w:b/>
              <w:bCs/>
              <w:color w:val="000000" w:themeColor="text1"/>
            </w:rPr>
          </w:rPrChange>
        </w:rPr>
        <w:noBreakHyphen/>
      </w:r>
      <w:r w:rsidRPr="00B04939">
        <w:rPr>
          <w:rFonts w:ascii="Times New Roman" w:hAnsi="Times New Roman"/>
          <w:b/>
          <w:bCs/>
          <w:color w:val="000000" w:themeColor="text1"/>
          <w:rPrChange w:id="3111" w:author="Administrator" w:date="2024-02-27T12:51:00Z">
            <w:rPr>
              <w:b/>
              <w:bCs/>
              <w:color w:val="000000" w:themeColor="text1"/>
            </w:rPr>
          </w:rPrChange>
        </w:rPr>
        <w:fldChar w:fldCharType="begin"/>
      </w:r>
      <w:r w:rsidRPr="00B04939">
        <w:rPr>
          <w:rFonts w:ascii="Times New Roman" w:hAnsi="Times New Roman"/>
          <w:b/>
          <w:bCs/>
          <w:color w:val="000000" w:themeColor="text1"/>
          <w:rPrChange w:id="3112" w:author="Administrator" w:date="2024-02-27T12:51:00Z">
            <w:rPr>
              <w:b/>
              <w:bCs/>
              <w:color w:val="000000" w:themeColor="text1"/>
            </w:rPr>
          </w:rPrChange>
        </w:rPr>
        <w:instrText xml:space="preserve"> SEQ Figure \* ARABIC \s 1 </w:instrText>
      </w:r>
      <w:r w:rsidRPr="00B04939">
        <w:rPr>
          <w:rFonts w:ascii="Times New Roman" w:hAnsi="Times New Roman"/>
          <w:b/>
          <w:bCs/>
          <w:color w:val="000000" w:themeColor="text1"/>
          <w:rPrChange w:id="3113" w:author="Administrator" w:date="2024-02-27T12:51:00Z">
            <w:rPr>
              <w:b/>
              <w:bCs/>
              <w:color w:val="000000" w:themeColor="text1"/>
            </w:rPr>
          </w:rPrChange>
        </w:rPr>
        <w:fldChar w:fldCharType="separate"/>
      </w:r>
      <w:r w:rsidRPr="00B04939">
        <w:rPr>
          <w:rFonts w:ascii="Times New Roman" w:hAnsi="Times New Roman"/>
          <w:b/>
          <w:bCs/>
          <w:noProof/>
          <w:color w:val="000000" w:themeColor="text1"/>
          <w:rPrChange w:id="3114" w:author="Administrator" w:date="2024-02-27T12:51:00Z">
            <w:rPr>
              <w:b/>
              <w:bCs/>
              <w:noProof/>
              <w:color w:val="000000" w:themeColor="text1"/>
            </w:rPr>
          </w:rPrChange>
        </w:rPr>
        <w:t>1</w:t>
      </w:r>
      <w:r w:rsidRPr="00B04939">
        <w:rPr>
          <w:rFonts w:ascii="Times New Roman" w:hAnsi="Times New Roman"/>
          <w:b/>
          <w:bCs/>
          <w:color w:val="000000" w:themeColor="text1"/>
          <w:rPrChange w:id="3115" w:author="Administrator" w:date="2024-02-27T12:51:00Z">
            <w:rPr>
              <w:b/>
              <w:bCs/>
              <w:color w:val="000000" w:themeColor="text1"/>
            </w:rPr>
          </w:rPrChange>
        </w:rPr>
        <w:fldChar w:fldCharType="end"/>
      </w:r>
      <w:r w:rsidRPr="00B04939">
        <w:rPr>
          <w:rFonts w:ascii="Times New Roman" w:hAnsi="Times New Roman"/>
          <w:b/>
          <w:bCs/>
          <w:color w:val="000000" w:themeColor="text1"/>
          <w:rPrChange w:id="3116" w:author="Administrator" w:date="2024-02-27T12:51:00Z">
            <w:rPr>
              <w:b/>
              <w:bCs/>
              <w:color w:val="000000" w:themeColor="text1"/>
            </w:rPr>
          </w:rPrChange>
        </w:rPr>
        <w:t xml:space="preserve">: SEMESTER </w:t>
      </w:r>
      <w:ins w:id="3117" w:author="Administrator" w:date="2024-02-27T12:57:00Z">
        <w:r w:rsidR="00B04939">
          <w:rPr>
            <w:rFonts w:ascii="Times New Roman" w:hAnsi="Times New Roman"/>
            <w:b/>
            <w:bCs/>
            <w:color w:val="000000" w:themeColor="text1"/>
          </w:rPr>
          <w:t xml:space="preserve">7 </w:t>
        </w:r>
      </w:ins>
      <w:del w:id="3118" w:author="Administrator" w:date="2024-02-27T12:57:00Z">
        <w:r w:rsidRPr="00B04939" w:rsidDel="00B04939">
          <w:rPr>
            <w:rFonts w:ascii="Times New Roman" w:hAnsi="Times New Roman"/>
            <w:b/>
            <w:bCs/>
            <w:color w:val="000000" w:themeColor="text1"/>
            <w:rPrChange w:id="3119" w:author="Administrator" w:date="2024-02-27T12:51:00Z">
              <w:rPr>
                <w:b/>
                <w:bCs/>
                <w:color w:val="000000" w:themeColor="text1"/>
              </w:rPr>
            </w:rPrChange>
          </w:rPr>
          <w:delText>1</w:delText>
        </w:r>
      </w:del>
      <w:r w:rsidRPr="00B04939">
        <w:rPr>
          <w:rFonts w:ascii="Times New Roman" w:hAnsi="Times New Roman"/>
          <w:b/>
          <w:bCs/>
          <w:color w:val="000000" w:themeColor="text1"/>
          <w:rPrChange w:id="3120" w:author="Administrator" w:date="2024-02-27T12:51:00Z">
            <w:rPr>
              <w:b/>
              <w:bCs/>
              <w:color w:val="000000" w:themeColor="text1"/>
            </w:rPr>
          </w:rPrChange>
        </w:rPr>
        <w:t xml:space="preserve"> (</w:t>
      </w:r>
      <w:del w:id="3121" w:author="Administrator" w:date="2024-02-27T12:57:00Z">
        <w:r w:rsidRPr="00B04939" w:rsidDel="00B04939">
          <w:rPr>
            <w:rFonts w:ascii="Times New Roman" w:hAnsi="Times New Roman"/>
            <w:b/>
            <w:bCs/>
            <w:color w:val="000000" w:themeColor="text1"/>
            <w:rPrChange w:id="3122" w:author="Administrator" w:date="2024-02-27T12:51:00Z">
              <w:rPr>
                <w:b/>
                <w:bCs/>
                <w:color w:val="000000" w:themeColor="text1"/>
              </w:rPr>
            </w:rPrChange>
          </w:rPr>
          <w:delText xml:space="preserve">Fall </w:delText>
        </w:r>
      </w:del>
      <w:ins w:id="3123" w:author="Administrator" w:date="2024-02-27T12:57:00Z">
        <w:r w:rsidR="00B04939">
          <w:rPr>
            <w:rFonts w:ascii="Times New Roman" w:hAnsi="Times New Roman"/>
            <w:b/>
            <w:bCs/>
            <w:color w:val="000000" w:themeColor="text1"/>
          </w:rPr>
          <w:t>SPRING</w:t>
        </w:r>
        <w:r w:rsidR="00B04939" w:rsidRPr="00B04939">
          <w:rPr>
            <w:rFonts w:ascii="Times New Roman" w:hAnsi="Times New Roman"/>
            <w:b/>
            <w:bCs/>
            <w:color w:val="000000" w:themeColor="text1"/>
            <w:rPrChange w:id="3124" w:author="Administrator" w:date="2024-02-27T12:51:00Z">
              <w:rPr>
                <w:b/>
                <w:bCs/>
                <w:color w:val="000000" w:themeColor="text1"/>
              </w:rPr>
            </w:rPrChange>
          </w:rPr>
          <w:t xml:space="preserve"> </w:t>
        </w:r>
      </w:ins>
      <w:r w:rsidRPr="00B04939">
        <w:rPr>
          <w:rFonts w:ascii="Times New Roman" w:hAnsi="Times New Roman"/>
          <w:b/>
          <w:bCs/>
          <w:color w:val="000000" w:themeColor="text1"/>
          <w:rPrChange w:id="3125" w:author="Administrator" w:date="2024-02-27T12:51:00Z">
            <w:rPr>
              <w:b/>
              <w:bCs/>
              <w:color w:val="000000" w:themeColor="text1"/>
            </w:rPr>
          </w:rPrChange>
        </w:rPr>
        <w:t>202</w:t>
      </w:r>
      <w:ins w:id="3126" w:author="Administrator" w:date="2024-02-27T12:56:00Z">
        <w:r w:rsidR="00B04939">
          <w:rPr>
            <w:rFonts w:ascii="Times New Roman" w:hAnsi="Times New Roman"/>
            <w:b/>
            <w:bCs/>
            <w:color w:val="000000" w:themeColor="text1"/>
          </w:rPr>
          <w:t>4</w:t>
        </w:r>
      </w:ins>
      <w:del w:id="3127" w:author="Administrator" w:date="2024-02-27T12:56:00Z">
        <w:r w:rsidRPr="00B04939" w:rsidDel="00B04939">
          <w:rPr>
            <w:rFonts w:ascii="Times New Roman" w:hAnsi="Times New Roman"/>
            <w:b/>
            <w:bCs/>
            <w:color w:val="000000" w:themeColor="text1"/>
            <w:rPrChange w:id="3128" w:author="Administrator" w:date="2024-02-27T12:51:00Z">
              <w:rPr>
                <w:b/>
                <w:bCs/>
                <w:color w:val="000000" w:themeColor="text1"/>
              </w:rPr>
            </w:rPrChange>
          </w:rPr>
          <w:delText>0</w:delText>
        </w:r>
      </w:del>
      <w:r w:rsidRPr="00B04939">
        <w:rPr>
          <w:rFonts w:ascii="Times New Roman" w:hAnsi="Times New Roman"/>
          <w:b/>
          <w:bCs/>
          <w:color w:val="000000" w:themeColor="text1"/>
          <w:rPrChange w:id="3129" w:author="Administrator" w:date="2024-02-27T12:51:00Z">
            <w:rPr>
              <w:b/>
              <w:bCs/>
              <w:color w:val="000000" w:themeColor="text1"/>
            </w:rPr>
          </w:rPrChange>
        </w:rPr>
        <w:t>)</w:t>
      </w:r>
    </w:p>
    <w:p w14:paraId="793B7E40" w14:textId="0C82F64D" w:rsidR="00044492" w:rsidRPr="00B04939" w:rsidRDefault="005E72BC">
      <w:pPr>
        <w:spacing w:before="240" w:line="360" w:lineRule="auto"/>
        <w:jc w:val="both"/>
        <w:rPr>
          <w:rFonts w:ascii="Times New Roman" w:hAnsi="Times New Roman"/>
          <w:sz w:val="24"/>
        </w:rPr>
      </w:pPr>
      <w:r w:rsidRPr="00B04939">
        <w:rPr>
          <w:rFonts w:ascii="Times New Roman" w:hAnsi="Times New Roman"/>
          <w:sz w:val="24"/>
        </w:rPr>
        <w:br/>
      </w:r>
      <w:del w:id="3130" w:author="Administrator" w:date="2024-02-27T12:57:00Z">
        <w:r w:rsidRPr="00B04939" w:rsidDel="00B04939">
          <w:rPr>
            <w:rFonts w:ascii="Times New Roman" w:hAnsi="Times New Roman"/>
            <w:sz w:val="24"/>
          </w:rPr>
          <w:delText xml:space="preserve">Description related to </w:delText>
        </w:r>
        <w:r w:rsidR="00044492" w:rsidRPr="00B04939" w:rsidDel="00B04939">
          <w:rPr>
            <w:rFonts w:ascii="Times New Roman" w:hAnsi="Times New Roman"/>
            <w:sz w:val="24"/>
          </w:rPr>
          <w:delText>the above schedule then describe them here.</w:delText>
        </w:r>
      </w:del>
    </w:p>
    <w:p w14:paraId="7A675BA7" w14:textId="77777777" w:rsidR="00412892" w:rsidRPr="00B04939" w:rsidRDefault="00412892">
      <w:pPr>
        <w:spacing w:after="0" w:line="360" w:lineRule="auto"/>
        <w:rPr>
          <w:rFonts w:ascii="Times New Roman" w:hAnsi="Times New Roman"/>
          <w:sz w:val="24"/>
        </w:rPr>
        <w:pPrChange w:id="3131" w:author="Administrator" w:date="2024-02-27T12:54:00Z">
          <w:pPr>
            <w:spacing w:after="0" w:line="240" w:lineRule="auto"/>
          </w:pPr>
        </w:pPrChange>
      </w:pPr>
      <w:del w:id="3132" w:author="Administrator" w:date="2024-02-27T13:08:00Z">
        <w:r w:rsidRPr="00B04939" w:rsidDel="00526B87">
          <w:rPr>
            <w:rFonts w:ascii="Times New Roman" w:hAnsi="Times New Roman"/>
            <w:sz w:val="24"/>
          </w:rPr>
          <w:br w:type="page"/>
        </w:r>
      </w:del>
    </w:p>
    <w:tbl>
      <w:tblPr>
        <w:tblStyle w:val="TableGrid"/>
        <w:tblW w:w="4957" w:type="pct"/>
        <w:tblInd w:w="-5" w:type="dxa"/>
        <w:tblLayout w:type="fixed"/>
        <w:tblLook w:val="04A0" w:firstRow="1" w:lastRow="0" w:firstColumn="1" w:lastColumn="0" w:noHBand="0" w:noVBand="1"/>
      </w:tblPr>
      <w:tblGrid>
        <w:gridCol w:w="2115"/>
        <w:gridCol w:w="488"/>
        <w:gridCol w:w="490"/>
        <w:gridCol w:w="483"/>
        <w:gridCol w:w="475"/>
        <w:gridCol w:w="475"/>
        <w:gridCol w:w="470"/>
        <w:gridCol w:w="472"/>
        <w:gridCol w:w="472"/>
        <w:gridCol w:w="629"/>
        <w:gridCol w:w="691"/>
        <w:gridCol w:w="691"/>
        <w:gridCol w:w="691"/>
        <w:gridCol w:w="691"/>
        <w:gridCol w:w="691"/>
        <w:gridCol w:w="691"/>
        <w:gridCol w:w="691"/>
        <w:gridCol w:w="691"/>
        <w:gridCol w:w="742"/>
        <w:tblGridChange w:id="3133">
          <w:tblGrid>
            <w:gridCol w:w="108"/>
            <w:gridCol w:w="2007"/>
            <w:gridCol w:w="108"/>
            <w:gridCol w:w="380"/>
            <w:gridCol w:w="490"/>
            <w:gridCol w:w="483"/>
            <w:gridCol w:w="475"/>
            <w:gridCol w:w="475"/>
            <w:gridCol w:w="470"/>
            <w:gridCol w:w="472"/>
            <w:gridCol w:w="472"/>
            <w:gridCol w:w="629"/>
            <w:gridCol w:w="691"/>
            <w:gridCol w:w="691"/>
            <w:gridCol w:w="691"/>
            <w:gridCol w:w="691"/>
            <w:gridCol w:w="691"/>
            <w:gridCol w:w="691"/>
            <w:gridCol w:w="691"/>
            <w:gridCol w:w="691"/>
            <w:gridCol w:w="742"/>
            <w:gridCol w:w="108"/>
          </w:tblGrid>
        </w:tblGridChange>
      </w:tblGrid>
      <w:tr w:rsidR="00F51826" w:rsidRPr="00B04939" w14:paraId="10F273C4" w14:textId="77777777" w:rsidTr="00526B87">
        <w:tc>
          <w:tcPr>
            <w:tcW w:w="824" w:type="pct"/>
            <w:vMerge w:val="restart"/>
            <w:vAlign w:val="center"/>
          </w:tcPr>
          <w:p w14:paraId="6A33FFFD" w14:textId="77777777" w:rsidR="00F51826" w:rsidRPr="00B04939" w:rsidRDefault="00F51826">
            <w:pPr>
              <w:tabs>
                <w:tab w:val="left" w:pos="3660"/>
              </w:tabs>
              <w:spacing w:line="360" w:lineRule="auto"/>
              <w:jc w:val="center"/>
              <w:rPr>
                <w:rFonts w:ascii="Times New Roman" w:hAnsi="Times New Roman" w:cs="Times New Roman"/>
                <w:sz w:val="24"/>
                <w:rPrChange w:id="3134" w:author="Administrator" w:date="2024-02-27T12:51:00Z">
                  <w:rPr>
                    <w:rFonts w:ascii="Times New Roman" w:hAnsi="Times New Roman"/>
                    <w:sz w:val="24"/>
                  </w:rPr>
                </w:rPrChange>
              </w:rPr>
              <w:pPrChange w:id="3135" w:author="Administrator" w:date="2024-02-27T12:54:00Z">
                <w:pPr>
                  <w:tabs>
                    <w:tab w:val="left" w:pos="3660"/>
                  </w:tabs>
                  <w:jc w:val="center"/>
                </w:pPr>
              </w:pPrChange>
            </w:pPr>
            <w:r w:rsidRPr="00B04939">
              <w:rPr>
                <w:rFonts w:ascii="Times New Roman" w:hAnsi="Times New Roman"/>
                <w:b/>
                <w:sz w:val="24"/>
              </w:rPr>
              <w:lastRenderedPageBreak/>
              <w:t>Activity</w:t>
            </w:r>
          </w:p>
        </w:tc>
        <w:tc>
          <w:tcPr>
            <w:tcW w:w="4176" w:type="pct"/>
            <w:gridSpan w:val="18"/>
          </w:tcPr>
          <w:p w14:paraId="67F08385" w14:textId="77777777" w:rsidR="00F51826" w:rsidRPr="00B04939" w:rsidRDefault="00F51826">
            <w:pPr>
              <w:tabs>
                <w:tab w:val="left" w:pos="3660"/>
              </w:tabs>
              <w:spacing w:line="360" w:lineRule="auto"/>
              <w:jc w:val="center"/>
              <w:rPr>
                <w:rFonts w:ascii="Times New Roman" w:hAnsi="Times New Roman" w:cs="Times New Roman"/>
                <w:sz w:val="24"/>
                <w:rPrChange w:id="3136" w:author="Administrator" w:date="2024-02-27T12:51:00Z">
                  <w:rPr>
                    <w:rFonts w:ascii="Times New Roman" w:hAnsi="Times New Roman"/>
                    <w:sz w:val="24"/>
                  </w:rPr>
                </w:rPrChange>
              </w:rPr>
              <w:pPrChange w:id="3137" w:author="Administrator" w:date="2024-02-27T12:54:00Z">
                <w:pPr>
                  <w:tabs>
                    <w:tab w:val="left" w:pos="3660"/>
                  </w:tabs>
                  <w:jc w:val="center"/>
                </w:pPr>
              </w:pPrChange>
            </w:pPr>
            <w:r w:rsidRPr="00B04939">
              <w:rPr>
                <w:rFonts w:ascii="Times New Roman" w:hAnsi="Times New Roman"/>
                <w:b/>
                <w:sz w:val="24"/>
              </w:rPr>
              <w:t>Weeks</w:t>
            </w:r>
          </w:p>
        </w:tc>
      </w:tr>
      <w:tr w:rsidR="009F7A30" w:rsidRPr="00B04939" w14:paraId="7C550BC1" w14:textId="77777777" w:rsidTr="00A82839">
        <w:tblPrEx>
          <w:tblW w:w="4957" w:type="pct"/>
          <w:tblInd w:w="-5" w:type="dxa"/>
          <w:tblLayout w:type="fixed"/>
          <w:tblPrExChange w:id="3138" w:author="Administrator" w:date="2024-02-27T13:16:00Z">
            <w:tblPrEx>
              <w:tblW w:w="4957" w:type="pct"/>
              <w:tblInd w:w="-5" w:type="dxa"/>
              <w:tblLayout w:type="fixed"/>
            </w:tblPrEx>
          </w:tblPrExChange>
        </w:tblPrEx>
        <w:trPr>
          <w:trHeight w:val="332"/>
          <w:trPrChange w:id="3139" w:author="Administrator" w:date="2024-02-27T13:16:00Z">
            <w:trPr>
              <w:gridAfter w:val="0"/>
              <w:trHeight w:val="332"/>
            </w:trPr>
          </w:trPrChange>
        </w:trPr>
        <w:tc>
          <w:tcPr>
            <w:tcW w:w="824" w:type="pct"/>
            <w:vMerge/>
            <w:tcPrChange w:id="3140" w:author="Administrator" w:date="2024-02-27T13:16:00Z">
              <w:tcPr>
                <w:tcW w:w="824" w:type="pct"/>
                <w:gridSpan w:val="2"/>
                <w:vMerge/>
              </w:tcPr>
            </w:tcPrChange>
          </w:tcPr>
          <w:p w14:paraId="404FCFA4" w14:textId="77777777" w:rsidR="00F51826" w:rsidRPr="00B04939" w:rsidRDefault="00F51826">
            <w:pPr>
              <w:tabs>
                <w:tab w:val="left" w:pos="3660"/>
              </w:tabs>
              <w:spacing w:line="360" w:lineRule="auto"/>
              <w:jc w:val="center"/>
              <w:rPr>
                <w:rFonts w:ascii="Times New Roman" w:hAnsi="Times New Roman" w:cs="Times New Roman"/>
                <w:sz w:val="24"/>
                <w:rPrChange w:id="3141" w:author="Administrator" w:date="2024-02-27T12:51:00Z">
                  <w:rPr>
                    <w:rFonts w:ascii="Times New Roman" w:hAnsi="Times New Roman"/>
                    <w:sz w:val="24"/>
                  </w:rPr>
                </w:rPrChange>
              </w:rPr>
              <w:pPrChange w:id="3142" w:author="Administrator" w:date="2024-02-27T12:54:00Z">
                <w:pPr>
                  <w:tabs>
                    <w:tab w:val="left" w:pos="3660"/>
                  </w:tabs>
                  <w:jc w:val="center"/>
                </w:pPr>
              </w:pPrChange>
            </w:pPr>
          </w:p>
        </w:tc>
        <w:tc>
          <w:tcPr>
            <w:tcW w:w="190" w:type="pct"/>
            <w:tcPrChange w:id="3143" w:author="Administrator" w:date="2024-02-27T13:16:00Z">
              <w:tcPr>
                <w:tcW w:w="190" w:type="pct"/>
                <w:gridSpan w:val="2"/>
              </w:tcPr>
            </w:tcPrChange>
          </w:tcPr>
          <w:p w14:paraId="50DD8B36" w14:textId="77777777" w:rsidR="00F51826" w:rsidRPr="00B04939" w:rsidRDefault="00F51826">
            <w:pPr>
              <w:tabs>
                <w:tab w:val="left" w:pos="3660"/>
              </w:tabs>
              <w:spacing w:line="360" w:lineRule="auto"/>
              <w:jc w:val="center"/>
              <w:rPr>
                <w:rFonts w:ascii="Times New Roman" w:hAnsi="Times New Roman" w:cs="Times New Roman"/>
                <w:sz w:val="24"/>
                <w:rPrChange w:id="3144" w:author="Administrator" w:date="2024-02-27T12:51:00Z">
                  <w:rPr>
                    <w:rFonts w:ascii="Times New Roman" w:hAnsi="Times New Roman"/>
                    <w:sz w:val="24"/>
                  </w:rPr>
                </w:rPrChange>
              </w:rPr>
              <w:pPrChange w:id="3145" w:author="Administrator" w:date="2024-02-27T12:54:00Z">
                <w:pPr>
                  <w:tabs>
                    <w:tab w:val="left" w:pos="3660"/>
                  </w:tabs>
                  <w:jc w:val="center"/>
                </w:pPr>
              </w:pPrChange>
            </w:pPr>
            <w:r w:rsidRPr="00B04939">
              <w:rPr>
                <w:rFonts w:ascii="Times New Roman" w:hAnsi="Times New Roman"/>
                <w:sz w:val="24"/>
              </w:rPr>
              <w:t>1</w:t>
            </w:r>
          </w:p>
        </w:tc>
        <w:tc>
          <w:tcPr>
            <w:tcW w:w="191" w:type="pct"/>
            <w:tcPrChange w:id="3146" w:author="Administrator" w:date="2024-02-27T13:16:00Z">
              <w:tcPr>
                <w:tcW w:w="191" w:type="pct"/>
              </w:tcPr>
            </w:tcPrChange>
          </w:tcPr>
          <w:p w14:paraId="5E327F24" w14:textId="77777777" w:rsidR="00F51826" w:rsidRPr="00B04939" w:rsidRDefault="00F51826">
            <w:pPr>
              <w:tabs>
                <w:tab w:val="left" w:pos="3660"/>
              </w:tabs>
              <w:spacing w:line="360" w:lineRule="auto"/>
              <w:jc w:val="center"/>
              <w:rPr>
                <w:rFonts w:ascii="Times New Roman" w:hAnsi="Times New Roman" w:cs="Times New Roman"/>
                <w:sz w:val="24"/>
                <w:rPrChange w:id="3147" w:author="Administrator" w:date="2024-02-27T12:51:00Z">
                  <w:rPr>
                    <w:rFonts w:ascii="Times New Roman" w:hAnsi="Times New Roman"/>
                    <w:sz w:val="24"/>
                  </w:rPr>
                </w:rPrChange>
              </w:rPr>
              <w:pPrChange w:id="3148" w:author="Administrator" w:date="2024-02-27T12:54:00Z">
                <w:pPr>
                  <w:tabs>
                    <w:tab w:val="left" w:pos="3660"/>
                  </w:tabs>
                  <w:jc w:val="center"/>
                </w:pPr>
              </w:pPrChange>
            </w:pPr>
            <w:r w:rsidRPr="00B04939">
              <w:rPr>
                <w:rFonts w:ascii="Times New Roman" w:hAnsi="Times New Roman"/>
                <w:sz w:val="24"/>
              </w:rPr>
              <w:t>2</w:t>
            </w:r>
          </w:p>
        </w:tc>
        <w:tc>
          <w:tcPr>
            <w:tcW w:w="188" w:type="pct"/>
            <w:tcPrChange w:id="3149" w:author="Administrator" w:date="2024-02-27T13:16:00Z">
              <w:tcPr>
                <w:tcW w:w="188" w:type="pct"/>
              </w:tcPr>
            </w:tcPrChange>
          </w:tcPr>
          <w:p w14:paraId="524470D4" w14:textId="77777777" w:rsidR="00F51826" w:rsidRPr="00B04939" w:rsidRDefault="00F51826">
            <w:pPr>
              <w:tabs>
                <w:tab w:val="left" w:pos="3660"/>
              </w:tabs>
              <w:spacing w:line="360" w:lineRule="auto"/>
              <w:jc w:val="center"/>
              <w:rPr>
                <w:rFonts w:ascii="Times New Roman" w:hAnsi="Times New Roman" w:cs="Times New Roman"/>
                <w:sz w:val="24"/>
                <w:rPrChange w:id="3150" w:author="Administrator" w:date="2024-02-27T12:51:00Z">
                  <w:rPr>
                    <w:rFonts w:ascii="Times New Roman" w:hAnsi="Times New Roman"/>
                    <w:sz w:val="24"/>
                  </w:rPr>
                </w:rPrChange>
              </w:rPr>
              <w:pPrChange w:id="3151" w:author="Administrator" w:date="2024-02-27T12:54:00Z">
                <w:pPr>
                  <w:tabs>
                    <w:tab w:val="left" w:pos="3660"/>
                  </w:tabs>
                  <w:jc w:val="center"/>
                </w:pPr>
              </w:pPrChange>
            </w:pPr>
            <w:r w:rsidRPr="00B04939">
              <w:rPr>
                <w:rFonts w:ascii="Times New Roman" w:hAnsi="Times New Roman"/>
                <w:sz w:val="24"/>
              </w:rPr>
              <w:t>3</w:t>
            </w:r>
          </w:p>
        </w:tc>
        <w:tc>
          <w:tcPr>
            <w:tcW w:w="185" w:type="pct"/>
            <w:tcPrChange w:id="3152" w:author="Administrator" w:date="2024-02-27T13:16:00Z">
              <w:tcPr>
                <w:tcW w:w="185" w:type="pct"/>
              </w:tcPr>
            </w:tcPrChange>
          </w:tcPr>
          <w:p w14:paraId="26A94C4F" w14:textId="77777777" w:rsidR="00F51826" w:rsidRPr="00B04939" w:rsidRDefault="00F51826">
            <w:pPr>
              <w:tabs>
                <w:tab w:val="left" w:pos="3660"/>
              </w:tabs>
              <w:spacing w:line="360" w:lineRule="auto"/>
              <w:jc w:val="center"/>
              <w:rPr>
                <w:rFonts w:ascii="Times New Roman" w:hAnsi="Times New Roman" w:cs="Times New Roman"/>
                <w:sz w:val="24"/>
                <w:rPrChange w:id="3153" w:author="Administrator" w:date="2024-02-27T12:51:00Z">
                  <w:rPr>
                    <w:rFonts w:ascii="Times New Roman" w:hAnsi="Times New Roman"/>
                    <w:sz w:val="24"/>
                  </w:rPr>
                </w:rPrChange>
              </w:rPr>
              <w:pPrChange w:id="3154" w:author="Administrator" w:date="2024-02-27T12:54:00Z">
                <w:pPr>
                  <w:tabs>
                    <w:tab w:val="left" w:pos="3660"/>
                  </w:tabs>
                  <w:jc w:val="center"/>
                </w:pPr>
              </w:pPrChange>
            </w:pPr>
            <w:r w:rsidRPr="00B04939">
              <w:rPr>
                <w:rFonts w:ascii="Times New Roman" w:hAnsi="Times New Roman"/>
                <w:sz w:val="24"/>
              </w:rPr>
              <w:t>4</w:t>
            </w:r>
          </w:p>
        </w:tc>
        <w:tc>
          <w:tcPr>
            <w:tcW w:w="185" w:type="pct"/>
            <w:tcPrChange w:id="3155" w:author="Administrator" w:date="2024-02-27T13:16:00Z">
              <w:tcPr>
                <w:tcW w:w="185" w:type="pct"/>
              </w:tcPr>
            </w:tcPrChange>
          </w:tcPr>
          <w:p w14:paraId="47E13DA1" w14:textId="77777777" w:rsidR="00F51826" w:rsidRPr="00B04939" w:rsidRDefault="00F51826">
            <w:pPr>
              <w:tabs>
                <w:tab w:val="left" w:pos="3660"/>
              </w:tabs>
              <w:spacing w:line="360" w:lineRule="auto"/>
              <w:jc w:val="center"/>
              <w:rPr>
                <w:rFonts w:ascii="Times New Roman" w:hAnsi="Times New Roman" w:cs="Times New Roman"/>
                <w:sz w:val="24"/>
                <w:rPrChange w:id="3156" w:author="Administrator" w:date="2024-02-27T12:51:00Z">
                  <w:rPr>
                    <w:rFonts w:ascii="Times New Roman" w:hAnsi="Times New Roman"/>
                    <w:sz w:val="24"/>
                  </w:rPr>
                </w:rPrChange>
              </w:rPr>
              <w:pPrChange w:id="3157" w:author="Administrator" w:date="2024-02-27T12:54:00Z">
                <w:pPr>
                  <w:tabs>
                    <w:tab w:val="left" w:pos="3660"/>
                  </w:tabs>
                  <w:jc w:val="center"/>
                </w:pPr>
              </w:pPrChange>
            </w:pPr>
            <w:r w:rsidRPr="00B04939">
              <w:rPr>
                <w:rFonts w:ascii="Times New Roman" w:hAnsi="Times New Roman"/>
                <w:sz w:val="24"/>
              </w:rPr>
              <w:t>5</w:t>
            </w:r>
          </w:p>
        </w:tc>
        <w:tc>
          <w:tcPr>
            <w:tcW w:w="183" w:type="pct"/>
            <w:tcPrChange w:id="3158" w:author="Administrator" w:date="2024-02-27T13:16:00Z">
              <w:tcPr>
                <w:tcW w:w="183" w:type="pct"/>
              </w:tcPr>
            </w:tcPrChange>
          </w:tcPr>
          <w:p w14:paraId="2706158B" w14:textId="77777777" w:rsidR="00F51826" w:rsidRPr="00B04939" w:rsidRDefault="00F51826">
            <w:pPr>
              <w:tabs>
                <w:tab w:val="left" w:pos="3660"/>
              </w:tabs>
              <w:spacing w:line="360" w:lineRule="auto"/>
              <w:jc w:val="center"/>
              <w:rPr>
                <w:rFonts w:ascii="Times New Roman" w:hAnsi="Times New Roman" w:cs="Times New Roman"/>
                <w:sz w:val="24"/>
                <w:rPrChange w:id="3159" w:author="Administrator" w:date="2024-02-27T12:51:00Z">
                  <w:rPr>
                    <w:rFonts w:ascii="Times New Roman" w:hAnsi="Times New Roman"/>
                    <w:sz w:val="24"/>
                  </w:rPr>
                </w:rPrChange>
              </w:rPr>
              <w:pPrChange w:id="3160" w:author="Administrator" w:date="2024-02-27T12:54:00Z">
                <w:pPr>
                  <w:tabs>
                    <w:tab w:val="left" w:pos="3660"/>
                  </w:tabs>
                  <w:jc w:val="center"/>
                </w:pPr>
              </w:pPrChange>
            </w:pPr>
            <w:r w:rsidRPr="00B04939">
              <w:rPr>
                <w:rFonts w:ascii="Times New Roman" w:hAnsi="Times New Roman"/>
                <w:sz w:val="24"/>
              </w:rPr>
              <w:t>6</w:t>
            </w:r>
          </w:p>
        </w:tc>
        <w:tc>
          <w:tcPr>
            <w:tcW w:w="184" w:type="pct"/>
            <w:tcPrChange w:id="3161" w:author="Administrator" w:date="2024-02-27T13:16:00Z">
              <w:tcPr>
                <w:tcW w:w="184" w:type="pct"/>
              </w:tcPr>
            </w:tcPrChange>
          </w:tcPr>
          <w:p w14:paraId="2F7536FC" w14:textId="77777777" w:rsidR="00F51826" w:rsidRPr="00B04939" w:rsidRDefault="00F51826">
            <w:pPr>
              <w:tabs>
                <w:tab w:val="left" w:pos="3660"/>
              </w:tabs>
              <w:spacing w:line="360" w:lineRule="auto"/>
              <w:jc w:val="center"/>
              <w:rPr>
                <w:rFonts w:ascii="Times New Roman" w:hAnsi="Times New Roman" w:cs="Times New Roman"/>
                <w:sz w:val="24"/>
                <w:rPrChange w:id="3162" w:author="Administrator" w:date="2024-02-27T12:51:00Z">
                  <w:rPr>
                    <w:rFonts w:ascii="Times New Roman" w:hAnsi="Times New Roman"/>
                    <w:sz w:val="24"/>
                  </w:rPr>
                </w:rPrChange>
              </w:rPr>
              <w:pPrChange w:id="3163" w:author="Administrator" w:date="2024-02-27T12:54:00Z">
                <w:pPr>
                  <w:tabs>
                    <w:tab w:val="left" w:pos="3660"/>
                  </w:tabs>
                  <w:jc w:val="center"/>
                </w:pPr>
              </w:pPrChange>
            </w:pPr>
            <w:r w:rsidRPr="00B04939">
              <w:rPr>
                <w:rFonts w:ascii="Times New Roman" w:hAnsi="Times New Roman"/>
                <w:sz w:val="24"/>
              </w:rPr>
              <w:t>7</w:t>
            </w:r>
          </w:p>
        </w:tc>
        <w:tc>
          <w:tcPr>
            <w:tcW w:w="184" w:type="pct"/>
            <w:tcPrChange w:id="3164" w:author="Administrator" w:date="2024-02-27T13:16:00Z">
              <w:tcPr>
                <w:tcW w:w="184" w:type="pct"/>
              </w:tcPr>
            </w:tcPrChange>
          </w:tcPr>
          <w:p w14:paraId="3ECB31F2" w14:textId="77777777" w:rsidR="00F51826" w:rsidRPr="00B04939" w:rsidRDefault="00F51826">
            <w:pPr>
              <w:tabs>
                <w:tab w:val="left" w:pos="3660"/>
              </w:tabs>
              <w:spacing w:line="360" w:lineRule="auto"/>
              <w:jc w:val="center"/>
              <w:rPr>
                <w:rFonts w:ascii="Times New Roman" w:hAnsi="Times New Roman" w:cs="Times New Roman"/>
                <w:sz w:val="24"/>
                <w:rPrChange w:id="3165" w:author="Administrator" w:date="2024-02-27T12:51:00Z">
                  <w:rPr>
                    <w:rFonts w:ascii="Times New Roman" w:hAnsi="Times New Roman"/>
                    <w:sz w:val="24"/>
                  </w:rPr>
                </w:rPrChange>
              </w:rPr>
              <w:pPrChange w:id="3166" w:author="Administrator" w:date="2024-02-27T12:54:00Z">
                <w:pPr>
                  <w:tabs>
                    <w:tab w:val="left" w:pos="3660"/>
                  </w:tabs>
                  <w:jc w:val="center"/>
                </w:pPr>
              </w:pPrChange>
            </w:pPr>
            <w:r w:rsidRPr="00B04939">
              <w:rPr>
                <w:rFonts w:ascii="Times New Roman" w:hAnsi="Times New Roman"/>
                <w:sz w:val="24"/>
              </w:rPr>
              <w:t>8</w:t>
            </w:r>
          </w:p>
        </w:tc>
        <w:tc>
          <w:tcPr>
            <w:tcW w:w="245" w:type="pct"/>
            <w:tcPrChange w:id="3167" w:author="Administrator" w:date="2024-02-27T13:16:00Z">
              <w:tcPr>
                <w:tcW w:w="245" w:type="pct"/>
              </w:tcPr>
            </w:tcPrChange>
          </w:tcPr>
          <w:p w14:paraId="1447E6EF" w14:textId="77777777" w:rsidR="00F51826" w:rsidRPr="00B04939" w:rsidRDefault="00F51826">
            <w:pPr>
              <w:tabs>
                <w:tab w:val="left" w:pos="3660"/>
              </w:tabs>
              <w:spacing w:line="360" w:lineRule="auto"/>
              <w:jc w:val="center"/>
              <w:rPr>
                <w:rFonts w:ascii="Times New Roman" w:hAnsi="Times New Roman" w:cs="Times New Roman"/>
                <w:sz w:val="24"/>
                <w:rPrChange w:id="3168" w:author="Administrator" w:date="2024-02-27T12:51:00Z">
                  <w:rPr>
                    <w:rFonts w:ascii="Times New Roman" w:hAnsi="Times New Roman"/>
                    <w:sz w:val="24"/>
                  </w:rPr>
                </w:rPrChange>
              </w:rPr>
              <w:pPrChange w:id="3169" w:author="Administrator" w:date="2024-02-27T12:54:00Z">
                <w:pPr>
                  <w:tabs>
                    <w:tab w:val="left" w:pos="3660"/>
                  </w:tabs>
                  <w:jc w:val="center"/>
                </w:pPr>
              </w:pPrChange>
            </w:pPr>
            <w:r w:rsidRPr="00B04939">
              <w:rPr>
                <w:rFonts w:ascii="Times New Roman" w:hAnsi="Times New Roman"/>
                <w:sz w:val="24"/>
              </w:rPr>
              <w:t>9</w:t>
            </w:r>
          </w:p>
        </w:tc>
        <w:tc>
          <w:tcPr>
            <w:tcW w:w="269" w:type="pct"/>
            <w:tcPrChange w:id="3170" w:author="Administrator" w:date="2024-02-27T13:16:00Z">
              <w:tcPr>
                <w:tcW w:w="269" w:type="pct"/>
              </w:tcPr>
            </w:tcPrChange>
          </w:tcPr>
          <w:p w14:paraId="25732662" w14:textId="77777777" w:rsidR="00F51826" w:rsidRPr="00B04939" w:rsidRDefault="00F51826">
            <w:pPr>
              <w:tabs>
                <w:tab w:val="left" w:pos="3660"/>
              </w:tabs>
              <w:spacing w:line="360" w:lineRule="auto"/>
              <w:jc w:val="center"/>
              <w:rPr>
                <w:rFonts w:ascii="Times New Roman" w:hAnsi="Times New Roman" w:cs="Times New Roman"/>
                <w:sz w:val="24"/>
                <w:rPrChange w:id="3171" w:author="Administrator" w:date="2024-02-27T12:51:00Z">
                  <w:rPr>
                    <w:rFonts w:ascii="Times New Roman" w:hAnsi="Times New Roman"/>
                    <w:sz w:val="24"/>
                  </w:rPr>
                </w:rPrChange>
              </w:rPr>
              <w:pPrChange w:id="3172" w:author="Administrator" w:date="2024-02-27T12:54:00Z">
                <w:pPr>
                  <w:tabs>
                    <w:tab w:val="left" w:pos="3660"/>
                  </w:tabs>
                  <w:jc w:val="center"/>
                </w:pPr>
              </w:pPrChange>
            </w:pPr>
            <w:r w:rsidRPr="00B04939">
              <w:rPr>
                <w:rFonts w:ascii="Times New Roman" w:hAnsi="Times New Roman"/>
                <w:sz w:val="24"/>
              </w:rPr>
              <w:t>10</w:t>
            </w:r>
          </w:p>
        </w:tc>
        <w:tc>
          <w:tcPr>
            <w:tcW w:w="269" w:type="pct"/>
            <w:tcPrChange w:id="3173" w:author="Administrator" w:date="2024-02-27T13:16:00Z">
              <w:tcPr>
                <w:tcW w:w="269" w:type="pct"/>
              </w:tcPr>
            </w:tcPrChange>
          </w:tcPr>
          <w:p w14:paraId="4D9442FC" w14:textId="77777777" w:rsidR="00F51826" w:rsidRPr="00B04939" w:rsidRDefault="00F51826">
            <w:pPr>
              <w:tabs>
                <w:tab w:val="left" w:pos="3660"/>
              </w:tabs>
              <w:spacing w:line="360" w:lineRule="auto"/>
              <w:jc w:val="center"/>
              <w:rPr>
                <w:rFonts w:ascii="Times New Roman" w:hAnsi="Times New Roman" w:cs="Times New Roman"/>
                <w:sz w:val="24"/>
                <w:rPrChange w:id="3174" w:author="Administrator" w:date="2024-02-27T12:51:00Z">
                  <w:rPr>
                    <w:rFonts w:ascii="Times New Roman" w:hAnsi="Times New Roman"/>
                    <w:sz w:val="24"/>
                  </w:rPr>
                </w:rPrChange>
              </w:rPr>
              <w:pPrChange w:id="3175" w:author="Administrator" w:date="2024-02-27T12:54:00Z">
                <w:pPr>
                  <w:tabs>
                    <w:tab w:val="left" w:pos="3660"/>
                  </w:tabs>
                  <w:jc w:val="center"/>
                </w:pPr>
              </w:pPrChange>
            </w:pPr>
            <w:r w:rsidRPr="00B04939">
              <w:rPr>
                <w:rFonts w:ascii="Times New Roman" w:hAnsi="Times New Roman"/>
                <w:sz w:val="24"/>
              </w:rPr>
              <w:t>11</w:t>
            </w:r>
          </w:p>
        </w:tc>
        <w:tc>
          <w:tcPr>
            <w:tcW w:w="269" w:type="pct"/>
            <w:tcPrChange w:id="3176" w:author="Administrator" w:date="2024-02-27T13:16:00Z">
              <w:tcPr>
                <w:tcW w:w="269" w:type="pct"/>
              </w:tcPr>
            </w:tcPrChange>
          </w:tcPr>
          <w:p w14:paraId="4BDA9F07" w14:textId="77777777" w:rsidR="00F51826" w:rsidRPr="00B04939" w:rsidRDefault="00F51826">
            <w:pPr>
              <w:tabs>
                <w:tab w:val="left" w:pos="3660"/>
              </w:tabs>
              <w:spacing w:line="360" w:lineRule="auto"/>
              <w:jc w:val="center"/>
              <w:rPr>
                <w:rFonts w:ascii="Times New Roman" w:hAnsi="Times New Roman" w:cs="Times New Roman"/>
                <w:sz w:val="24"/>
                <w:rPrChange w:id="3177" w:author="Administrator" w:date="2024-02-27T12:51:00Z">
                  <w:rPr>
                    <w:rFonts w:ascii="Times New Roman" w:hAnsi="Times New Roman"/>
                    <w:sz w:val="24"/>
                  </w:rPr>
                </w:rPrChange>
              </w:rPr>
              <w:pPrChange w:id="3178" w:author="Administrator" w:date="2024-02-27T12:54:00Z">
                <w:pPr>
                  <w:tabs>
                    <w:tab w:val="left" w:pos="3660"/>
                  </w:tabs>
                  <w:jc w:val="center"/>
                </w:pPr>
              </w:pPrChange>
            </w:pPr>
            <w:r w:rsidRPr="00B04939">
              <w:rPr>
                <w:rFonts w:ascii="Times New Roman" w:hAnsi="Times New Roman"/>
                <w:sz w:val="24"/>
              </w:rPr>
              <w:t>12</w:t>
            </w:r>
          </w:p>
        </w:tc>
        <w:tc>
          <w:tcPr>
            <w:tcW w:w="269" w:type="pct"/>
            <w:tcPrChange w:id="3179" w:author="Administrator" w:date="2024-02-27T13:16:00Z">
              <w:tcPr>
                <w:tcW w:w="269" w:type="pct"/>
              </w:tcPr>
            </w:tcPrChange>
          </w:tcPr>
          <w:p w14:paraId="1D13B573" w14:textId="77777777" w:rsidR="00F51826" w:rsidRPr="00B04939" w:rsidRDefault="00F51826">
            <w:pPr>
              <w:tabs>
                <w:tab w:val="left" w:pos="3660"/>
              </w:tabs>
              <w:spacing w:line="360" w:lineRule="auto"/>
              <w:jc w:val="center"/>
              <w:rPr>
                <w:rFonts w:ascii="Times New Roman" w:hAnsi="Times New Roman" w:cs="Times New Roman"/>
                <w:sz w:val="24"/>
                <w:rPrChange w:id="3180" w:author="Administrator" w:date="2024-02-27T12:51:00Z">
                  <w:rPr>
                    <w:rFonts w:ascii="Times New Roman" w:hAnsi="Times New Roman"/>
                    <w:sz w:val="24"/>
                  </w:rPr>
                </w:rPrChange>
              </w:rPr>
              <w:pPrChange w:id="3181" w:author="Administrator" w:date="2024-02-27T12:54:00Z">
                <w:pPr>
                  <w:tabs>
                    <w:tab w:val="left" w:pos="3660"/>
                  </w:tabs>
                  <w:jc w:val="center"/>
                </w:pPr>
              </w:pPrChange>
            </w:pPr>
            <w:r w:rsidRPr="00B04939">
              <w:rPr>
                <w:rFonts w:ascii="Times New Roman" w:hAnsi="Times New Roman"/>
                <w:sz w:val="24"/>
              </w:rPr>
              <w:t>13</w:t>
            </w:r>
          </w:p>
        </w:tc>
        <w:tc>
          <w:tcPr>
            <w:tcW w:w="269" w:type="pct"/>
            <w:tcPrChange w:id="3182" w:author="Administrator" w:date="2024-02-27T13:16:00Z">
              <w:tcPr>
                <w:tcW w:w="269" w:type="pct"/>
              </w:tcPr>
            </w:tcPrChange>
          </w:tcPr>
          <w:p w14:paraId="1824B174" w14:textId="77777777" w:rsidR="00F51826" w:rsidRPr="00B04939" w:rsidRDefault="00F51826">
            <w:pPr>
              <w:tabs>
                <w:tab w:val="left" w:pos="3660"/>
              </w:tabs>
              <w:spacing w:line="360" w:lineRule="auto"/>
              <w:jc w:val="center"/>
              <w:rPr>
                <w:rFonts w:ascii="Times New Roman" w:hAnsi="Times New Roman" w:cs="Times New Roman"/>
                <w:sz w:val="24"/>
                <w:rPrChange w:id="3183" w:author="Administrator" w:date="2024-02-27T12:51:00Z">
                  <w:rPr>
                    <w:rFonts w:ascii="Times New Roman" w:hAnsi="Times New Roman"/>
                    <w:sz w:val="24"/>
                  </w:rPr>
                </w:rPrChange>
              </w:rPr>
              <w:pPrChange w:id="3184" w:author="Administrator" w:date="2024-02-27T12:54:00Z">
                <w:pPr>
                  <w:tabs>
                    <w:tab w:val="left" w:pos="3660"/>
                  </w:tabs>
                  <w:jc w:val="center"/>
                </w:pPr>
              </w:pPrChange>
            </w:pPr>
            <w:r w:rsidRPr="00B04939">
              <w:rPr>
                <w:rFonts w:ascii="Times New Roman" w:hAnsi="Times New Roman"/>
                <w:sz w:val="24"/>
              </w:rPr>
              <w:t>14</w:t>
            </w:r>
          </w:p>
        </w:tc>
        <w:tc>
          <w:tcPr>
            <w:tcW w:w="269" w:type="pct"/>
            <w:tcPrChange w:id="3185" w:author="Administrator" w:date="2024-02-27T13:16:00Z">
              <w:tcPr>
                <w:tcW w:w="269" w:type="pct"/>
              </w:tcPr>
            </w:tcPrChange>
          </w:tcPr>
          <w:p w14:paraId="52B87D37" w14:textId="77777777" w:rsidR="00F51826" w:rsidRPr="00B04939" w:rsidRDefault="00F51826">
            <w:pPr>
              <w:tabs>
                <w:tab w:val="left" w:pos="3660"/>
              </w:tabs>
              <w:spacing w:line="360" w:lineRule="auto"/>
              <w:jc w:val="center"/>
              <w:rPr>
                <w:rFonts w:ascii="Times New Roman" w:hAnsi="Times New Roman" w:cs="Times New Roman"/>
                <w:sz w:val="24"/>
                <w:rPrChange w:id="3186" w:author="Administrator" w:date="2024-02-27T12:51:00Z">
                  <w:rPr>
                    <w:rFonts w:ascii="Times New Roman" w:hAnsi="Times New Roman"/>
                    <w:sz w:val="24"/>
                  </w:rPr>
                </w:rPrChange>
              </w:rPr>
              <w:pPrChange w:id="3187" w:author="Administrator" w:date="2024-02-27T12:54:00Z">
                <w:pPr>
                  <w:tabs>
                    <w:tab w:val="left" w:pos="3660"/>
                  </w:tabs>
                  <w:jc w:val="center"/>
                </w:pPr>
              </w:pPrChange>
            </w:pPr>
            <w:r w:rsidRPr="00B04939">
              <w:rPr>
                <w:rFonts w:ascii="Times New Roman" w:hAnsi="Times New Roman"/>
                <w:sz w:val="24"/>
              </w:rPr>
              <w:t>15</w:t>
            </w:r>
          </w:p>
        </w:tc>
        <w:tc>
          <w:tcPr>
            <w:tcW w:w="269" w:type="pct"/>
            <w:tcPrChange w:id="3188" w:author="Administrator" w:date="2024-02-27T13:16:00Z">
              <w:tcPr>
                <w:tcW w:w="269" w:type="pct"/>
              </w:tcPr>
            </w:tcPrChange>
          </w:tcPr>
          <w:p w14:paraId="0AA88B2A" w14:textId="77777777" w:rsidR="00F51826" w:rsidRPr="00B04939" w:rsidRDefault="00F51826">
            <w:pPr>
              <w:tabs>
                <w:tab w:val="left" w:pos="3660"/>
              </w:tabs>
              <w:spacing w:line="360" w:lineRule="auto"/>
              <w:jc w:val="center"/>
              <w:rPr>
                <w:rFonts w:ascii="Times New Roman" w:hAnsi="Times New Roman" w:cs="Times New Roman"/>
                <w:sz w:val="24"/>
                <w:rPrChange w:id="3189" w:author="Administrator" w:date="2024-02-27T12:51:00Z">
                  <w:rPr>
                    <w:rFonts w:ascii="Times New Roman" w:hAnsi="Times New Roman"/>
                    <w:sz w:val="24"/>
                  </w:rPr>
                </w:rPrChange>
              </w:rPr>
              <w:pPrChange w:id="3190" w:author="Administrator" w:date="2024-02-27T12:54:00Z">
                <w:pPr>
                  <w:tabs>
                    <w:tab w:val="left" w:pos="3660"/>
                  </w:tabs>
                  <w:jc w:val="center"/>
                </w:pPr>
              </w:pPrChange>
            </w:pPr>
            <w:r w:rsidRPr="00B04939">
              <w:rPr>
                <w:rFonts w:ascii="Times New Roman" w:hAnsi="Times New Roman"/>
                <w:sz w:val="24"/>
              </w:rPr>
              <w:t>16</w:t>
            </w:r>
          </w:p>
        </w:tc>
        <w:tc>
          <w:tcPr>
            <w:tcW w:w="269" w:type="pct"/>
            <w:tcPrChange w:id="3191" w:author="Administrator" w:date="2024-02-27T13:16:00Z">
              <w:tcPr>
                <w:tcW w:w="269" w:type="pct"/>
              </w:tcPr>
            </w:tcPrChange>
          </w:tcPr>
          <w:p w14:paraId="7EEF781C" w14:textId="77777777" w:rsidR="00F51826" w:rsidRPr="00B04939" w:rsidRDefault="00F51826">
            <w:pPr>
              <w:tabs>
                <w:tab w:val="left" w:pos="3660"/>
              </w:tabs>
              <w:spacing w:line="360" w:lineRule="auto"/>
              <w:jc w:val="center"/>
              <w:rPr>
                <w:rFonts w:ascii="Times New Roman" w:hAnsi="Times New Roman" w:cs="Times New Roman"/>
                <w:sz w:val="24"/>
                <w:rPrChange w:id="3192" w:author="Administrator" w:date="2024-02-27T12:51:00Z">
                  <w:rPr>
                    <w:rFonts w:ascii="Times New Roman" w:hAnsi="Times New Roman"/>
                    <w:sz w:val="24"/>
                  </w:rPr>
                </w:rPrChange>
              </w:rPr>
              <w:pPrChange w:id="3193" w:author="Administrator" w:date="2024-02-27T12:54:00Z">
                <w:pPr>
                  <w:tabs>
                    <w:tab w:val="left" w:pos="3660"/>
                  </w:tabs>
                  <w:jc w:val="center"/>
                </w:pPr>
              </w:pPrChange>
            </w:pPr>
            <w:r w:rsidRPr="00B04939">
              <w:rPr>
                <w:rFonts w:ascii="Times New Roman" w:hAnsi="Times New Roman"/>
                <w:sz w:val="24"/>
              </w:rPr>
              <w:t>17</w:t>
            </w:r>
          </w:p>
        </w:tc>
        <w:tc>
          <w:tcPr>
            <w:tcW w:w="289" w:type="pct"/>
            <w:tcPrChange w:id="3194" w:author="Administrator" w:date="2024-02-27T13:16:00Z">
              <w:tcPr>
                <w:tcW w:w="288" w:type="pct"/>
              </w:tcPr>
            </w:tcPrChange>
          </w:tcPr>
          <w:p w14:paraId="43DFD0AB" w14:textId="77777777" w:rsidR="00F51826" w:rsidRPr="00B04939" w:rsidRDefault="00F51826">
            <w:pPr>
              <w:tabs>
                <w:tab w:val="left" w:pos="3660"/>
              </w:tabs>
              <w:spacing w:line="360" w:lineRule="auto"/>
              <w:jc w:val="center"/>
              <w:rPr>
                <w:rFonts w:ascii="Times New Roman" w:hAnsi="Times New Roman" w:cs="Times New Roman"/>
                <w:sz w:val="24"/>
                <w:rPrChange w:id="3195" w:author="Administrator" w:date="2024-02-27T12:51:00Z">
                  <w:rPr>
                    <w:rFonts w:ascii="Times New Roman" w:hAnsi="Times New Roman"/>
                    <w:sz w:val="24"/>
                  </w:rPr>
                </w:rPrChange>
              </w:rPr>
              <w:pPrChange w:id="3196" w:author="Administrator" w:date="2024-02-27T12:54:00Z">
                <w:pPr>
                  <w:tabs>
                    <w:tab w:val="left" w:pos="3660"/>
                  </w:tabs>
                  <w:jc w:val="center"/>
                </w:pPr>
              </w:pPrChange>
            </w:pPr>
            <w:r w:rsidRPr="00B04939">
              <w:rPr>
                <w:rFonts w:ascii="Times New Roman" w:hAnsi="Times New Roman"/>
                <w:sz w:val="24"/>
              </w:rPr>
              <w:t>18</w:t>
            </w:r>
          </w:p>
        </w:tc>
      </w:tr>
      <w:tr w:rsidR="0008425D" w:rsidRPr="00B04939" w14:paraId="7D2476C3" w14:textId="77777777" w:rsidTr="0008425D">
        <w:tblPrEx>
          <w:tblW w:w="4957" w:type="pct"/>
          <w:tblInd w:w="-5" w:type="dxa"/>
          <w:tblLayout w:type="fixed"/>
          <w:tblPrExChange w:id="3197" w:author="Administrator" w:date="2024-02-27T13:27:00Z">
            <w:tblPrEx>
              <w:tblW w:w="4957" w:type="pct"/>
              <w:tblInd w:w="-5" w:type="dxa"/>
              <w:tblLayout w:type="fixed"/>
            </w:tblPrEx>
          </w:tblPrExChange>
        </w:tblPrEx>
        <w:trPr>
          <w:trHeight w:val="498"/>
          <w:trPrChange w:id="3198" w:author="Administrator" w:date="2024-02-27T13:27:00Z">
            <w:trPr>
              <w:gridAfter w:val="0"/>
              <w:trHeight w:val="498"/>
            </w:trPr>
          </w:trPrChange>
        </w:trPr>
        <w:tc>
          <w:tcPr>
            <w:tcW w:w="824" w:type="pct"/>
            <w:vAlign w:val="bottom"/>
            <w:tcPrChange w:id="3199" w:author="Administrator" w:date="2024-02-27T13:27:00Z">
              <w:tcPr>
                <w:tcW w:w="824" w:type="pct"/>
                <w:gridSpan w:val="2"/>
                <w:vAlign w:val="bottom"/>
              </w:tcPr>
            </w:tcPrChange>
          </w:tcPr>
          <w:p w14:paraId="65B0F0EF" w14:textId="685D7F13" w:rsidR="00A82839" w:rsidRPr="00526B87" w:rsidRDefault="00A82839">
            <w:pPr>
              <w:tabs>
                <w:tab w:val="left" w:pos="3660"/>
              </w:tabs>
              <w:spacing w:line="360" w:lineRule="auto"/>
              <w:jc w:val="both"/>
              <w:rPr>
                <w:rFonts w:ascii="Times New Roman" w:hAnsi="Times New Roman" w:cs="Times New Roman"/>
                <w:sz w:val="24"/>
                <w:szCs w:val="24"/>
                <w:rPrChange w:id="3200" w:author="Administrator" w:date="2024-02-27T13:06:00Z">
                  <w:rPr>
                    <w:rFonts w:asciiTheme="majorBidi" w:hAnsiTheme="majorBidi" w:cstheme="majorBidi"/>
                    <w:color w:val="0000FF"/>
                    <w:sz w:val="24"/>
                    <w:szCs w:val="24"/>
                  </w:rPr>
                </w:rPrChange>
              </w:rPr>
              <w:pPrChange w:id="3201" w:author="Administrator" w:date="2024-02-27T13:09:00Z">
                <w:pPr>
                  <w:tabs>
                    <w:tab w:val="left" w:pos="3660"/>
                  </w:tabs>
                  <w:jc w:val="center"/>
                </w:pPr>
              </w:pPrChange>
            </w:pPr>
            <w:ins w:id="3202" w:author="Administrator" w:date="2024-02-27T13:17:00Z">
              <w:r>
                <w:rPr>
                  <w:rFonts w:ascii="Times New Roman" w:hAnsi="Times New Roman" w:cs="Times New Roman"/>
                  <w:color w:val="0D0D0D"/>
                  <w:sz w:val="24"/>
                  <w:szCs w:val="24"/>
                </w:rPr>
                <w:t xml:space="preserve">User </w:t>
              </w:r>
              <w:r w:rsidRPr="004E2AAA">
                <w:rPr>
                  <w:rFonts w:ascii="Times New Roman" w:hAnsi="Times New Roman" w:cs="Times New Roman"/>
                  <w:color w:val="0D0D0D"/>
                  <w:sz w:val="24"/>
                  <w:szCs w:val="24"/>
                </w:rPr>
                <w:t>Interface Design</w:t>
              </w:r>
            </w:ins>
            <w:del w:id="3203" w:author="Administrator" w:date="2024-02-27T13:04:00Z">
              <w:r w:rsidRPr="00526B87" w:rsidDel="00526B87">
                <w:rPr>
                  <w:rFonts w:ascii="Times New Roman" w:hAnsi="Times New Roman" w:cs="Times New Roman"/>
                  <w:sz w:val="24"/>
                  <w:szCs w:val="24"/>
                  <w:rPrChange w:id="3204" w:author="Administrator" w:date="2024-02-27T13:06:00Z">
                    <w:rPr>
                      <w:rFonts w:asciiTheme="majorBidi" w:hAnsiTheme="majorBidi" w:cstheme="majorBidi"/>
                      <w:color w:val="0000FF"/>
                      <w:sz w:val="24"/>
                      <w:szCs w:val="24"/>
                    </w:rPr>
                  </w:rPrChange>
                </w:rPr>
                <w:delText>Milestone 7</w:delText>
              </w:r>
            </w:del>
          </w:p>
        </w:tc>
        <w:tc>
          <w:tcPr>
            <w:tcW w:w="190" w:type="pct"/>
            <w:shd w:val="clear" w:color="auto" w:fill="808080" w:themeFill="background1" w:themeFillShade="80"/>
            <w:tcPrChange w:id="3205" w:author="Administrator" w:date="2024-02-27T13:27:00Z">
              <w:tcPr>
                <w:tcW w:w="190" w:type="pct"/>
                <w:gridSpan w:val="2"/>
                <w:shd w:val="clear" w:color="auto" w:fill="808080" w:themeFill="background1" w:themeFillShade="80"/>
              </w:tcPr>
            </w:tcPrChange>
          </w:tcPr>
          <w:p w14:paraId="5017EA8C" w14:textId="77777777" w:rsidR="00A82839" w:rsidRPr="0008425D" w:rsidRDefault="00A82839">
            <w:pPr>
              <w:tabs>
                <w:tab w:val="left" w:pos="3660"/>
              </w:tabs>
              <w:spacing w:line="360" w:lineRule="auto"/>
              <w:jc w:val="center"/>
              <w:rPr>
                <w:rFonts w:ascii="Times New Roman" w:hAnsi="Times New Roman" w:cs="Times New Roman"/>
                <w:color w:val="808080" w:themeColor="background1" w:themeShade="80"/>
                <w:sz w:val="24"/>
                <w:rPrChange w:id="3206" w:author="Administrator" w:date="2024-02-27T13:21:00Z">
                  <w:rPr>
                    <w:rFonts w:ascii="Times New Roman" w:hAnsi="Times New Roman"/>
                    <w:sz w:val="24"/>
                  </w:rPr>
                </w:rPrChange>
              </w:rPr>
              <w:pPrChange w:id="3207" w:author="Administrator" w:date="2024-02-27T12:54:00Z">
                <w:pPr>
                  <w:tabs>
                    <w:tab w:val="left" w:pos="3660"/>
                  </w:tabs>
                  <w:jc w:val="center"/>
                </w:pPr>
              </w:pPrChange>
            </w:pPr>
          </w:p>
        </w:tc>
        <w:tc>
          <w:tcPr>
            <w:tcW w:w="191" w:type="pct"/>
            <w:shd w:val="clear" w:color="auto" w:fill="808080" w:themeFill="background1" w:themeFillShade="80"/>
            <w:tcPrChange w:id="3208" w:author="Administrator" w:date="2024-02-27T13:27:00Z">
              <w:tcPr>
                <w:tcW w:w="191" w:type="pct"/>
                <w:shd w:val="clear" w:color="auto" w:fill="808080" w:themeFill="background1" w:themeFillShade="80"/>
              </w:tcPr>
            </w:tcPrChange>
          </w:tcPr>
          <w:p w14:paraId="408DE203" w14:textId="77777777" w:rsidR="00A82839" w:rsidRPr="0008425D" w:rsidRDefault="00A82839">
            <w:pPr>
              <w:tabs>
                <w:tab w:val="left" w:pos="3660"/>
              </w:tabs>
              <w:spacing w:line="360" w:lineRule="auto"/>
              <w:jc w:val="center"/>
              <w:rPr>
                <w:rFonts w:ascii="Times New Roman" w:hAnsi="Times New Roman" w:cs="Times New Roman"/>
                <w:color w:val="808080" w:themeColor="background1" w:themeShade="80"/>
                <w:sz w:val="24"/>
                <w:rPrChange w:id="3209" w:author="Administrator" w:date="2024-02-27T13:21:00Z">
                  <w:rPr>
                    <w:rFonts w:ascii="Times New Roman" w:hAnsi="Times New Roman"/>
                    <w:sz w:val="24"/>
                  </w:rPr>
                </w:rPrChange>
              </w:rPr>
              <w:pPrChange w:id="3210" w:author="Administrator" w:date="2024-02-27T12:54:00Z">
                <w:pPr>
                  <w:tabs>
                    <w:tab w:val="left" w:pos="3660"/>
                  </w:tabs>
                  <w:jc w:val="center"/>
                </w:pPr>
              </w:pPrChange>
            </w:pPr>
          </w:p>
        </w:tc>
        <w:tc>
          <w:tcPr>
            <w:tcW w:w="188" w:type="pct"/>
            <w:shd w:val="clear" w:color="auto" w:fill="808080" w:themeFill="background1" w:themeFillShade="80"/>
            <w:tcPrChange w:id="3211" w:author="Administrator" w:date="2024-02-27T13:27:00Z">
              <w:tcPr>
                <w:tcW w:w="188" w:type="pct"/>
                <w:shd w:val="clear" w:color="auto" w:fill="808080" w:themeFill="background1" w:themeFillShade="80"/>
              </w:tcPr>
            </w:tcPrChange>
          </w:tcPr>
          <w:p w14:paraId="1E246F2C" w14:textId="77777777" w:rsidR="00A82839" w:rsidRPr="00B04939" w:rsidRDefault="00A82839">
            <w:pPr>
              <w:tabs>
                <w:tab w:val="left" w:pos="3660"/>
              </w:tabs>
              <w:spacing w:line="360" w:lineRule="auto"/>
              <w:jc w:val="center"/>
              <w:rPr>
                <w:rFonts w:ascii="Times New Roman" w:hAnsi="Times New Roman" w:cs="Times New Roman"/>
                <w:sz w:val="24"/>
                <w:rPrChange w:id="3212" w:author="Administrator" w:date="2024-02-27T12:51:00Z">
                  <w:rPr>
                    <w:rFonts w:ascii="Times New Roman" w:hAnsi="Times New Roman"/>
                    <w:sz w:val="24"/>
                  </w:rPr>
                </w:rPrChange>
              </w:rPr>
              <w:pPrChange w:id="3213" w:author="Administrator" w:date="2024-02-27T12:54:00Z">
                <w:pPr>
                  <w:tabs>
                    <w:tab w:val="left" w:pos="3660"/>
                  </w:tabs>
                  <w:jc w:val="center"/>
                </w:pPr>
              </w:pPrChange>
            </w:pPr>
          </w:p>
        </w:tc>
        <w:tc>
          <w:tcPr>
            <w:tcW w:w="185" w:type="pct"/>
            <w:shd w:val="clear" w:color="auto" w:fill="808080" w:themeFill="background1" w:themeFillShade="80"/>
            <w:tcPrChange w:id="3214" w:author="Administrator" w:date="2024-02-27T13:27:00Z">
              <w:tcPr>
                <w:tcW w:w="185" w:type="pct"/>
                <w:shd w:val="clear" w:color="auto" w:fill="808080" w:themeFill="background1" w:themeFillShade="80"/>
              </w:tcPr>
            </w:tcPrChange>
          </w:tcPr>
          <w:p w14:paraId="76C9BBE7" w14:textId="77777777" w:rsidR="00A82839" w:rsidRPr="00B04939" w:rsidRDefault="00A82839">
            <w:pPr>
              <w:tabs>
                <w:tab w:val="left" w:pos="3660"/>
              </w:tabs>
              <w:spacing w:line="360" w:lineRule="auto"/>
              <w:jc w:val="center"/>
              <w:rPr>
                <w:rFonts w:ascii="Times New Roman" w:hAnsi="Times New Roman" w:cs="Times New Roman"/>
                <w:sz w:val="24"/>
                <w:rPrChange w:id="3215" w:author="Administrator" w:date="2024-02-27T12:51:00Z">
                  <w:rPr>
                    <w:rFonts w:ascii="Times New Roman" w:hAnsi="Times New Roman"/>
                    <w:sz w:val="24"/>
                  </w:rPr>
                </w:rPrChange>
              </w:rPr>
              <w:pPrChange w:id="3216" w:author="Administrator" w:date="2024-02-27T12:54:00Z">
                <w:pPr>
                  <w:tabs>
                    <w:tab w:val="left" w:pos="3660"/>
                  </w:tabs>
                  <w:jc w:val="center"/>
                </w:pPr>
              </w:pPrChange>
            </w:pPr>
          </w:p>
        </w:tc>
        <w:tc>
          <w:tcPr>
            <w:tcW w:w="185" w:type="pct"/>
            <w:shd w:val="clear" w:color="auto" w:fill="FFFFFF" w:themeFill="background1"/>
            <w:tcPrChange w:id="3217" w:author="Administrator" w:date="2024-02-27T13:27:00Z">
              <w:tcPr>
                <w:tcW w:w="185" w:type="pct"/>
                <w:shd w:val="clear" w:color="auto" w:fill="808080" w:themeFill="background1" w:themeFillShade="80"/>
              </w:tcPr>
            </w:tcPrChange>
          </w:tcPr>
          <w:p w14:paraId="343A93B7" w14:textId="77777777" w:rsidR="00A82839" w:rsidRPr="00B04939" w:rsidRDefault="00A82839">
            <w:pPr>
              <w:tabs>
                <w:tab w:val="left" w:pos="3660"/>
              </w:tabs>
              <w:spacing w:line="360" w:lineRule="auto"/>
              <w:jc w:val="center"/>
              <w:rPr>
                <w:rFonts w:ascii="Times New Roman" w:hAnsi="Times New Roman" w:cs="Times New Roman"/>
                <w:sz w:val="24"/>
                <w:rPrChange w:id="3218" w:author="Administrator" w:date="2024-02-27T12:51:00Z">
                  <w:rPr>
                    <w:rFonts w:ascii="Times New Roman" w:hAnsi="Times New Roman"/>
                    <w:sz w:val="24"/>
                  </w:rPr>
                </w:rPrChange>
              </w:rPr>
              <w:pPrChange w:id="3219" w:author="Administrator" w:date="2024-02-27T12:54:00Z">
                <w:pPr>
                  <w:tabs>
                    <w:tab w:val="left" w:pos="3660"/>
                  </w:tabs>
                  <w:jc w:val="center"/>
                </w:pPr>
              </w:pPrChange>
            </w:pPr>
          </w:p>
        </w:tc>
        <w:tc>
          <w:tcPr>
            <w:tcW w:w="183" w:type="pct"/>
            <w:shd w:val="clear" w:color="auto" w:fill="FFFFFF" w:themeFill="background1"/>
            <w:tcPrChange w:id="3220" w:author="Administrator" w:date="2024-02-27T13:27:00Z">
              <w:tcPr>
                <w:tcW w:w="183" w:type="pct"/>
                <w:shd w:val="clear" w:color="auto" w:fill="808080" w:themeFill="background1" w:themeFillShade="80"/>
              </w:tcPr>
            </w:tcPrChange>
          </w:tcPr>
          <w:p w14:paraId="4641A4A1" w14:textId="77777777" w:rsidR="00A82839" w:rsidRPr="00B04939" w:rsidRDefault="00A82839">
            <w:pPr>
              <w:tabs>
                <w:tab w:val="left" w:pos="3660"/>
              </w:tabs>
              <w:spacing w:line="360" w:lineRule="auto"/>
              <w:jc w:val="center"/>
              <w:rPr>
                <w:rFonts w:ascii="Times New Roman" w:hAnsi="Times New Roman" w:cs="Times New Roman"/>
                <w:sz w:val="24"/>
                <w:rPrChange w:id="3221" w:author="Administrator" w:date="2024-02-27T12:51:00Z">
                  <w:rPr>
                    <w:rFonts w:ascii="Times New Roman" w:hAnsi="Times New Roman"/>
                    <w:sz w:val="24"/>
                  </w:rPr>
                </w:rPrChange>
              </w:rPr>
              <w:pPrChange w:id="3222" w:author="Administrator" w:date="2024-02-27T12:54:00Z">
                <w:pPr>
                  <w:tabs>
                    <w:tab w:val="left" w:pos="3660"/>
                  </w:tabs>
                  <w:jc w:val="center"/>
                </w:pPr>
              </w:pPrChange>
            </w:pPr>
          </w:p>
        </w:tc>
        <w:tc>
          <w:tcPr>
            <w:tcW w:w="184" w:type="pct"/>
            <w:shd w:val="clear" w:color="auto" w:fill="FFFFFF" w:themeFill="background1"/>
            <w:tcPrChange w:id="3223" w:author="Administrator" w:date="2024-02-27T13:27:00Z">
              <w:tcPr>
                <w:tcW w:w="184" w:type="pct"/>
                <w:shd w:val="clear" w:color="auto" w:fill="808080" w:themeFill="background1" w:themeFillShade="80"/>
              </w:tcPr>
            </w:tcPrChange>
          </w:tcPr>
          <w:p w14:paraId="5F558376" w14:textId="77777777" w:rsidR="00A82839" w:rsidRPr="00B04939" w:rsidRDefault="00A82839">
            <w:pPr>
              <w:tabs>
                <w:tab w:val="left" w:pos="3660"/>
              </w:tabs>
              <w:spacing w:line="360" w:lineRule="auto"/>
              <w:jc w:val="center"/>
              <w:rPr>
                <w:rFonts w:ascii="Times New Roman" w:hAnsi="Times New Roman" w:cs="Times New Roman"/>
                <w:sz w:val="24"/>
                <w:rPrChange w:id="3224" w:author="Administrator" w:date="2024-02-27T12:51:00Z">
                  <w:rPr>
                    <w:rFonts w:ascii="Times New Roman" w:hAnsi="Times New Roman"/>
                    <w:sz w:val="24"/>
                  </w:rPr>
                </w:rPrChange>
              </w:rPr>
              <w:pPrChange w:id="3225" w:author="Administrator" w:date="2024-02-27T12:54:00Z">
                <w:pPr>
                  <w:tabs>
                    <w:tab w:val="left" w:pos="3660"/>
                  </w:tabs>
                  <w:jc w:val="center"/>
                </w:pPr>
              </w:pPrChange>
            </w:pPr>
          </w:p>
        </w:tc>
        <w:tc>
          <w:tcPr>
            <w:tcW w:w="184" w:type="pct"/>
            <w:shd w:val="clear" w:color="auto" w:fill="FFFFFF" w:themeFill="background1"/>
            <w:tcPrChange w:id="3226" w:author="Administrator" w:date="2024-02-27T13:27:00Z">
              <w:tcPr>
                <w:tcW w:w="184" w:type="pct"/>
                <w:shd w:val="clear" w:color="auto" w:fill="808080" w:themeFill="background1" w:themeFillShade="80"/>
              </w:tcPr>
            </w:tcPrChange>
          </w:tcPr>
          <w:p w14:paraId="6EA130F0" w14:textId="77777777" w:rsidR="00A82839" w:rsidRPr="00B04939" w:rsidRDefault="00A82839">
            <w:pPr>
              <w:tabs>
                <w:tab w:val="left" w:pos="3660"/>
              </w:tabs>
              <w:spacing w:line="360" w:lineRule="auto"/>
              <w:jc w:val="center"/>
              <w:rPr>
                <w:rFonts w:ascii="Times New Roman" w:hAnsi="Times New Roman" w:cs="Times New Roman"/>
                <w:sz w:val="24"/>
                <w:rPrChange w:id="3227" w:author="Administrator" w:date="2024-02-27T12:51:00Z">
                  <w:rPr>
                    <w:rFonts w:ascii="Times New Roman" w:hAnsi="Times New Roman"/>
                    <w:sz w:val="24"/>
                  </w:rPr>
                </w:rPrChange>
              </w:rPr>
              <w:pPrChange w:id="3228" w:author="Administrator" w:date="2024-02-27T12:54:00Z">
                <w:pPr>
                  <w:tabs>
                    <w:tab w:val="left" w:pos="3660"/>
                  </w:tabs>
                  <w:jc w:val="center"/>
                </w:pPr>
              </w:pPrChange>
            </w:pPr>
          </w:p>
        </w:tc>
        <w:tc>
          <w:tcPr>
            <w:tcW w:w="245" w:type="pct"/>
            <w:vMerge w:val="restart"/>
            <w:shd w:val="clear" w:color="auto" w:fill="FFFFFF" w:themeFill="background1"/>
            <w:textDirection w:val="btLr"/>
            <w:tcPrChange w:id="3229" w:author="Administrator" w:date="2024-02-27T13:27:00Z">
              <w:tcPr>
                <w:tcW w:w="245" w:type="pct"/>
                <w:vMerge w:val="restart"/>
                <w:shd w:val="clear" w:color="auto" w:fill="808080" w:themeFill="background1" w:themeFillShade="80"/>
                <w:textDirection w:val="btLr"/>
              </w:tcPr>
            </w:tcPrChange>
          </w:tcPr>
          <w:p w14:paraId="38DF56AE" w14:textId="436AC3B3" w:rsidR="00A82839" w:rsidRPr="00B04939" w:rsidRDefault="00A82839">
            <w:pPr>
              <w:tabs>
                <w:tab w:val="left" w:pos="3660"/>
              </w:tabs>
              <w:spacing w:line="360" w:lineRule="auto"/>
              <w:ind w:left="113" w:right="113"/>
              <w:jc w:val="center"/>
              <w:rPr>
                <w:rFonts w:ascii="Times New Roman" w:hAnsi="Times New Roman" w:cs="Times New Roman"/>
                <w:sz w:val="24"/>
                <w:rPrChange w:id="3230" w:author="Administrator" w:date="2024-02-27T12:51:00Z">
                  <w:rPr>
                    <w:rFonts w:ascii="Times New Roman" w:hAnsi="Times New Roman"/>
                    <w:sz w:val="24"/>
                  </w:rPr>
                </w:rPrChange>
              </w:rPr>
              <w:pPrChange w:id="3231" w:author="Administrator" w:date="2024-02-27T12:54:00Z">
                <w:pPr>
                  <w:tabs>
                    <w:tab w:val="left" w:pos="3660"/>
                  </w:tabs>
                  <w:ind w:left="113" w:right="113"/>
                  <w:jc w:val="center"/>
                </w:pPr>
              </w:pPrChange>
            </w:pPr>
            <w:r w:rsidRPr="00B04939">
              <w:rPr>
                <w:rFonts w:ascii="Times New Roman" w:hAnsi="Times New Roman"/>
                <w:sz w:val="24"/>
              </w:rPr>
              <w:t>Mid Exam Week</w:t>
            </w:r>
          </w:p>
        </w:tc>
        <w:tc>
          <w:tcPr>
            <w:tcW w:w="269" w:type="pct"/>
            <w:shd w:val="clear" w:color="auto" w:fill="FFFFFF" w:themeFill="background1"/>
            <w:tcPrChange w:id="3232" w:author="Administrator" w:date="2024-02-27T13:27:00Z">
              <w:tcPr>
                <w:tcW w:w="269" w:type="pct"/>
                <w:shd w:val="clear" w:color="auto" w:fill="808080" w:themeFill="background1" w:themeFillShade="80"/>
              </w:tcPr>
            </w:tcPrChange>
          </w:tcPr>
          <w:p w14:paraId="6B0D35D6" w14:textId="77777777" w:rsidR="00A82839" w:rsidRPr="00B04939" w:rsidRDefault="00A82839">
            <w:pPr>
              <w:tabs>
                <w:tab w:val="left" w:pos="3660"/>
              </w:tabs>
              <w:spacing w:line="360" w:lineRule="auto"/>
              <w:jc w:val="center"/>
              <w:rPr>
                <w:rFonts w:ascii="Times New Roman" w:hAnsi="Times New Roman" w:cs="Times New Roman"/>
                <w:sz w:val="24"/>
                <w:rPrChange w:id="3233" w:author="Administrator" w:date="2024-02-27T12:51:00Z">
                  <w:rPr>
                    <w:rFonts w:ascii="Times New Roman" w:hAnsi="Times New Roman"/>
                    <w:sz w:val="24"/>
                  </w:rPr>
                </w:rPrChange>
              </w:rPr>
              <w:pPrChange w:id="3234" w:author="Administrator" w:date="2024-02-27T12:54:00Z">
                <w:pPr>
                  <w:tabs>
                    <w:tab w:val="left" w:pos="3660"/>
                  </w:tabs>
                  <w:jc w:val="center"/>
                </w:pPr>
              </w:pPrChange>
            </w:pPr>
          </w:p>
        </w:tc>
        <w:tc>
          <w:tcPr>
            <w:tcW w:w="269" w:type="pct"/>
            <w:shd w:val="clear" w:color="auto" w:fill="FFFFFF" w:themeFill="background1"/>
            <w:tcPrChange w:id="3235" w:author="Administrator" w:date="2024-02-27T13:27:00Z">
              <w:tcPr>
                <w:tcW w:w="269" w:type="pct"/>
                <w:shd w:val="clear" w:color="auto" w:fill="808080" w:themeFill="background1" w:themeFillShade="80"/>
              </w:tcPr>
            </w:tcPrChange>
          </w:tcPr>
          <w:p w14:paraId="74D750C5" w14:textId="77777777" w:rsidR="00A82839" w:rsidRPr="00B04939" w:rsidRDefault="00A82839">
            <w:pPr>
              <w:tabs>
                <w:tab w:val="left" w:pos="3660"/>
              </w:tabs>
              <w:spacing w:line="360" w:lineRule="auto"/>
              <w:jc w:val="center"/>
              <w:rPr>
                <w:rFonts w:ascii="Times New Roman" w:hAnsi="Times New Roman" w:cs="Times New Roman"/>
                <w:sz w:val="24"/>
                <w:rPrChange w:id="3236" w:author="Administrator" w:date="2024-02-27T12:51:00Z">
                  <w:rPr>
                    <w:rFonts w:ascii="Times New Roman" w:hAnsi="Times New Roman"/>
                    <w:sz w:val="24"/>
                  </w:rPr>
                </w:rPrChange>
              </w:rPr>
              <w:pPrChange w:id="3237" w:author="Administrator" w:date="2024-02-27T12:54:00Z">
                <w:pPr>
                  <w:tabs>
                    <w:tab w:val="left" w:pos="3660"/>
                  </w:tabs>
                  <w:jc w:val="center"/>
                </w:pPr>
              </w:pPrChange>
            </w:pPr>
          </w:p>
        </w:tc>
        <w:tc>
          <w:tcPr>
            <w:tcW w:w="269" w:type="pct"/>
            <w:shd w:val="clear" w:color="auto" w:fill="FFFFFF" w:themeFill="background1"/>
            <w:tcPrChange w:id="3238" w:author="Administrator" w:date="2024-02-27T13:27:00Z">
              <w:tcPr>
                <w:tcW w:w="269" w:type="pct"/>
                <w:shd w:val="clear" w:color="auto" w:fill="808080" w:themeFill="background1" w:themeFillShade="80"/>
              </w:tcPr>
            </w:tcPrChange>
          </w:tcPr>
          <w:p w14:paraId="0342837E" w14:textId="77777777" w:rsidR="00A82839" w:rsidRPr="00B04939" w:rsidRDefault="00A82839">
            <w:pPr>
              <w:tabs>
                <w:tab w:val="left" w:pos="3660"/>
              </w:tabs>
              <w:spacing w:line="360" w:lineRule="auto"/>
              <w:jc w:val="center"/>
              <w:rPr>
                <w:rFonts w:ascii="Times New Roman" w:hAnsi="Times New Roman" w:cs="Times New Roman"/>
                <w:sz w:val="24"/>
                <w:rPrChange w:id="3239" w:author="Administrator" w:date="2024-02-27T12:51:00Z">
                  <w:rPr>
                    <w:rFonts w:ascii="Times New Roman" w:hAnsi="Times New Roman"/>
                    <w:sz w:val="24"/>
                  </w:rPr>
                </w:rPrChange>
              </w:rPr>
              <w:pPrChange w:id="3240" w:author="Administrator" w:date="2024-02-27T12:54:00Z">
                <w:pPr>
                  <w:tabs>
                    <w:tab w:val="left" w:pos="3660"/>
                  </w:tabs>
                  <w:jc w:val="center"/>
                </w:pPr>
              </w:pPrChange>
            </w:pPr>
          </w:p>
        </w:tc>
        <w:tc>
          <w:tcPr>
            <w:tcW w:w="269" w:type="pct"/>
            <w:shd w:val="clear" w:color="auto" w:fill="FFFFFF" w:themeFill="background1"/>
            <w:tcPrChange w:id="3241" w:author="Administrator" w:date="2024-02-27T13:27:00Z">
              <w:tcPr>
                <w:tcW w:w="269" w:type="pct"/>
                <w:shd w:val="clear" w:color="auto" w:fill="808080" w:themeFill="background1" w:themeFillShade="80"/>
              </w:tcPr>
            </w:tcPrChange>
          </w:tcPr>
          <w:p w14:paraId="29BB17DF" w14:textId="77777777" w:rsidR="00A82839" w:rsidRPr="00B04939" w:rsidRDefault="00A82839">
            <w:pPr>
              <w:tabs>
                <w:tab w:val="left" w:pos="3660"/>
              </w:tabs>
              <w:spacing w:line="360" w:lineRule="auto"/>
              <w:jc w:val="center"/>
              <w:rPr>
                <w:rFonts w:ascii="Times New Roman" w:hAnsi="Times New Roman" w:cs="Times New Roman"/>
                <w:sz w:val="24"/>
                <w:rPrChange w:id="3242" w:author="Administrator" w:date="2024-02-27T12:51:00Z">
                  <w:rPr>
                    <w:rFonts w:ascii="Times New Roman" w:hAnsi="Times New Roman"/>
                    <w:sz w:val="24"/>
                  </w:rPr>
                </w:rPrChange>
              </w:rPr>
              <w:pPrChange w:id="3243" w:author="Administrator" w:date="2024-02-27T12:54:00Z">
                <w:pPr>
                  <w:tabs>
                    <w:tab w:val="left" w:pos="3660"/>
                  </w:tabs>
                  <w:jc w:val="center"/>
                </w:pPr>
              </w:pPrChange>
            </w:pPr>
          </w:p>
        </w:tc>
        <w:tc>
          <w:tcPr>
            <w:tcW w:w="269" w:type="pct"/>
            <w:shd w:val="clear" w:color="auto" w:fill="FFFFFF" w:themeFill="background1"/>
            <w:tcPrChange w:id="3244" w:author="Administrator" w:date="2024-02-27T13:27:00Z">
              <w:tcPr>
                <w:tcW w:w="269" w:type="pct"/>
                <w:shd w:val="clear" w:color="auto" w:fill="808080" w:themeFill="background1" w:themeFillShade="80"/>
              </w:tcPr>
            </w:tcPrChange>
          </w:tcPr>
          <w:p w14:paraId="098F881B" w14:textId="77777777" w:rsidR="00A82839" w:rsidRPr="00B04939" w:rsidRDefault="00A82839">
            <w:pPr>
              <w:tabs>
                <w:tab w:val="left" w:pos="3660"/>
              </w:tabs>
              <w:spacing w:line="360" w:lineRule="auto"/>
              <w:jc w:val="center"/>
              <w:rPr>
                <w:rFonts w:ascii="Times New Roman" w:hAnsi="Times New Roman" w:cs="Times New Roman"/>
                <w:sz w:val="24"/>
                <w:rPrChange w:id="3245" w:author="Administrator" w:date="2024-02-27T12:51:00Z">
                  <w:rPr>
                    <w:rFonts w:ascii="Times New Roman" w:hAnsi="Times New Roman"/>
                    <w:sz w:val="24"/>
                  </w:rPr>
                </w:rPrChange>
              </w:rPr>
              <w:pPrChange w:id="3246" w:author="Administrator" w:date="2024-02-27T12:54:00Z">
                <w:pPr>
                  <w:tabs>
                    <w:tab w:val="left" w:pos="3660"/>
                  </w:tabs>
                  <w:jc w:val="center"/>
                </w:pPr>
              </w:pPrChange>
            </w:pPr>
          </w:p>
        </w:tc>
        <w:tc>
          <w:tcPr>
            <w:tcW w:w="269" w:type="pct"/>
            <w:shd w:val="clear" w:color="auto" w:fill="FFFFFF" w:themeFill="background1"/>
            <w:tcPrChange w:id="3247" w:author="Administrator" w:date="2024-02-27T13:27:00Z">
              <w:tcPr>
                <w:tcW w:w="269" w:type="pct"/>
                <w:shd w:val="clear" w:color="auto" w:fill="808080" w:themeFill="background1" w:themeFillShade="80"/>
              </w:tcPr>
            </w:tcPrChange>
          </w:tcPr>
          <w:p w14:paraId="62651FDD" w14:textId="77777777" w:rsidR="00A82839" w:rsidRPr="00B04939" w:rsidRDefault="00A82839">
            <w:pPr>
              <w:tabs>
                <w:tab w:val="left" w:pos="3660"/>
              </w:tabs>
              <w:spacing w:line="360" w:lineRule="auto"/>
              <w:jc w:val="center"/>
              <w:rPr>
                <w:rFonts w:ascii="Times New Roman" w:hAnsi="Times New Roman" w:cs="Times New Roman"/>
                <w:sz w:val="24"/>
                <w:rPrChange w:id="3248" w:author="Administrator" w:date="2024-02-27T12:51:00Z">
                  <w:rPr>
                    <w:rFonts w:ascii="Times New Roman" w:hAnsi="Times New Roman"/>
                    <w:sz w:val="24"/>
                  </w:rPr>
                </w:rPrChange>
              </w:rPr>
              <w:pPrChange w:id="3249" w:author="Administrator" w:date="2024-02-27T12:54:00Z">
                <w:pPr>
                  <w:tabs>
                    <w:tab w:val="left" w:pos="3660"/>
                  </w:tabs>
                  <w:jc w:val="center"/>
                </w:pPr>
              </w:pPrChange>
            </w:pPr>
          </w:p>
        </w:tc>
        <w:tc>
          <w:tcPr>
            <w:tcW w:w="269" w:type="pct"/>
            <w:shd w:val="clear" w:color="auto" w:fill="FFFFFF" w:themeFill="background1"/>
            <w:textDirection w:val="btLr"/>
            <w:tcPrChange w:id="3250" w:author="Administrator" w:date="2024-02-27T13:27:00Z">
              <w:tcPr>
                <w:tcW w:w="269" w:type="pct"/>
                <w:shd w:val="clear" w:color="auto" w:fill="808080" w:themeFill="background1" w:themeFillShade="80"/>
                <w:textDirection w:val="btLr"/>
              </w:tcPr>
            </w:tcPrChange>
          </w:tcPr>
          <w:p w14:paraId="5C8459FE"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3251" w:author="Administrator" w:date="2024-02-27T12:51:00Z">
                  <w:rPr>
                    <w:rFonts w:ascii="Times New Roman" w:hAnsi="Times New Roman"/>
                    <w:sz w:val="24"/>
                  </w:rPr>
                </w:rPrChange>
              </w:rPr>
              <w:pPrChange w:id="3252" w:author="Administrator" w:date="2024-02-27T12:54:00Z">
                <w:pPr>
                  <w:tabs>
                    <w:tab w:val="left" w:pos="3660"/>
                  </w:tabs>
                  <w:ind w:left="113" w:right="113"/>
                  <w:jc w:val="center"/>
                </w:pPr>
              </w:pPrChange>
            </w:pPr>
          </w:p>
        </w:tc>
        <w:tc>
          <w:tcPr>
            <w:tcW w:w="269" w:type="pct"/>
            <w:shd w:val="clear" w:color="auto" w:fill="FFFFFF" w:themeFill="background1"/>
            <w:textDirection w:val="btLr"/>
            <w:tcPrChange w:id="3253" w:author="Administrator" w:date="2024-02-27T13:27:00Z">
              <w:tcPr>
                <w:tcW w:w="269" w:type="pct"/>
                <w:shd w:val="clear" w:color="auto" w:fill="808080" w:themeFill="background1" w:themeFillShade="80"/>
                <w:textDirection w:val="btLr"/>
              </w:tcPr>
            </w:tcPrChange>
          </w:tcPr>
          <w:p w14:paraId="5C7D5703"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3254" w:author="Administrator" w:date="2024-02-27T12:51:00Z">
                  <w:rPr>
                    <w:rFonts w:ascii="Times New Roman" w:hAnsi="Times New Roman"/>
                    <w:sz w:val="24"/>
                  </w:rPr>
                </w:rPrChange>
              </w:rPr>
              <w:pPrChange w:id="3255" w:author="Administrator" w:date="2024-02-27T12:54:00Z">
                <w:pPr>
                  <w:tabs>
                    <w:tab w:val="left" w:pos="3660"/>
                  </w:tabs>
                  <w:ind w:left="113" w:right="113"/>
                  <w:jc w:val="center"/>
                </w:pPr>
              </w:pPrChange>
            </w:pPr>
          </w:p>
        </w:tc>
        <w:tc>
          <w:tcPr>
            <w:tcW w:w="289" w:type="pct"/>
            <w:vMerge w:val="restart"/>
            <w:textDirection w:val="btLr"/>
            <w:tcPrChange w:id="3256" w:author="Administrator" w:date="2024-02-27T13:27:00Z">
              <w:tcPr>
                <w:tcW w:w="289" w:type="pct"/>
                <w:vMerge w:val="restart"/>
                <w:textDirection w:val="btLr"/>
              </w:tcPr>
            </w:tcPrChange>
          </w:tcPr>
          <w:p w14:paraId="4F8003F4" w14:textId="77777777" w:rsidR="00A82839" w:rsidRPr="00B04939" w:rsidRDefault="00A82839">
            <w:pPr>
              <w:tabs>
                <w:tab w:val="left" w:pos="3660"/>
              </w:tabs>
              <w:spacing w:line="360" w:lineRule="auto"/>
              <w:ind w:left="113" w:right="113"/>
              <w:jc w:val="center"/>
              <w:rPr>
                <w:rFonts w:ascii="Times New Roman" w:hAnsi="Times New Roman" w:cs="Times New Roman"/>
                <w:sz w:val="24"/>
                <w:rPrChange w:id="3257" w:author="Administrator" w:date="2024-02-27T12:51:00Z">
                  <w:rPr>
                    <w:rFonts w:ascii="Times New Roman" w:hAnsi="Times New Roman"/>
                    <w:sz w:val="24"/>
                  </w:rPr>
                </w:rPrChange>
              </w:rPr>
              <w:pPrChange w:id="3258" w:author="Administrator" w:date="2024-02-27T12:54:00Z">
                <w:pPr>
                  <w:tabs>
                    <w:tab w:val="left" w:pos="3660"/>
                  </w:tabs>
                  <w:ind w:left="113" w:right="113"/>
                  <w:jc w:val="center"/>
                </w:pPr>
              </w:pPrChange>
            </w:pPr>
            <w:r w:rsidRPr="00B04939">
              <w:rPr>
                <w:rFonts w:ascii="Times New Roman" w:hAnsi="Times New Roman"/>
                <w:sz w:val="24"/>
              </w:rPr>
              <w:t>Exam Week</w:t>
            </w:r>
          </w:p>
        </w:tc>
      </w:tr>
      <w:tr w:rsidR="0008425D" w:rsidRPr="00B04939" w14:paraId="7B5152BD" w14:textId="77777777" w:rsidTr="0008425D">
        <w:tblPrEx>
          <w:tblW w:w="4957" w:type="pct"/>
          <w:tblInd w:w="-5" w:type="dxa"/>
          <w:tblLayout w:type="fixed"/>
          <w:tblPrExChange w:id="3259" w:author="Administrator" w:date="2024-02-27T13:28:00Z">
            <w:tblPrEx>
              <w:tblW w:w="4957" w:type="pct"/>
              <w:tblInd w:w="-5" w:type="dxa"/>
              <w:tblLayout w:type="fixed"/>
            </w:tblPrEx>
          </w:tblPrExChange>
        </w:tblPrEx>
        <w:trPr>
          <w:trHeight w:val="498"/>
          <w:trPrChange w:id="3260" w:author="Administrator" w:date="2024-02-27T13:28:00Z">
            <w:trPr>
              <w:gridAfter w:val="0"/>
              <w:trHeight w:val="498"/>
            </w:trPr>
          </w:trPrChange>
        </w:trPr>
        <w:tc>
          <w:tcPr>
            <w:tcW w:w="824" w:type="pct"/>
            <w:vAlign w:val="bottom"/>
            <w:tcPrChange w:id="3261" w:author="Administrator" w:date="2024-02-27T13:28:00Z">
              <w:tcPr>
                <w:tcW w:w="824" w:type="pct"/>
                <w:gridSpan w:val="2"/>
                <w:vAlign w:val="bottom"/>
              </w:tcPr>
            </w:tcPrChange>
          </w:tcPr>
          <w:p w14:paraId="7AED0FD9" w14:textId="5CABD61D" w:rsidR="00A82839" w:rsidRPr="00526B87" w:rsidRDefault="00A82839">
            <w:pPr>
              <w:pStyle w:val="Default"/>
              <w:spacing w:line="360" w:lineRule="auto"/>
              <w:jc w:val="both"/>
              <w:rPr>
                <w:rFonts w:cs="Times New Roman"/>
                <w:color w:val="auto"/>
                <w:rPrChange w:id="3262" w:author="Administrator" w:date="2024-02-27T13:06:00Z">
                  <w:rPr>
                    <w:rFonts w:cs="Times New Roman"/>
                    <w:color w:val="0000FF"/>
                  </w:rPr>
                </w:rPrChange>
              </w:rPr>
              <w:pPrChange w:id="3263" w:author="Administrator" w:date="2024-02-27T13:09:00Z">
                <w:pPr>
                  <w:pStyle w:val="Default"/>
                  <w:jc w:val="center"/>
                </w:pPr>
              </w:pPrChange>
            </w:pPr>
            <w:ins w:id="3264" w:author="Administrator" w:date="2024-02-27T13:17:00Z">
              <w:r w:rsidRPr="004E2AAA">
                <w:rPr>
                  <w:rFonts w:cs="Times New Roman"/>
                  <w:color w:val="0D0D0D"/>
                </w:rPr>
                <w:t>Initial Testing</w:t>
              </w:r>
            </w:ins>
            <w:del w:id="3265" w:author="Administrator" w:date="2024-02-27T13:05:00Z">
              <w:r w:rsidRPr="00526B87" w:rsidDel="00526B87">
                <w:rPr>
                  <w:color w:val="auto"/>
                  <w:rPrChange w:id="3266" w:author="Administrator" w:date="2024-02-27T13:06:00Z">
                    <w:rPr>
                      <w:color w:val="0000FF"/>
                    </w:rPr>
                  </w:rPrChange>
                </w:rPr>
                <w:delText>Milestone 8</w:delText>
              </w:r>
            </w:del>
          </w:p>
        </w:tc>
        <w:tc>
          <w:tcPr>
            <w:tcW w:w="190" w:type="pct"/>
            <w:shd w:val="clear" w:color="auto" w:fill="FFFFFF" w:themeFill="background1"/>
            <w:tcPrChange w:id="3267" w:author="Administrator" w:date="2024-02-27T13:28:00Z">
              <w:tcPr>
                <w:tcW w:w="190" w:type="pct"/>
                <w:gridSpan w:val="2"/>
                <w:shd w:val="clear" w:color="auto" w:fill="808080" w:themeFill="background1" w:themeFillShade="80"/>
              </w:tcPr>
            </w:tcPrChange>
          </w:tcPr>
          <w:p w14:paraId="7385DF28" w14:textId="77777777" w:rsidR="00A82839" w:rsidRPr="00B04939" w:rsidRDefault="00A82839">
            <w:pPr>
              <w:tabs>
                <w:tab w:val="left" w:pos="3660"/>
              </w:tabs>
              <w:spacing w:line="360" w:lineRule="auto"/>
              <w:jc w:val="center"/>
              <w:rPr>
                <w:rFonts w:ascii="Times New Roman" w:hAnsi="Times New Roman" w:cs="Times New Roman"/>
                <w:sz w:val="24"/>
                <w:rPrChange w:id="3268" w:author="Administrator" w:date="2024-02-27T12:51:00Z">
                  <w:rPr>
                    <w:rFonts w:ascii="Times New Roman" w:hAnsi="Times New Roman"/>
                    <w:sz w:val="24"/>
                  </w:rPr>
                </w:rPrChange>
              </w:rPr>
              <w:pPrChange w:id="3269" w:author="Administrator" w:date="2024-02-27T12:54:00Z">
                <w:pPr>
                  <w:tabs>
                    <w:tab w:val="left" w:pos="3660"/>
                  </w:tabs>
                  <w:jc w:val="center"/>
                </w:pPr>
              </w:pPrChange>
            </w:pPr>
          </w:p>
        </w:tc>
        <w:tc>
          <w:tcPr>
            <w:tcW w:w="191" w:type="pct"/>
            <w:shd w:val="clear" w:color="auto" w:fill="FFFFFF" w:themeFill="background1"/>
            <w:tcPrChange w:id="3270" w:author="Administrator" w:date="2024-02-27T13:28:00Z">
              <w:tcPr>
                <w:tcW w:w="191" w:type="pct"/>
                <w:shd w:val="clear" w:color="auto" w:fill="808080" w:themeFill="background1" w:themeFillShade="80"/>
              </w:tcPr>
            </w:tcPrChange>
          </w:tcPr>
          <w:p w14:paraId="71CEEDF3" w14:textId="77777777" w:rsidR="00A82839" w:rsidRPr="00B04939" w:rsidRDefault="00A82839">
            <w:pPr>
              <w:tabs>
                <w:tab w:val="left" w:pos="3660"/>
              </w:tabs>
              <w:spacing w:line="360" w:lineRule="auto"/>
              <w:jc w:val="center"/>
              <w:rPr>
                <w:rFonts w:ascii="Times New Roman" w:hAnsi="Times New Roman" w:cs="Times New Roman"/>
                <w:sz w:val="24"/>
                <w:rPrChange w:id="3271" w:author="Administrator" w:date="2024-02-27T12:51:00Z">
                  <w:rPr>
                    <w:rFonts w:ascii="Times New Roman" w:hAnsi="Times New Roman"/>
                    <w:sz w:val="24"/>
                  </w:rPr>
                </w:rPrChange>
              </w:rPr>
              <w:pPrChange w:id="3272" w:author="Administrator" w:date="2024-02-27T12:54:00Z">
                <w:pPr>
                  <w:tabs>
                    <w:tab w:val="left" w:pos="3660"/>
                  </w:tabs>
                  <w:jc w:val="center"/>
                </w:pPr>
              </w:pPrChange>
            </w:pPr>
          </w:p>
        </w:tc>
        <w:tc>
          <w:tcPr>
            <w:tcW w:w="188" w:type="pct"/>
            <w:shd w:val="clear" w:color="auto" w:fill="FFFFFF" w:themeFill="background1"/>
            <w:tcPrChange w:id="3273" w:author="Administrator" w:date="2024-02-27T13:28:00Z">
              <w:tcPr>
                <w:tcW w:w="188" w:type="pct"/>
                <w:shd w:val="clear" w:color="auto" w:fill="808080" w:themeFill="background1" w:themeFillShade="80"/>
              </w:tcPr>
            </w:tcPrChange>
          </w:tcPr>
          <w:p w14:paraId="2A8B7D30" w14:textId="77777777" w:rsidR="00A82839" w:rsidRPr="00B04939" w:rsidRDefault="00A82839">
            <w:pPr>
              <w:tabs>
                <w:tab w:val="left" w:pos="3660"/>
              </w:tabs>
              <w:spacing w:line="360" w:lineRule="auto"/>
              <w:jc w:val="center"/>
              <w:rPr>
                <w:rFonts w:ascii="Times New Roman" w:hAnsi="Times New Roman" w:cs="Times New Roman"/>
                <w:sz w:val="24"/>
                <w:rPrChange w:id="3274" w:author="Administrator" w:date="2024-02-27T12:51:00Z">
                  <w:rPr>
                    <w:rFonts w:ascii="Times New Roman" w:hAnsi="Times New Roman"/>
                    <w:sz w:val="24"/>
                  </w:rPr>
                </w:rPrChange>
              </w:rPr>
              <w:pPrChange w:id="3275" w:author="Administrator" w:date="2024-02-27T12:54:00Z">
                <w:pPr>
                  <w:tabs>
                    <w:tab w:val="left" w:pos="3660"/>
                  </w:tabs>
                  <w:jc w:val="center"/>
                </w:pPr>
              </w:pPrChange>
            </w:pPr>
          </w:p>
        </w:tc>
        <w:tc>
          <w:tcPr>
            <w:tcW w:w="185" w:type="pct"/>
            <w:shd w:val="clear" w:color="auto" w:fill="auto"/>
            <w:tcPrChange w:id="3276" w:author="Administrator" w:date="2024-02-27T13:28:00Z">
              <w:tcPr>
                <w:tcW w:w="185" w:type="pct"/>
                <w:shd w:val="clear" w:color="auto" w:fill="808080" w:themeFill="background1" w:themeFillShade="80"/>
              </w:tcPr>
            </w:tcPrChange>
          </w:tcPr>
          <w:p w14:paraId="444E624B" w14:textId="77777777" w:rsidR="00A82839" w:rsidRPr="00B04939" w:rsidRDefault="00A82839">
            <w:pPr>
              <w:tabs>
                <w:tab w:val="left" w:pos="3660"/>
              </w:tabs>
              <w:spacing w:line="360" w:lineRule="auto"/>
              <w:jc w:val="center"/>
              <w:rPr>
                <w:rFonts w:ascii="Times New Roman" w:hAnsi="Times New Roman" w:cs="Times New Roman"/>
                <w:sz w:val="24"/>
                <w:rPrChange w:id="3277" w:author="Administrator" w:date="2024-02-27T12:51:00Z">
                  <w:rPr>
                    <w:rFonts w:ascii="Times New Roman" w:hAnsi="Times New Roman"/>
                    <w:sz w:val="24"/>
                  </w:rPr>
                </w:rPrChange>
              </w:rPr>
              <w:pPrChange w:id="3278" w:author="Administrator" w:date="2024-02-27T12:54:00Z">
                <w:pPr>
                  <w:tabs>
                    <w:tab w:val="left" w:pos="3660"/>
                  </w:tabs>
                  <w:jc w:val="center"/>
                </w:pPr>
              </w:pPrChange>
            </w:pPr>
          </w:p>
        </w:tc>
        <w:tc>
          <w:tcPr>
            <w:tcW w:w="185" w:type="pct"/>
            <w:shd w:val="clear" w:color="auto" w:fill="808080" w:themeFill="background1" w:themeFillShade="80"/>
            <w:tcPrChange w:id="3279" w:author="Administrator" w:date="2024-02-27T13:28:00Z">
              <w:tcPr>
                <w:tcW w:w="185" w:type="pct"/>
                <w:shd w:val="clear" w:color="auto" w:fill="808080" w:themeFill="background1" w:themeFillShade="80"/>
              </w:tcPr>
            </w:tcPrChange>
          </w:tcPr>
          <w:p w14:paraId="0E1DB882" w14:textId="77777777" w:rsidR="00A82839" w:rsidRPr="00B04939" w:rsidRDefault="00A82839">
            <w:pPr>
              <w:tabs>
                <w:tab w:val="left" w:pos="3660"/>
              </w:tabs>
              <w:spacing w:line="360" w:lineRule="auto"/>
              <w:jc w:val="center"/>
              <w:rPr>
                <w:rFonts w:ascii="Times New Roman" w:hAnsi="Times New Roman" w:cs="Times New Roman"/>
                <w:sz w:val="24"/>
                <w:rPrChange w:id="3280" w:author="Administrator" w:date="2024-02-27T12:51:00Z">
                  <w:rPr>
                    <w:rFonts w:ascii="Times New Roman" w:hAnsi="Times New Roman"/>
                    <w:sz w:val="24"/>
                  </w:rPr>
                </w:rPrChange>
              </w:rPr>
              <w:pPrChange w:id="3281" w:author="Administrator" w:date="2024-02-27T12:54:00Z">
                <w:pPr>
                  <w:tabs>
                    <w:tab w:val="left" w:pos="3660"/>
                  </w:tabs>
                  <w:jc w:val="center"/>
                </w:pPr>
              </w:pPrChange>
            </w:pPr>
          </w:p>
        </w:tc>
        <w:tc>
          <w:tcPr>
            <w:tcW w:w="183" w:type="pct"/>
            <w:shd w:val="clear" w:color="auto" w:fill="808080" w:themeFill="background1" w:themeFillShade="80"/>
            <w:tcPrChange w:id="3282" w:author="Administrator" w:date="2024-02-27T13:28:00Z">
              <w:tcPr>
                <w:tcW w:w="183" w:type="pct"/>
                <w:shd w:val="clear" w:color="auto" w:fill="808080" w:themeFill="background1" w:themeFillShade="80"/>
              </w:tcPr>
            </w:tcPrChange>
          </w:tcPr>
          <w:p w14:paraId="253BFDDD" w14:textId="77777777" w:rsidR="00A82839" w:rsidRPr="00B04939" w:rsidRDefault="00A82839">
            <w:pPr>
              <w:tabs>
                <w:tab w:val="left" w:pos="3660"/>
              </w:tabs>
              <w:spacing w:line="360" w:lineRule="auto"/>
              <w:jc w:val="center"/>
              <w:rPr>
                <w:rFonts w:ascii="Times New Roman" w:hAnsi="Times New Roman" w:cs="Times New Roman"/>
                <w:sz w:val="24"/>
                <w:rPrChange w:id="3283" w:author="Administrator" w:date="2024-02-27T12:51:00Z">
                  <w:rPr>
                    <w:rFonts w:ascii="Times New Roman" w:hAnsi="Times New Roman"/>
                    <w:sz w:val="24"/>
                  </w:rPr>
                </w:rPrChange>
              </w:rPr>
              <w:pPrChange w:id="3284" w:author="Administrator" w:date="2024-02-27T12:54:00Z">
                <w:pPr>
                  <w:tabs>
                    <w:tab w:val="left" w:pos="3660"/>
                  </w:tabs>
                  <w:jc w:val="center"/>
                </w:pPr>
              </w:pPrChange>
            </w:pPr>
          </w:p>
        </w:tc>
        <w:tc>
          <w:tcPr>
            <w:tcW w:w="184" w:type="pct"/>
            <w:shd w:val="clear" w:color="auto" w:fill="808080" w:themeFill="background1" w:themeFillShade="80"/>
            <w:tcPrChange w:id="3285" w:author="Administrator" w:date="2024-02-27T13:28:00Z">
              <w:tcPr>
                <w:tcW w:w="184" w:type="pct"/>
                <w:shd w:val="clear" w:color="auto" w:fill="808080" w:themeFill="background1" w:themeFillShade="80"/>
              </w:tcPr>
            </w:tcPrChange>
          </w:tcPr>
          <w:p w14:paraId="0986C854" w14:textId="77777777" w:rsidR="00A82839" w:rsidRPr="00B04939" w:rsidRDefault="00A82839">
            <w:pPr>
              <w:tabs>
                <w:tab w:val="left" w:pos="3660"/>
              </w:tabs>
              <w:spacing w:line="360" w:lineRule="auto"/>
              <w:jc w:val="center"/>
              <w:rPr>
                <w:rFonts w:ascii="Times New Roman" w:hAnsi="Times New Roman" w:cs="Times New Roman"/>
                <w:sz w:val="24"/>
                <w:rPrChange w:id="3286" w:author="Administrator" w:date="2024-02-27T12:51:00Z">
                  <w:rPr>
                    <w:rFonts w:ascii="Times New Roman" w:hAnsi="Times New Roman"/>
                    <w:sz w:val="24"/>
                  </w:rPr>
                </w:rPrChange>
              </w:rPr>
              <w:pPrChange w:id="3287" w:author="Administrator" w:date="2024-02-27T12:54:00Z">
                <w:pPr>
                  <w:tabs>
                    <w:tab w:val="left" w:pos="3660"/>
                  </w:tabs>
                  <w:jc w:val="center"/>
                </w:pPr>
              </w:pPrChange>
            </w:pPr>
          </w:p>
        </w:tc>
        <w:tc>
          <w:tcPr>
            <w:tcW w:w="184" w:type="pct"/>
            <w:shd w:val="clear" w:color="auto" w:fill="808080" w:themeFill="background1" w:themeFillShade="80"/>
            <w:tcPrChange w:id="3288" w:author="Administrator" w:date="2024-02-27T13:28:00Z">
              <w:tcPr>
                <w:tcW w:w="184" w:type="pct"/>
                <w:shd w:val="clear" w:color="auto" w:fill="808080" w:themeFill="background1" w:themeFillShade="80"/>
              </w:tcPr>
            </w:tcPrChange>
          </w:tcPr>
          <w:p w14:paraId="12BFE51B" w14:textId="77777777" w:rsidR="00A82839" w:rsidRPr="00B04939" w:rsidRDefault="00A82839">
            <w:pPr>
              <w:tabs>
                <w:tab w:val="left" w:pos="3660"/>
              </w:tabs>
              <w:spacing w:line="360" w:lineRule="auto"/>
              <w:jc w:val="center"/>
              <w:rPr>
                <w:rFonts w:ascii="Times New Roman" w:hAnsi="Times New Roman" w:cs="Times New Roman"/>
                <w:sz w:val="24"/>
                <w:rPrChange w:id="3289" w:author="Administrator" w:date="2024-02-27T12:51:00Z">
                  <w:rPr>
                    <w:rFonts w:ascii="Times New Roman" w:hAnsi="Times New Roman"/>
                    <w:sz w:val="24"/>
                  </w:rPr>
                </w:rPrChange>
              </w:rPr>
              <w:pPrChange w:id="3290" w:author="Administrator" w:date="2024-02-27T12:54:00Z">
                <w:pPr>
                  <w:tabs>
                    <w:tab w:val="left" w:pos="3660"/>
                  </w:tabs>
                  <w:jc w:val="center"/>
                </w:pPr>
              </w:pPrChange>
            </w:pPr>
          </w:p>
        </w:tc>
        <w:tc>
          <w:tcPr>
            <w:tcW w:w="245" w:type="pct"/>
            <w:vMerge/>
            <w:shd w:val="clear" w:color="auto" w:fill="FFFFFF" w:themeFill="background1"/>
            <w:tcPrChange w:id="3291" w:author="Administrator" w:date="2024-02-27T13:28:00Z">
              <w:tcPr>
                <w:tcW w:w="245" w:type="pct"/>
                <w:vMerge/>
                <w:shd w:val="clear" w:color="auto" w:fill="808080" w:themeFill="background1" w:themeFillShade="80"/>
              </w:tcPr>
            </w:tcPrChange>
          </w:tcPr>
          <w:p w14:paraId="66C50530" w14:textId="77777777" w:rsidR="00A82839" w:rsidRPr="00B04939" w:rsidRDefault="00A82839">
            <w:pPr>
              <w:tabs>
                <w:tab w:val="left" w:pos="3660"/>
              </w:tabs>
              <w:spacing w:line="360" w:lineRule="auto"/>
              <w:jc w:val="center"/>
              <w:rPr>
                <w:rFonts w:ascii="Times New Roman" w:hAnsi="Times New Roman" w:cs="Times New Roman"/>
                <w:sz w:val="24"/>
                <w:rPrChange w:id="3292" w:author="Administrator" w:date="2024-02-27T12:51:00Z">
                  <w:rPr>
                    <w:rFonts w:ascii="Times New Roman" w:hAnsi="Times New Roman"/>
                    <w:sz w:val="24"/>
                  </w:rPr>
                </w:rPrChange>
              </w:rPr>
              <w:pPrChange w:id="3293" w:author="Administrator" w:date="2024-02-27T12:54:00Z">
                <w:pPr>
                  <w:tabs>
                    <w:tab w:val="left" w:pos="3660"/>
                  </w:tabs>
                  <w:jc w:val="center"/>
                </w:pPr>
              </w:pPrChange>
            </w:pPr>
          </w:p>
        </w:tc>
        <w:tc>
          <w:tcPr>
            <w:tcW w:w="269" w:type="pct"/>
            <w:shd w:val="clear" w:color="auto" w:fill="FFFFFF" w:themeFill="background1"/>
            <w:tcPrChange w:id="3294" w:author="Administrator" w:date="2024-02-27T13:28:00Z">
              <w:tcPr>
                <w:tcW w:w="269" w:type="pct"/>
                <w:shd w:val="clear" w:color="auto" w:fill="808080" w:themeFill="background1" w:themeFillShade="80"/>
              </w:tcPr>
            </w:tcPrChange>
          </w:tcPr>
          <w:p w14:paraId="2F64EE1C" w14:textId="77777777" w:rsidR="00A82839" w:rsidRPr="00B04939" w:rsidRDefault="00A82839">
            <w:pPr>
              <w:tabs>
                <w:tab w:val="left" w:pos="3660"/>
              </w:tabs>
              <w:spacing w:line="360" w:lineRule="auto"/>
              <w:jc w:val="center"/>
              <w:rPr>
                <w:rFonts w:ascii="Times New Roman" w:hAnsi="Times New Roman" w:cs="Times New Roman"/>
                <w:sz w:val="24"/>
                <w:rPrChange w:id="3295" w:author="Administrator" w:date="2024-02-27T12:51:00Z">
                  <w:rPr>
                    <w:rFonts w:ascii="Times New Roman" w:hAnsi="Times New Roman"/>
                    <w:sz w:val="24"/>
                  </w:rPr>
                </w:rPrChange>
              </w:rPr>
              <w:pPrChange w:id="3296" w:author="Administrator" w:date="2024-02-27T12:54:00Z">
                <w:pPr>
                  <w:tabs>
                    <w:tab w:val="left" w:pos="3660"/>
                  </w:tabs>
                  <w:jc w:val="center"/>
                </w:pPr>
              </w:pPrChange>
            </w:pPr>
          </w:p>
        </w:tc>
        <w:tc>
          <w:tcPr>
            <w:tcW w:w="269" w:type="pct"/>
            <w:shd w:val="clear" w:color="auto" w:fill="FFFFFF" w:themeFill="background1"/>
            <w:tcPrChange w:id="3297" w:author="Administrator" w:date="2024-02-27T13:28:00Z">
              <w:tcPr>
                <w:tcW w:w="269" w:type="pct"/>
                <w:shd w:val="clear" w:color="auto" w:fill="808080" w:themeFill="background1" w:themeFillShade="80"/>
              </w:tcPr>
            </w:tcPrChange>
          </w:tcPr>
          <w:p w14:paraId="4E0F82AF" w14:textId="77777777" w:rsidR="00A82839" w:rsidRPr="00B04939" w:rsidRDefault="00A82839">
            <w:pPr>
              <w:tabs>
                <w:tab w:val="left" w:pos="3660"/>
              </w:tabs>
              <w:spacing w:line="360" w:lineRule="auto"/>
              <w:jc w:val="center"/>
              <w:rPr>
                <w:rFonts w:ascii="Times New Roman" w:hAnsi="Times New Roman" w:cs="Times New Roman"/>
                <w:sz w:val="24"/>
                <w:rPrChange w:id="3298" w:author="Administrator" w:date="2024-02-27T12:51:00Z">
                  <w:rPr>
                    <w:rFonts w:ascii="Times New Roman" w:hAnsi="Times New Roman"/>
                    <w:sz w:val="24"/>
                  </w:rPr>
                </w:rPrChange>
              </w:rPr>
              <w:pPrChange w:id="3299" w:author="Administrator" w:date="2024-02-27T12:54:00Z">
                <w:pPr>
                  <w:tabs>
                    <w:tab w:val="left" w:pos="3660"/>
                  </w:tabs>
                  <w:jc w:val="center"/>
                </w:pPr>
              </w:pPrChange>
            </w:pPr>
          </w:p>
        </w:tc>
        <w:tc>
          <w:tcPr>
            <w:tcW w:w="269" w:type="pct"/>
            <w:shd w:val="clear" w:color="auto" w:fill="FFFFFF" w:themeFill="background1"/>
            <w:tcPrChange w:id="3300" w:author="Administrator" w:date="2024-02-27T13:28:00Z">
              <w:tcPr>
                <w:tcW w:w="269" w:type="pct"/>
                <w:shd w:val="clear" w:color="auto" w:fill="808080" w:themeFill="background1" w:themeFillShade="80"/>
              </w:tcPr>
            </w:tcPrChange>
          </w:tcPr>
          <w:p w14:paraId="44155D99" w14:textId="77777777" w:rsidR="00A82839" w:rsidRPr="00B04939" w:rsidRDefault="00A82839">
            <w:pPr>
              <w:tabs>
                <w:tab w:val="left" w:pos="3660"/>
              </w:tabs>
              <w:spacing w:line="360" w:lineRule="auto"/>
              <w:jc w:val="center"/>
              <w:rPr>
                <w:rFonts w:ascii="Times New Roman" w:hAnsi="Times New Roman" w:cs="Times New Roman"/>
                <w:sz w:val="24"/>
                <w:rPrChange w:id="3301" w:author="Administrator" w:date="2024-02-27T12:51:00Z">
                  <w:rPr>
                    <w:rFonts w:ascii="Times New Roman" w:hAnsi="Times New Roman"/>
                    <w:sz w:val="24"/>
                  </w:rPr>
                </w:rPrChange>
              </w:rPr>
              <w:pPrChange w:id="3302" w:author="Administrator" w:date="2024-02-27T12:54:00Z">
                <w:pPr>
                  <w:tabs>
                    <w:tab w:val="left" w:pos="3660"/>
                  </w:tabs>
                  <w:jc w:val="center"/>
                </w:pPr>
              </w:pPrChange>
            </w:pPr>
          </w:p>
        </w:tc>
        <w:tc>
          <w:tcPr>
            <w:tcW w:w="269" w:type="pct"/>
            <w:shd w:val="clear" w:color="auto" w:fill="FFFFFF" w:themeFill="background1"/>
            <w:tcPrChange w:id="3303" w:author="Administrator" w:date="2024-02-27T13:28:00Z">
              <w:tcPr>
                <w:tcW w:w="269" w:type="pct"/>
                <w:shd w:val="clear" w:color="auto" w:fill="808080" w:themeFill="background1" w:themeFillShade="80"/>
              </w:tcPr>
            </w:tcPrChange>
          </w:tcPr>
          <w:p w14:paraId="02B49140" w14:textId="77777777" w:rsidR="00A82839" w:rsidRPr="00B04939" w:rsidRDefault="00A82839">
            <w:pPr>
              <w:tabs>
                <w:tab w:val="left" w:pos="3660"/>
              </w:tabs>
              <w:spacing w:line="360" w:lineRule="auto"/>
              <w:jc w:val="center"/>
              <w:rPr>
                <w:rFonts w:ascii="Times New Roman" w:hAnsi="Times New Roman" w:cs="Times New Roman"/>
                <w:sz w:val="24"/>
                <w:rPrChange w:id="3304" w:author="Administrator" w:date="2024-02-27T12:51:00Z">
                  <w:rPr>
                    <w:rFonts w:ascii="Times New Roman" w:hAnsi="Times New Roman"/>
                    <w:sz w:val="24"/>
                  </w:rPr>
                </w:rPrChange>
              </w:rPr>
              <w:pPrChange w:id="3305" w:author="Administrator" w:date="2024-02-27T12:54:00Z">
                <w:pPr>
                  <w:tabs>
                    <w:tab w:val="left" w:pos="3660"/>
                  </w:tabs>
                  <w:jc w:val="center"/>
                </w:pPr>
              </w:pPrChange>
            </w:pPr>
          </w:p>
        </w:tc>
        <w:tc>
          <w:tcPr>
            <w:tcW w:w="269" w:type="pct"/>
            <w:shd w:val="clear" w:color="auto" w:fill="FFFFFF" w:themeFill="background1"/>
            <w:tcPrChange w:id="3306" w:author="Administrator" w:date="2024-02-27T13:28:00Z">
              <w:tcPr>
                <w:tcW w:w="269" w:type="pct"/>
                <w:shd w:val="clear" w:color="auto" w:fill="808080" w:themeFill="background1" w:themeFillShade="80"/>
              </w:tcPr>
            </w:tcPrChange>
          </w:tcPr>
          <w:p w14:paraId="6434EF7B" w14:textId="77777777" w:rsidR="00A82839" w:rsidRPr="00B04939" w:rsidRDefault="00A82839">
            <w:pPr>
              <w:tabs>
                <w:tab w:val="left" w:pos="3660"/>
              </w:tabs>
              <w:spacing w:line="360" w:lineRule="auto"/>
              <w:jc w:val="center"/>
              <w:rPr>
                <w:rFonts w:ascii="Times New Roman" w:hAnsi="Times New Roman" w:cs="Times New Roman"/>
                <w:sz w:val="24"/>
                <w:rPrChange w:id="3307" w:author="Administrator" w:date="2024-02-27T12:51:00Z">
                  <w:rPr>
                    <w:rFonts w:ascii="Times New Roman" w:hAnsi="Times New Roman"/>
                    <w:sz w:val="24"/>
                  </w:rPr>
                </w:rPrChange>
              </w:rPr>
              <w:pPrChange w:id="3308" w:author="Administrator" w:date="2024-02-27T12:54:00Z">
                <w:pPr>
                  <w:tabs>
                    <w:tab w:val="left" w:pos="3660"/>
                  </w:tabs>
                  <w:jc w:val="center"/>
                </w:pPr>
              </w:pPrChange>
            </w:pPr>
          </w:p>
        </w:tc>
        <w:tc>
          <w:tcPr>
            <w:tcW w:w="269" w:type="pct"/>
            <w:shd w:val="clear" w:color="auto" w:fill="FFFFFF" w:themeFill="background1"/>
            <w:tcPrChange w:id="3309" w:author="Administrator" w:date="2024-02-27T13:28:00Z">
              <w:tcPr>
                <w:tcW w:w="269" w:type="pct"/>
                <w:shd w:val="clear" w:color="auto" w:fill="808080" w:themeFill="background1" w:themeFillShade="80"/>
              </w:tcPr>
            </w:tcPrChange>
          </w:tcPr>
          <w:p w14:paraId="5DD43A78" w14:textId="77777777" w:rsidR="00A82839" w:rsidRPr="00B04939" w:rsidRDefault="00A82839">
            <w:pPr>
              <w:tabs>
                <w:tab w:val="left" w:pos="3660"/>
              </w:tabs>
              <w:spacing w:line="360" w:lineRule="auto"/>
              <w:jc w:val="center"/>
              <w:rPr>
                <w:rFonts w:ascii="Times New Roman" w:hAnsi="Times New Roman" w:cs="Times New Roman"/>
                <w:sz w:val="24"/>
                <w:rPrChange w:id="3310" w:author="Administrator" w:date="2024-02-27T12:51:00Z">
                  <w:rPr>
                    <w:rFonts w:ascii="Times New Roman" w:hAnsi="Times New Roman"/>
                    <w:sz w:val="24"/>
                  </w:rPr>
                </w:rPrChange>
              </w:rPr>
              <w:pPrChange w:id="3311" w:author="Administrator" w:date="2024-02-27T12:54:00Z">
                <w:pPr>
                  <w:tabs>
                    <w:tab w:val="left" w:pos="3660"/>
                  </w:tabs>
                  <w:jc w:val="center"/>
                </w:pPr>
              </w:pPrChange>
            </w:pPr>
          </w:p>
        </w:tc>
        <w:tc>
          <w:tcPr>
            <w:tcW w:w="269" w:type="pct"/>
            <w:shd w:val="clear" w:color="auto" w:fill="FFFFFF" w:themeFill="background1"/>
            <w:tcPrChange w:id="3312" w:author="Administrator" w:date="2024-02-27T13:28:00Z">
              <w:tcPr>
                <w:tcW w:w="269" w:type="pct"/>
                <w:shd w:val="clear" w:color="auto" w:fill="808080" w:themeFill="background1" w:themeFillShade="80"/>
              </w:tcPr>
            </w:tcPrChange>
          </w:tcPr>
          <w:p w14:paraId="31D3F6F2" w14:textId="77777777" w:rsidR="00A82839" w:rsidRPr="00B04939" w:rsidRDefault="00A82839">
            <w:pPr>
              <w:tabs>
                <w:tab w:val="left" w:pos="3660"/>
              </w:tabs>
              <w:spacing w:line="360" w:lineRule="auto"/>
              <w:jc w:val="center"/>
              <w:rPr>
                <w:rFonts w:ascii="Times New Roman" w:hAnsi="Times New Roman" w:cs="Times New Roman"/>
                <w:sz w:val="24"/>
                <w:rPrChange w:id="3313" w:author="Administrator" w:date="2024-02-27T12:51:00Z">
                  <w:rPr>
                    <w:rFonts w:ascii="Times New Roman" w:hAnsi="Times New Roman"/>
                    <w:sz w:val="24"/>
                  </w:rPr>
                </w:rPrChange>
              </w:rPr>
              <w:pPrChange w:id="3314" w:author="Administrator" w:date="2024-02-27T12:54:00Z">
                <w:pPr>
                  <w:tabs>
                    <w:tab w:val="left" w:pos="3660"/>
                  </w:tabs>
                  <w:jc w:val="center"/>
                </w:pPr>
              </w:pPrChange>
            </w:pPr>
          </w:p>
        </w:tc>
        <w:tc>
          <w:tcPr>
            <w:tcW w:w="269" w:type="pct"/>
            <w:shd w:val="clear" w:color="auto" w:fill="FFFFFF" w:themeFill="background1"/>
            <w:tcPrChange w:id="3315" w:author="Administrator" w:date="2024-02-27T13:28:00Z">
              <w:tcPr>
                <w:tcW w:w="269" w:type="pct"/>
                <w:shd w:val="clear" w:color="auto" w:fill="808080" w:themeFill="background1" w:themeFillShade="80"/>
              </w:tcPr>
            </w:tcPrChange>
          </w:tcPr>
          <w:p w14:paraId="2BB5643A" w14:textId="77777777" w:rsidR="00A82839" w:rsidRPr="00B04939" w:rsidRDefault="00A82839">
            <w:pPr>
              <w:tabs>
                <w:tab w:val="left" w:pos="3660"/>
              </w:tabs>
              <w:spacing w:line="360" w:lineRule="auto"/>
              <w:jc w:val="center"/>
              <w:rPr>
                <w:rFonts w:ascii="Times New Roman" w:hAnsi="Times New Roman" w:cs="Times New Roman"/>
                <w:sz w:val="24"/>
                <w:rPrChange w:id="3316" w:author="Administrator" w:date="2024-02-27T12:51:00Z">
                  <w:rPr>
                    <w:rFonts w:ascii="Times New Roman" w:hAnsi="Times New Roman"/>
                    <w:sz w:val="24"/>
                  </w:rPr>
                </w:rPrChange>
              </w:rPr>
              <w:pPrChange w:id="3317" w:author="Administrator" w:date="2024-02-27T12:54:00Z">
                <w:pPr>
                  <w:tabs>
                    <w:tab w:val="left" w:pos="3660"/>
                  </w:tabs>
                  <w:jc w:val="center"/>
                </w:pPr>
              </w:pPrChange>
            </w:pPr>
          </w:p>
        </w:tc>
        <w:tc>
          <w:tcPr>
            <w:tcW w:w="289" w:type="pct"/>
            <w:vMerge/>
            <w:tcPrChange w:id="3318" w:author="Administrator" w:date="2024-02-27T13:28:00Z">
              <w:tcPr>
                <w:tcW w:w="289" w:type="pct"/>
                <w:vMerge/>
              </w:tcPr>
            </w:tcPrChange>
          </w:tcPr>
          <w:p w14:paraId="68D2D564" w14:textId="77777777" w:rsidR="00A82839" w:rsidRPr="00B04939" w:rsidRDefault="00A82839">
            <w:pPr>
              <w:tabs>
                <w:tab w:val="left" w:pos="3660"/>
              </w:tabs>
              <w:spacing w:line="360" w:lineRule="auto"/>
              <w:jc w:val="center"/>
              <w:rPr>
                <w:rFonts w:ascii="Times New Roman" w:hAnsi="Times New Roman" w:cs="Times New Roman"/>
                <w:sz w:val="24"/>
                <w:rPrChange w:id="3319" w:author="Administrator" w:date="2024-02-27T12:51:00Z">
                  <w:rPr>
                    <w:rFonts w:ascii="Times New Roman" w:hAnsi="Times New Roman"/>
                    <w:sz w:val="24"/>
                  </w:rPr>
                </w:rPrChange>
              </w:rPr>
              <w:pPrChange w:id="3320" w:author="Administrator" w:date="2024-02-27T12:54:00Z">
                <w:pPr>
                  <w:tabs>
                    <w:tab w:val="left" w:pos="3660"/>
                  </w:tabs>
                  <w:jc w:val="center"/>
                </w:pPr>
              </w:pPrChange>
            </w:pPr>
          </w:p>
        </w:tc>
      </w:tr>
      <w:tr w:rsidR="0008425D" w:rsidRPr="00B04939" w14:paraId="39CD43CF" w14:textId="77777777" w:rsidTr="0008425D">
        <w:tblPrEx>
          <w:tblW w:w="4957" w:type="pct"/>
          <w:tblInd w:w="-5" w:type="dxa"/>
          <w:tblLayout w:type="fixed"/>
          <w:tblPrExChange w:id="3321" w:author="Administrator" w:date="2024-02-27T13:28:00Z">
            <w:tblPrEx>
              <w:tblW w:w="4957" w:type="pct"/>
              <w:tblInd w:w="-5" w:type="dxa"/>
              <w:tblLayout w:type="fixed"/>
            </w:tblPrEx>
          </w:tblPrExChange>
        </w:tblPrEx>
        <w:trPr>
          <w:trHeight w:val="498"/>
          <w:trPrChange w:id="3322" w:author="Administrator" w:date="2024-02-27T13:28:00Z">
            <w:trPr>
              <w:gridAfter w:val="0"/>
              <w:trHeight w:val="498"/>
            </w:trPr>
          </w:trPrChange>
        </w:trPr>
        <w:tc>
          <w:tcPr>
            <w:tcW w:w="824" w:type="pct"/>
            <w:vAlign w:val="bottom"/>
            <w:tcPrChange w:id="3323" w:author="Administrator" w:date="2024-02-27T13:28:00Z">
              <w:tcPr>
                <w:tcW w:w="824" w:type="pct"/>
                <w:gridSpan w:val="2"/>
                <w:vAlign w:val="bottom"/>
              </w:tcPr>
            </w:tcPrChange>
          </w:tcPr>
          <w:p w14:paraId="79E00EB3" w14:textId="4741FE63" w:rsidR="00A82839" w:rsidRPr="00526B87" w:rsidRDefault="00A82839">
            <w:pPr>
              <w:pStyle w:val="Default"/>
              <w:spacing w:line="360" w:lineRule="auto"/>
              <w:jc w:val="both"/>
              <w:rPr>
                <w:rFonts w:cs="Times New Roman"/>
                <w:color w:val="auto"/>
                <w:rPrChange w:id="3324" w:author="Administrator" w:date="2024-02-27T13:06:00Z">
                  <w:rPr>
                    <w:rFonts w:cs="Times New Roman"/>
                    <w:color w:val="0000FF"/>
                  </w:rPr>
                </w:rPrChange>
              </w:rPr>
              <w:pPrChange w:id="3325" w:author="Administrator" w:date="2024-02-27T13:09:00Z">
                <w:pPr>
                  <w:pStyle w:val="Default"/>
                  <w:jc w:val="center"/>
                </w:pPr>
              </w:pPrChange>
            </w:pPr>
            <w:ins w:id="3326" w:author="Administrator" w:date="2024-02-27T13:17:00Z">
              <w:r w:rsidRPr="004E2AAA">
                <w:rPr>
                  <w:rFonts w:cs="Times New Roman"/>
                  <w:color w:val="0D0D0D"/>
                </w:rPr>
                <w:t>Final Testing</w:t>
              </w:r>
            </w:ins>
            <w:del w:id="3327" w:author="Administrator" w:date="2024-02-27T13:05:00Z">
              <w:r w:rsidRPr="00526B87" w:rsidDel="008B0F0D">
                <w:rPr>
                  <w:color w:val="auto"/>
                  <w:rPrChange w:id="3328" w:author="Administrator" w:date="2024-02-27T13:06:00Z">
                    <w:rPr>
                      <w:color w:val="0000FF"/>
                    </w:rPr>
                  </w:rPrChange>
                </w:rPr>
                <w:delText>Milestone 9</w:delText>
              </w:r>
            </w:del>
          </w:p>
        </w:tc>
        <w:tc>
          <w:tcPr>
            <w:tcW w:w="190" w:type="pct"/>
            <w:shd w:val="clear" w:color="auto" w:fill="FFFFFF" w:themeFill="background1"/>
            <w:tcPrChange w:id="3329" w:author="Administrator" w:date="2024-02-27T13:28:00Z">
              <w:tcPr>
                <w:tcW w:w="190" w:type="pct"/>
                <w:gridSpan w:val="2"/>
                <w:shd w:val="clear" w:color="auto" w:fill="808080" w:themeFill="background1" w:themeFillShade="80"/>
              </w:tcPr>
            </w:tcPrChange>
          </w:tcPr>
          <w:p w14:paraId="23A0D48D" w14:textId="77777777" w:rsidR="00A82839" w:rsidRPr="00B04939" w:rsidRDefault="00A82839">
            <w:pPr>
              <w:tabs>
                <w:tab w:val="left" w:pos="3660"/>
              </w:tabs>
              <w:spacing w:line="360" w:lineRule="auto"/>
              <w:jc w:val="center"/>
              <w:rPr>
                <w:rFonts w:ascii="Times New Roman" w:hAnsi="Times New Roman" w:cs="Times New Roman"/>
                <w:sz w:val="24"/>
                <w:rPrChange w:id="3330" w:author="Administrator" w:date="2024-02-27T12:51:00Z">
                  <w:rPr>
                    <w:rFonts w:ascii="Times New Roman" w:hAnsi="Times New Roman"/>
                    <w:sz w:val="24"/>
                  </w:rPr>
                </w:rPrChange>
              </w:rPr>
              <w:pPrChange w:id="3331" w:author="Administrator" w:date="2024-02-27T12:54:00Z">
                <w:pPr>
                  <w:tabs>
                    <w:tab w:val="left" w:pos="3660"/>
                  </w:tabs>
                  <w:jc w:val="center"/>
                </w:pPr>
              </w:pPrChange>
            </w:pPr>
          </w:p>
        </w:tc>
        <w:tc>
          <w:tcPr>
            <w:tcW w:w="191" w:type="pct"/>
            <w:shd w:val="clear" w:color="auto" w:fill="FFFFFF" w:themeFill="background1"/>
            <w:tcPrChange w:id="3332" w:author="Administrator" w:date="2024-02-27T13:28:00Z">
              <w:tcPr>
                <w:tcW w:w="191" w:type="pct"/>
                <w:shd w:val="clear" w:color="auto" w:fill="808080" w:themeFill="background1" w:themeFillShade="80"/>
              </w:tcPr>
            </w:tcPrChange>
          </w:tcPr>
          <w:p w14:paraId="6C06F1DF" w14:textId="77777777" w:rsidR="00A82839" w:rsidRPr="00B04939" w:rsidRDefault="00A82839">
            <w:pPr>
              <w:tabs>
                <w:tab w:val="left" w:pos="3660"/>
              </w:tabs>
              <w:spacing w:line="360" w:lineRule="auto"/>
              <w:jc w:val="center"/>
              <w:rPr>
                <w:rFonts w:ascii="Times New Roman" w:hAnsi="Times New Roman" w:cs="Times New Roman"/>
                <w:sz w:val="24"/>
                <w:rPrChange w:id="3333" w:author="Administrator" w:date="2024-02-27T12:51:00Z">
                  <w:rPr>
                    <w:rFonts w:ascii="Times New Roman" w:hAnsi="Times New Roman"/>
                    <w:sz w:val="24"/>
                  </w:rPr>
                </w:rPrChange>
              </w:rPr>
              <w:pPrChange w:id="3334" w:author="Administrator" w:date="2024-02-27T12:54:00Z">
                <w:pPr>
                  <w:tabs>
                    <w:tab w:val="left" w:pos="3660"/>
                  </w:tabs>
                  <w:jc w:val="center"/>
                </w:pPr>
              </w:pPrChange>
            </w:pPr>
          </w:p>
        </w:tc>
        <w:tc>
          <w:tcPr>
            <w:tcW w:w="188" w:type="pct"/>
            <w:shd w:val="clear" w:color="auto" w:fill="FFFFFF" w:themeFill="background1"/>
            <w:tcPrChange w:id="3335" w:author="Administrator" w:date="2024-02-27T13:28:00Z">
              <w:tcPr>
                <w:tcW w:w="188" w:type="pct"/>
                <w:shd w:val="clear" w:color="auto" w:fill="808080" w:themeFill="background1" w:themeFillShade="80"/>
              </w:tcPr>
            </w:tcPrChange>
          </w:tcPr>
          <w:p w14:paraId="6179F13E" w14:textId="77777777" w:rsidR="00A82839" w:rsidRPr="00B04939" w:rsidRDefault="00A82839">
            <w:pPr>
              <w:tabs>
                <w:tab w:val="left" w:pos="3660"/>
              </w:tabs>
              <w:spacing w:line="360" w:lineRule="auto"/>
              <w:jc w:val="center"/>
              <w:rPr>
                <w:rFonts w:ascii="Times New Roman" w:hAnsi="Times New Roman" w:cs="Times New Roman"/>
                <w:sz w:val="24"/>
                <w:rPrChange w:id="3336" w:author="Administrator" w:date="2024-02-27T12:51:00Z">
                  <w:rPr>
                    <w:rFonts w:ascii="Times New Roman" w:hAnsi="Times New Roman"/>
                    <w:sz w:val="24"/>
                  </w:rPr>
                </w:rPrChange>
              </w:rPr>
              <w:pPrChange w:id="3337" w:author="Administrator" w:date="2024-02-27T12:54:00Z">
                <w:pPr>
                  <w:tabs>
                    <w:tab w:val="left" w:pos="3660"/>
                  </w:tabs>
                  <w:jc w:val="center"/>
                </w:pPr>
              </w:pPrChange>
            </w:pPr>
          </w:p>
        </w:tc>
        <w:tc>
          <w:tcPr>
            <w:tcW w:w="185" w:type="pct"/>
            <w:shd w:val="clear" w:color="auto" w:fill="FFFFFF" w:themeFill="background1"/>
            <w:tcPrChange w:id="3338" w:author="Administrator" w:date="2024-02-27T13:28:00Z">
              <w:tcPr>
                <w:tcW w:w="185" w:type="pct"/>
                <w:shd w:val="clear" w:color="auto" w:fill="808080" w:themeFill="background1" w:themeFillShade="80"/>
              </w:tcPr>
            </w:tcPrChange>
          </w:tcPr>
          <w:p w14:paraId="1E28D3D5" w14:textId="77777777" w:rsidR="00A82839" w:rsidRPr="00B04939" w:rsidRDefault="00A82839">
            <w:pPr>
              <w:tabs>
                <w:tab w:val="left" w:pos="3660"/>
              </w:tabs>
              <w:spacing w:line="360" w:lineRule="auto"/>
              <w:jc w:val="center"/>
              <w:rPr>
                <w:rFonts w:ascii="Times New Roman" w:hAnsi="Times New Roman" w:cs="Times New Roman"/>
                <w:sz w:val="24"/>
                <w:rPrChange w:id="3339" w:author="Administrator" w:date="2024-02-27T12:51:00Z">
                  <w:rPr>
                    <w:rFonts w:ascii="Times New Roman" w:hAnsi="Times New Roman"/>
                    <w:sz w:val="24"/>
                  </w:rPr>
                </w:rPrChange>
              </w:rPr>
              <w:pPrChange w:id="3340" w:author="Administrator" w:date="2024-02-27T12:54:00Z">
                <w:pPr>
                  <w:tabs>
                    <w:tab w:val="left" w:pos="3660"/>
                  </w:tabs>
                  <w:jc w:val="center"/>
                </w:pPr>
              </w:pPrChange>
            </w:pPr>
          </w:p>
        </w:tc>
        <w:tc>
          <w:tcPr>
            <w:tcW w:w="185" w:type="pct"/>
            <w:shd w:val="clear" w:color="auto" w:fill="FFFFFF" w:themeFill="background1"/>
            <w:tcPrChange w:id="3341" w:author="Administrator" w:date="2024-02-27T13:28:00Z">
              <w:tcPr>
                <w:tcW w:w="185" w:type="pct"/>
                <w:shd w:val="clear" w:color="auto" w:fill="808080" w:themeFill="background1" w:themeFillShade="80"/>
              </w:tcPr>
            </w:tcPrChange>
          </w:tcPr>
          <w:p w14:paraId="1F5352F8" w14:textId="77777777" w:rsidR="00A82839" w:rsidRPr="00B04939" w:rsidRDefault="00A82839">
            <w:pPr>
              <w:tabs>
                <w:tab w:val="left" w:pos="3660"/>
              </w:tabs>
              <w:spacing w:line="360" w:lineRule="auto"/>
              <w:jc w:val="center"/>
              <w:rPr>
                <w:rFonts w:ascii="Times New Roman" w:hAnsi="Times New Roman" w:cs="Times New Roman"/>
                <w:sz w:val="24"/>
                <w:rPrChange w:id="3342" w:author="Administrator" w:date="2024-02-27T12:51:00Z">
                  <w:rPr>
                    <w:rFonts w:ascii="Times New Roman" w:hAnsi="Times New Roman"/>
                    <w:sz w:val="24"/>
                  </w:rPr>
                </w:rPrChange>
              </w:rPr>
              <w:pPrChange w:id="3343" w:author="Administrator" w:date="2024-02-27T12:54:00Z">
                <w:pPr>
                  <w:tabs>
                    <w:tab w:val="left" w:pos="3660"/>
                  </w:tabs>
                  <w:jc w:val="center"/>
                </w:pPr>
              </w:pPrChange>
            </w:pPr>
          </w:p>
        </w:tc>
        <w:tc>
          <w:tcPr>
            <w:tcW w:w="183" w:type="pct"/>
            <w:shd w:val="clear" w:color="auto" w:fill="FFFFFF" w:themeFill="background1"/>
            <w:tcPrChange w:id="3344" w:author="Administrator" w:date="2024-02-27T13:28:00Z">
              <w:tcPr>
                <w:tcW w:w="183" w:type="pct"/>
                <w:shd w:val="clear" w:color="auto" w:fill="808080" w:themeFill="background1" w:themeFillShade="80"/>
              </w:tcPr>
            </w:tcPrChange>
          </w:tcPr>
          <w:p w14:paraId="5AA2BD99" w14:textId="77777777" w:rsidR="00A82839" w:rsidRPr="00B04939" w:rsidRDefault="00A82839">
            <w:pPr>
              <w:tabs>
                <w:tab w:val="left" w:pos="3660"/>
              </w:tabs>
              <w:spacing w:line="360" w:lineRule="auto"/>
              <w:jc w:val="center"/>
              <w:rPr>
                <w:rFonts w:ascii="Times New Roman" w:hAnsi="Times New Roman" w:cs="Times New Roman"/>
                <w:sz w:val="24"/>
                <w:rPrChange w:id="3345" w:author="Administrator" w:date="2024-02-27T12:51:00Z">
                  <w:rPr>
                    <w:rFonts w:ascii="Times New Roman" w:hAnsi="Times New Roman"/>
                    <w:sz w:val="24"/>
                  </w:rPr>
                </w:rPrChange>
              </w:rPr>
              <w:pPrChange w:id="3346" w:author="Administrator" w:date="2024-02-27T12:54:00Z">
                <w:pPr>
                  <w:tabs>
                    <w:tab w:val="left" w:pos="3660"/>
                  </w:tabs>
                  <w:jc w:val="center"/>
                </w:pPr>
              </w:pPrChange>
            </w:pPr>
          </w:p>
        </w:tc>
        <w:tc>
          <w:tcPr>
            <w:tcW w:w="184" w:type="pct"/>
            <w:shd w:val="clear" w:color="auto" w:fill="auto"/>
            <w:tcPrChange w:id="3347" w:author="Administrator" w:date="2024-02-27T13:28:00Z">
              <w:tcPr>
                <w:tcW w:w="184" w:type="pct"/>
                <w:shd w:val="clear" w:color="auto" w:fill="808080" w:themeFill="background1" w:themeFillShade="80"/>
              </w:tcPr>
            </w:tcPrChange>
          </w:tcPr>
          <w:p w14:paraId="305077B1" w14:textId="77777777" w:rsidR="00A82839" w:rsidRPr="00B04939" w:rsidRDefault="00A82839">
            <w:pPr>
              <w:tabs>
                <w:tab w:val="left" w:pos="3660"/>
              </w:tabs>
              <w:spacing w:line="360" w:lineRule="auto"/>
              <w:jc w:val="center"/>
              <w:rPr>
                <w:rFonts w:ascii="Times New Roman" w:hAnsi="Times New Roman" w:cs="Times New Roman"/>
                <w:sz w:val="24"/>
                <w:rPrChange w:id="3348" w:author="Administrator" w:date="2024-02-27T12:51:00Z">
                  <w:rPr>
                    <w:rFonts w:ascii="Times New Roman" w:hAnsi="Times New Roman"/>
                    <w:sz w:val="24"/>
                  </w:rPr>
                </w:rPrChange>
              </w:rPr>
              <w:pPrChange w:id="3349" w:author="Administrator" w:date="2024-02-27T12:54:00Z">
                <w:pPr>
                  <w:tabs>
                    <w:tab w:val="left" w:pos="3660"/>
                  </w:tabs>
                  <w:jc w:val="center"/>
                </w:pPr>
              </w:pPrChange>
            </w:pPr>
          </w:p>
        </w:tc>
        <w:tc>
          <w:tcPr>
            <w:tcW w:w="184" w:type="pct"/>
            <w:shd w:val="clear" w:color="auto" w:fill="auto"/>
            <w:tcPrChange w:id="3350" w:author="Administrator" w:date="2024-02-27T13:28:00Z">
              <w:tcPr>
                <w:tcW w:w="184" w:type="pct"/>
                <w:shd w:val="clear" w:color="auto" w:fill="808080" w:themeFill="background1" w:themeFillShade="80"/>
              </w:tcPr>
            </w:tcPrChange>
          </w:tcPr>
          <w:p w14:paraId="1A0C845D" w14:textId="77777777" w:rsidR="00A82839" w:rsidRPr="00B04939" w:rsidRDefault="00A82839">
            <w:pPr>
              <w:tabs>
                <w:tab w:val="left" w:pos="3660"/>
              </w:tabs>
              <w:spacing w:line="360" w:lineRule="auto"/>
              <w:jc w:val="center"/>
              <w:rPr>
                <w:rFonts w:ascii="Times New Roman" w:hAnsi="Times New Roman" w:cs="Times New Roman"/>
                <w:sz w:val="24"/>
                <w:rPrChange w:id="3351" w:author="Administrator" w:date="2024-02-27T12:51:00Z">
                  <w:rPr>
                    <w:rFonts w:ascii="Times New Roman" w:hAnsi="Times New Roman"/>
                    <w:sz w:val="24"/>
                  </w:rPr>
                </w:rPrChange>
              </w:rPr>
              <w:pPrChange w:id="3352" w:author="Administrator" w:date="2024-02-27T12:54:00Z">
                <w:pPr>
                  <w:tabs>
                    <w:tab w:val="left" w:pos="3660"/>
                  </w:tabs>
                  <w:jc w:val="center"/>
                </w:pPr>
              </w:pPrChange>
            </w:pPr>
          </w:p>
        </w:tc>
        <w:tc>
          <w:tcPr>
            <w:tcW w:w="245" w:type="pct"/>
            <w:vMerge/>
            <w:shd w:val="clear" w:color="auto" w:fill="808080" w:themeFill="background1" w:themeFillShade="80"/>
            <w:tcPrChange w:id="3353" w:author="Administrator" w:date="2024-02-27T13:28:00Z">
              <w:tcPr>
                <w:tcW w:w="245" w:type="pct"/>
                <w:vMerge/>
                <w:shd w:val="clear" w:color="auto" w:fill="808080" w:themeFill="background1" w:themeFillShade="80"/>
              </w:tcPr>
            </w:tcPrChange>
          </w:tcPr>
          <w:p w14:paraId="6D3EAD10" w14:textId="77777777" w:rsidR="00A82839" w:rsidRPr="00B04939" w:rsidRDefault="00A82839">
            <w:pPr>
              <w:tabs>
                <w:tab w:val="left" w:pos="3660"/>
              </w:tabs>
              <w:spacing w:line="360" w:lineRule="auto"/>
              <w:jc w:val="center"/>
              <w:rPr>
                <w:rFonts w:ascii="Times New Roman" w:hAnsi="Times New Roman" w:cs="Times New Roman"/>
                <w:sz w:val="24"/>
                <w:rPrChange w:id="3354" w:author="Administrator" w:date="2024-02-27T12:51:00Z">
                  <w:rPr>
                    <w:rFonts w:ascii="Times New Roman" w:hAnsi="Times New Roman"/>
                    <w:sz w:val="24"/>
                  </w:rPr>
                </w:rPrChange>
              </w:rPr>
              <w:pPrChange w:id="3355" w:author="Administrator" w:date="2024-02-27T12:54:00Z">
                <w:pPr>
                  <w:tabs>
                    <w:tab w:val="left" w:pos="3660"/>
                  </w:tabs>
                  <w:jc w:val="center"/>
                </w:pPr>
              </w:pPrChange>
            </w:pPr>
          </w:p>
        </w:tc>
        <w:tc>
          <w:tcPr>
            <w:tcW w:w="269" w:type="pct"/>
            <w:shd w:val="clear" w:color="auto" w:fill="808080" w:themeFill="background1" w:themeFillShade="80"/>
            <w:tcPrChange w:id="3356" w:author="Administrator" w:date="2024-02-27T13:28:00Z">
              <w:tcPr>
                <w:tcW w:w="269" w:type="pct"/>
                <w:shd w:val="clear" w:color="auto" w:fill="808080" w:themeFill="background1" w:themeFillShade="80"/>
              </w:tcPr>
            </w:tcPrChange>
          </w:tcPr>
          <w:p w14:paraId="18823161" w14:textId="77777777" w:rsidR="00A82839" w:rsidRPr="00B04939" w:rsidRDefault="00A82839">
            <w:pPr>
              <w:tabs>
                <w:tab w:val="left" w:pos="3660"/>
              </w:tabs>
              <w:spacing w:line="360" w:lineRule="auto"/>
              <w:jc w:val="center"/>
              <w:rPr>
                <w:rFonts w:ascii="Times New Roman" w:hAnsi="Times New Roman" w:cs="Times New Roman"/>
                <w:sz w:val="24"/>
                <w:rPrChange w:id="3357" w:author="Administrator" w:date="2024-02-27T12:51:00Z">
                  <w:rPr>
                    <w:rFonts w:ascii="Times New Roman" w:hAnsi="Times New Roman"/>
                    <w:sz w:val="24"/>
                  </w:rPr>
                </w:rPrChange>
              </w:rPr>
              <w:pPrChange w:id="3358" w:author="Administrator" w:date="2024-02-27T12:54:00Z">
                <w:pPr>
                  <w:tabs>
                    <w:tab w:val="left" w:pos="3660"/>
                  </w:tabs>
                  <w:jc w:val="center"/>
                </w:pPr>
              </w:pPrChange>
            </w:pPr>
          </w:p>
        </w:tc>
        <w:tc>
          <w:tcPr>
            <w:tcW w:w="269" w:type="pct"/>
            <w:shd w:val="clear" w:color="auto" w:fill="808080" w:themeFill="background1" w:themeFillShade="80"/>
            <w:tcPrChange w:id="3359" w:author="Administrator" w:date="2024-02-27T13:28:00Z">
              <w:tcPr>
                <w:tcW w:w="269" w:type="pct"/>
                <w:shd w:val="clear" w:color="auto" w:fill="808080" w:themeFill="background1" w:themeFillShade="80"/>
              </w:tcPr>
            </w:tcPrChange>
          </w:tcPr>
          <w:p w14:paraId="55AD25BC" w14:textId="77777777" w:rsidR="00A82839" w:rsidRPr="00B04939" w:rsidRDefault="00A82839">
            <w:pPr>
              <w:tabs>
                <w:tab w:val="left" w:pos="3660"/>
              </w:tabs>
              <w:spacing w:line="360" w:lineRule="auto"/>
              <w:jc w:val="center"/>
              <w:rPr>
                <w:rFonts w:ascii="Times New Roman" w:hAnsi="Times New Roman" w:cs="Times New Roman"/>
                <w:sz w:val="24"/>
                <w:rPrChange w:id="3360" w:author="Administrator" w:date="2024-02-27T12:51:00Z">
                  <w:rPr>
                    <w:rFonts w:ascii="Times New Roman" w:hAnsi="Times New Roman"/>
                    <w:sz w:val="24"/>
                  </w:rPr>
                </w:rPrChange>
              </w:rPr>
              <w:pPrChange w:id="3361" w:author="Administrator" w:date="2024-02-27T12:54:00Z">
                <w:pPr>
                  <w:tabs>
                    <w:tab w:val="left" w:pos="3660"/>
                  </w:tabs>
                  <w:jc w:val="center"/>
                </w:pPr>
              </w:pPrChange>
            </w:pPr>
          </w:p>
        </w:tc>
        <w:tc>
          <w:tcPr>
            <w:tcW w:w="269" w:type="pct"/>
            <w:shd w:val="clear" w:color="auto" w:fill="808080" w:themeFill="background1" w:themeFillShade="80"/>
            <w:tcPrChange w:id="3362" w:author="Administrator" w:date="2024-02-27T13:28:00Z">
              <w:tcPr>
                <w:tcW w:w="269" w:type="pct"/>
                <w:shd w:val="clear" w:color="auto" w:fill="808080" w:themeFill="background1" w:themeFillShade="80"/>
              </w:tcPr>
            </w:tcPrChange>
          </w:tcPr>
          <w:p w14:paraId="6E8D92C8" w14:textId="77777777" w:rsidR="00A82839" w:rsidRPr="00B04939" w:rsidRDefault="00A82839">
            <w:pPr>
              <w:tabs>
                <w:tab w:val="left" w:pos="3660"/>
              </w:tabs>
              <w:spacing w:line="360" w:lineRule="auto"/>
              <w:jc w:val="center"/>
              <w:rPr>
                <w:rFonts w:ascii="Times New Roman" w:hAnsi="Times New Roman" w:cs="Times New Roman"/>
                <w:sz w:val="24"/>
                <w:rPrChange w:id="3363" w:author="Administrator" w:date="2024-02-27T12:51:00Z">
                  <w:rPr>
                    <w:rFonts w:ascii="Times New Roman" w:hAnsi="Times New Roman"/>
                    <w:sz w:val="24"/>
                  </w:rPr>
                </w:rPrChange>
              </w:rPr>
              <w:pPrChange w:id="3364" w:author="Administrator" w:date="2024-02-27T12:54:00Z">
                <w:pPr>
                  <w:tabs>
                    <w:tab w:val="left" w:pos="3660"/>
                  </w:tabs>
                  <w:jc w:val="center"/>
                </w:pPr>
              </w:pPrChange>
            </w:pPr>
          </w:p>
        </w:tc>
        <w:tc>
          <w:tcPr>
            <w:tcW w:w="269" w:type="pct"/>
            <w:shd w:val="clear" w:color="auto" w:fill="FFFFFF" w:themeFill="background1"/>
            <w:tcPrChange w:id="3365" w:author="Administrator" w:date="2024-02-27T13:28:00Z">
              <w:tcPr>
                <w:tcW w:w="269" w:type="pct"/>
                <w:shd w:val="clear" w:color="auto" w:fill="808080" w:themeFill="background1" w:themeFillShade="80"/>
              </w:tcPr>
            </w:tcPrChange>
          </w:tcPr>
          <w:p w14:paraId="4844FBAA" w14:textId="77777777" w:rsidR="00A82839" w:rsidRPr="00B04939" w:rsidRDefault="00A82839">
            <w:pPr>
              <w:tabs>
                <w:tab w:val="left" w:pos="3660"/>
              </w:tabs>
              <w:spacing w:line="360" w:lineRule="auto"/>
              <w:jc w:val="center"/>
              <w:rPr>
                <w:rFonts w:ascii="Times New Roman" w:hAnsi="Times New Roman" w:cs="Times New Roman"/>
                <w:sz w:val="24"/>
                <w:rPrChange w:id="3366" w:author="Administrator" w:date="2024-02-27T12:51:00Z">
                  <w:rPr>
                    <w:rFonts w:ascii="Times New Roman" w:hAnsi="Times New Roman"/>
                    <w:sz w:val="24"/>
                  </w:rPr>
                </w:rPrChange>
              </w:rPr>
              <w:pPrChange w:id="3367" w:author="Administrator" w:date="2024-02-27T12:54:00Z">
                <w:pPr>
                  <w:tabs>
                    <w:tab w:val="left" w:pos="3660"/>
                  </w:tabs>
                  <w:jc w:val="center"/>
                </w:pPr>
              </w:pPrChange>
            </w:pPr>
          </w:p>
        </w:tc>
        <w:tc>
          <w:tcPr>
            <w:tcW w:w="269" w:type="pct"/>
            <w:shd w:val="clear" w:color="auto" w:fill="FFFFFF" w:themeFill="background1"/>
            <w:tcPrChange w:id="3368" w:author="Administrator" w:date="2024-02-27T13:28:00Z">
              <w:tcPr>
                <w:tcW w:w="269" w:type="pct"/>
                <w:shd w:val="clear" w:color="auto" w:fill="808080" w:themeFill="background1" w:themeFillShade="80"/>
              </w:tcPr>
            </w:tcPrChange>
          </w:tcPr>
          <w:p w14:paraId="19779016" w14:textId="77777777" w:rsidR="00A82839" w:rsidRPr="00B04939" w:rsidRDefault="00A82839">
            <w:pPr>
              <w:tabs>
                <w:tab w:val="left" w:pos="3660"/>
              </w:tabs>
              <w:spacing w:line="360" w:lineRule="auto"/>
              <w:jc w:val="center"/>
              <w:rPr>
                <w:rFonts w:ascii="Times New Roman" w:hAnsi="Times New Roman" w:cs="Times New Roman"/>
                <w:sz w:val="24"/>
                <w:rPrChange w:id="3369" w:author="Administrator" w:date="2024-02-27T12:51:00Z">
                  <w:rPr>
                    <w:rFonts w:ascii="Times New Roman" w:hAnsi="Times New Roman"/>
                    <w:sz w:val="24"/>
                  </w:rPr>
                </w:rPrChange>
              </w:rPr>
              <w:pPrChange w:id="3370" w:author="Administrator" w:date="2024-02-27T12:54:00Z">
                <w:pPr>
                  <w:tabs>
                    <w:tab w:val="left" w:pos="3660"/>
                  </w:tabs>
                  <w:jc w:val="center"/>
                </w:pPr>
              </w:pPrChange>
            </w:pPr>
          </w:p>
        </w:tc>
        <w:tc>
          <w:tcPr>
            <w:tcW w:w="269" w:type="pct"/>
            <w:shd w:val="clear" w:color="auto" w:fill="FFFFFF" w:themeFill="background1"/>
            <w:tcPrChange w:id="3371" w:author="Administrator" w:date="2024-02-27T13:28:00Z">
              <w:tcPr>
                <w:tcW w:w="269" w:type="pct"/>
                <w:shd w:val="clear" w:color="auto" w:fill="808080" w:themeFill="background1" w:themeFillShade="80"/>
              </w:tcPr>
            </w:tcPrChange>
          </w:tcPr>
          <w:p w14:paraId="1ADF61FA" w14:textId="77777777" w:rsidR="00A82839" w:rsidRPr="00B04939" w:rsidRDefault="00A82839">
            <w:pPr>
              <w:tabs>
                <w:tab w:val="left" w:pos="3660"/>
              </w:tabs>
              <w:spacing w:line="360" w:lineRule="auto"/>
              <w:jc w:val="center"/>
              <w:rPr>
                <w:rFonts w:ascii="Times New Roman" w:hAnsi="Times New Roman" w:cs="Times New Roman"/>
                <w:sz w:val="24"/>
                <w:rPrChange w:id="3372" w:author="Administrator" w:date="2024-02-27T12:51:00Z">
                  <w:rPr>
                    <w:rFonts w:ascii="Times New Roman" w:hAnsi="Times New Roman"/>
                    <w:sz w:val="24"/>
                  </w:rPr>
                </w:rPrChange>
              </w:rPr>
              <w:pPrChange w:id="3373" w:author="Administrator" w:date="2024-02-27T12:54:00Z">
                <w:pPr>
                  <w:tabs>
                    <w:tab w:val="left" w:pos="3660"/>
                  </w:tabs>
                  <w:jc w:val="center"/>
                </w:pPr>
              </w:pPrChange>
            </w:pPr>
          </w:p>
        </w:tc>
        <w:tc>
          <w:tcPr>
            <w:tcW w:w="269" w:type="pct"/>
            <w:shd w:val="clear" w:color="auto" w:fill="FFFFFF" w:themeFill="background1"/>
            <w:tcPrChange w:id="3374" w:author="Administrator" w:date="2024-02-27T13:28:00Z">
              <w:tcPr>
                <w:tcW w:w="269" w:type="pct"/>
                <w:shd w:val="clear" w:color="auto" w:fill="808080" w:themeFill="background1" w:themeFillShade="80"/>
              </w:tcPr>
            </w:tcPrChange>
          </w:tcPr>
          <w:p w14:paraId="06BE8053" w14:textId="77777777" w:rsidR="00A82839" w:rsidRPr="00B04939" w:rsidRDefault="00A82839">
            <w:pPr>
              <w:tabs>
                <w:tab w:val="left" w:pos="3660"/>
              </w:tabs>
              <w:spacing w:line="360" w:lineRule="auto"/>
              <w:jc w:val="center"/>
              <w:rPr>
                <w:rFonts w:ascii="Times New Roman" w:hAnsi="Times New Roman" w:cs="Times New Roman"/>
                <w:sz w:val="24"/>
                <w:rPrChange w:id="3375" w:author="Administrator" w:date="2024-02-27T12:51:00Z">
                  <w:rPr>
                    <w:rFonts w:ascii="Times New Roman" w:hAnsi="Times New Roman"/>
                    <w:sz w:val="24"/>
                  </w:rPr>
                </w:rPrChange>
              </w:rPr>
              <w:pPrChange w:id="3376" w:author="Administrator" w:date="2024-02-27T12:54:00Z">
                <w:pPr>
                  <w:tabs>
                    <w:tab w:val="left" w:pos="3660"/>
                  </w:tabs>
                  <w:jc w:val="center"/>
                </w:pPr>
              </w:pPrChange>
            </w:pPr>
          </w:p>
        </w:tc>
        <w:tc>
          <w:tcPr>
            <w:tcW w:w="269" w:type="pct"/>
            <w:shd w:val="clear" w:color="auto" w:fill="FFFFFF" w:themeFill="background1"/>
            <w:tcPrChange w:id="3377" w:author="Administrator" w:date="2024-02-27T13:28:00Z">
              <w:tcPr>
                <w:tcW w:w="269" w:type="pct"/>
                <w:shd w:val="clear" w:color="auto" w:fill="808080" w:themeFill="background1" w:themeFillShade="80"/>
              </w:tcPr>
            </w:tcPrChange>
          </w:tcPr>
          <w:p w14:paraId="554DB516" w14:textId="77777777" w:rsidR="00A82839" w:rsidRPr="00B04939" w:rsidRDefault="00A82839">
            <w:pPr>
              <w:tabs>
                <w:tab w:val="left" w:pos="3660"/>
              </w:tabs>
              <w:spacing w:line="360" w:lineRule="auto"/>
              <w:jc w:val="center"/>
              <w:rPr>
                <w:rFonts w:ascii="Times New Roman" w:hAnsi="Times New Roman" w:cs="Times New Roman"/>
                <w:sz w:val="24"/>
                <w:rPrChange w:id="3378" w:author="Administrator" w:date="2024-02-27T12:51:00Z">
                  <w:rPr>
                    <w:rFonts w:ascii="Times New Roman" w:hAnsi="Times New Roman"/>
                    <w:sz w:val="24"/>
                  </w:rPr>
                </w:rPrChange>
              </w:rPr>
              <w:pPrChange w:id="3379" w:author="Administrator" w:date="2024-02-27T12:54:00Z">
                <w:pPr>
                  <w:tabs>
                    <w:tab w:val="left" w:pos="3660"/>
                  </w:tabs>
                  <w:jc w:val="center"/>
                </w:pPr>
              </w:pPrChange>
            </w:pPr>
          </w:p>
        </w:tc>
        <w:tc>
          <w:tcPr>
            <w:tcW w:w="289" w:type="pct"/>
            <w:vMerge/>
            <w:tcPrChange w:id="3380" w:author="Administrator" w:date="2024-02-27T13:28:00Z">
              <w:tcPr>
                <w:tcW w:w="289" w:type="pct"/>
                <w:vMerge/>
              </w:tcPr>
            </w:tcPrChange>
          </w:tcPr>
          <w:p w14:paraId="2128EB08" w14:textId="77777777" w:rsidR="00A82839" w:rsidRPr="00B04939" w:rsidRDefault="00A82839">
            <w:pPr>
              <w:tabs>
                <w:tab w:val="left" w:pos="3660"/>
              </w:tabs>
              <w:spacing w:line="360" w:lineRule="auto"/>
              <w:jc w:val="center"/>
              <w:rPr>
                <w:rFonts w:ascii="Times New Roman" w:hAnsi="Times New Roman" w:cs="Times New Roman"/>
                <w:sz w:val="24"/>
                <w:rPrChange w:id="3381" w:author="Administrator" w:date="2024-02-27T12:51:00Z">
                  <w:rPr>
                    <w:rFonts w:ascii="Times New Roman" w:hAnsi="Times New Roman"/>
                    <w:sz w:val="24"/>
                  </w:rPr>
                </w:rPrChange>
              </w:rPr>
              <w:pPrChange w:id="3382" w:author="Administrator" w:date="2024-02-27T12:54:00Z">
                <w:pPr>
                  <w:tabs>
                    <w:tab w:val="left" w:pos="3660"/>
                  </w:tabs>
                  <w:jc w:val="center"/>
                </w:pPr>
              </w:pPrChange>
            </w:pPr>
          </w:p>
        </w:tc>
      </w:tr>
      <w:tr w:rsidR="0008425D" w:rsidRPr="00B04939" w14:paraId="33FBF68D" w14:textId="77777777" w:rsidTr="0008425D">
        <w:tblPrEx>
          <w:tblW w:w="4957" w:type="pct"/>
          <w:tblInd w:w="-5" w:type="dxa"/>
          <w:tblLayout w:type="fixed"/>
          <w:tblPrExChange w:id="3383" w:author="Administrator" w:date="2024-02-27T13:28:00Z">
            <w:tblPrEx>
              <w:tblW w:w="4957" w:type="pct"/>
              <w:tblInd w:w="-5" w:type="dxa"/>
              <w:tblLayout w:type="fixed"/>
            </w:tblPrEx>
          </w:tblPrExChange>
        </w:tblPrEx>
        <w:trPr>
          <w:trHeight w:val="498"/>
          <w:trPrChange w:id="3384" w:author="Administrator" w:date="2024-02-27T13:28:00Z">
            <w:trPr>
              <w:gridAfter w:val="0"/>
              <w:trHeight w:val="498"/>
            </w:trPr>
          </w:trPrChange>
        </w:trPr>
        <w:tc>
          <w:tcPr>
            <w:tcW w:w="824" w:type="pct"/>
            <w:vAlign w:val="bottom"/>
            <w:tcPrChange w:id="3385" w:author="Administrator" w:date="2024-02-27T13:28:00Z">
              <w:tcPr>
                <w:tcW w:w="824" w:type="pct"/>
                <w:gridSpan w:val="2"/>
                <w:vAlign w:val="bottom"/>
              </w:tcPr>
            </w:tcPrChange>
          </w:tcPr>
          <w:p w14:paraId="12AF34FE" w14:textId="49C8EC5D" w:rsidR="00A82839" w:rsidRPr="00526B87" w:rsidRDefault="00A82839">
            <w:pPr>
              <w:pStyle w:val="Default"/>
              <w:spacing w:line="360" w:lineRule="auto"/>
              <w:jc w:val="both"/>
              <w:rPr>
                <w:rFonts w:cs="Times New Roman"/>
                <w:color w:val="auto"/>
                <w:rPrChange w:id="3386" w:author="Administrator" w:date="2024-02-27T13:06:00Z">
                  <w:rPr>
                    <w:rFonts w:cs="Times New Roman"/>
                    <w:color w:val="0000FF"/>
                  </w:rPr>
                </w:rPrChange>
              </w:rPr>
              <w:pPrChange w:id="3387" w:author="Administrator" w:date="2024-02-27T13:09:00Z">
                <w:pPr>
                  <w:pStyle w:val="Default"/>
                  <w:jc w:val="center"/>
                </w:pPr>
              </w:pPrChange>
            </w:pPr>
            <w:ins w:id="3388" w:author="Administrator" w:date="2024-02-27T13:17:00Z">
              <w:r w:rsidRPr="004E2AAA">
                <w:rPr>
                  <w:rFonts w:cs="Times New Roman"/>
                  <w:color w:val="0D0D0D"/>
                </w:rPr>
                <w:t>Deployment</w:t>
              </w:r>
            </w:ins>
            <w:del w:id="3389" w:author="Administrator" w:date="2024-02-27T13:05:00Z">
              <w:r w:rsidRPr="00526B87" w:rsidDel="00526B87">
                <w:rPr>
                  <w:color w:val="auto"/>
                  <w:rPrChange w:id="3390" w:author="Administrator" w:date="2024-02-27T13:06:00Z">
                    <w:rPr>
                      <w:color w:val="0000FF"/>
                    </w:rPr>
                  </w:rPrChange>
                </w:rPr>
                <w:delText>Milestone 10</w:delText>
              </w:r>
            </w:del>
          </w:p>
        </w:tc>
        <w:tc>
          <w:tcPr>
            <w:tcW w:w="190" w:type="pct"/>
            <w:shd w:val="clear" w:color="auto" w:fill="FFFFFF" w:themeFill="background1"/>
            <w:tcPrChange w:id="3391" w:author="Administrator" w:date="2024-02-27T13:28:00Z">
              <w:tcPr>
                <w:tcW w:w="190" w:type="pct"/>
                <w:gridSpan w:val="2"/>
                <w:shd w:val="clear" w:color="auto" w:fill="808080" w:themeFill="background1" w:themeFillShade="80"/>
              </w:tcPr>
            </w:tcPrChange>
          </w:tcPr>
          <w:p w14:paraId="6690B11D" w14:textId="77777777" w:rsidR="00A82839" w:rsidRPr="00B04939" w:rsidRDefault="00A82839">
            <w:pPr>
              <w:tabs>
                <w:tab w:val="left" w:pos="3660"/>
              </w:tabs>
              <w:spacing w:line="360" w:lineRule="auto"/>
              <w:jc w:val="center"/>
              <w:rPr>
                <w:rFonts w:ascii="Times New Roman" w:hAnsi="Times New Roman" w:cs="Times New Roman"/>
                <w:sz w:val="24"/>
                <w:rPrChange w:id="3392" w:author="Administrator" w:date="2024-02-27T12:51:00Z">
                  <w:rPr>
                    <w:rFonts w:ascii="Times New Roman" w:hAnsi="Times New Roman"/>
                    <w:sz w:val="24"/>
                  </w:rPr>
                </w:rPrChange>
              </w:rPr>
              <w:pPrChange w:id="3393" w:author="Administrator" w:date="2024-02-27T12:54:00Z">
                <w:pPr>
                  <w:tabs>
                    <w:tab w:val="left" w:pos="3660"/>
                  </w:tabs>
                  <w:jc w:val="center"/>
                </w:pPr>
              </w:pPrChange>
            </w:pPr>
          </w:p>
        </w:tc>
        <w:tc>
          <w:tcPr>
            <w:tcW w:w="191" w:type="pct"/>
            <w:shd w:val="clear" w:color="auto" w:fill="FFFFFF" w:themeFill="background1"/>
            <w:tcPrChange w:id="3394" w:author="Administrator" w:date="2024-02-27T13:28:00Z">
              <w:tcPr>
                <w:tcW w:w="191" w:type="pct"/>
                <w:shd w:val="clear" w:color="auto" w:fill="808080" w:themeFill="background1" w:themeFillShade="80"/>
              </w:tcPr>
            </w:tcPrChange>
          </w:tcPr>
          <w:p w14:paraId="57E79241" w14:textId="77777777" w:rsidR="00A82839" w:rsidRPr="00B04939" w:rsidRDefault="00A82839">
            <w:pPr>
              <w:tabs>
                <w:tab w:val="left" w:pos="3660"/>
              </w:tabs>
              <w:spacing w:line="360" w:lineRule="auto"/>
              <w:jc w:val="center"/>
              <w:rPr>
                <w:rFonts w:ascii="Times New Roman" w:hAnsi="Times New Roman" w:cs="Times New Roman"/>
                <w:sz w:val="24"/>
                <w:rPrChange w:id="3395" w:author="Administrator" w:date="2024-02-27T12:51:00Z">
                  <w:rPr>
                    <w:rFonts w:ascii="Times New Roman" w:hAnsi="Times New Roman"/>
                    <w:sz w:val="24"/>
                  </w:rPr>
                </w:rPrChange>
              </w:rPr>
              <w:pPrChange w:id="3396" w:author="Administrator" w:date="2024-02-27T12:54:00Z">
                <w:pPr>
                  <w:tabs>
                    <w:tab w:val="left" w:pos="3660"/>
                  </w:tabs>
                  <w:jc w:val="center"/>
                </w:pPr>
              </w:pPrChange>
            </w:pPr>
          </w:p>
        </w:tc>
        <w:tc>
          <w:tcPr>
            <w:tcW w:w="188" w:type="pct"/>
            <w:shd w:val="clear" w:color="auto" w:fill="FFFFFF" w:themeFill="background1"/>
            <w:tcPrChange w:id="3397" w:author="Administrator" w:date="2024-02-27T13:28:00Z">
              <w:tcPr>
                <w:tcW w:w="188" w:type="pct"/>
                <w:shd w:val="clear" w:color="auto" w:fill="808080" w:themeFill="background1" w:themeFillShade="80"/>
              </w:tcPr>
            </w:tcPrChange>
          </w:tcPr>
          <w:p w14:paraId="69E2B6F4" w14:textId="77777777" w:rsidR="00A82839" w:rsidRPr="00B04939" w:rsidRDefault="00A82839">
            <w:pPr>
              <w:tabs>
                <w:tab w:val="left" w:pos="3660"/>
              </w:tabs>
              <w:spacing w:line="360" w:lineRule="auto"/>
              <w:jc w:val="center"/>
              <w:rPr>
                <w:rFonts w:ascii="Times New Roman" w:hAnsi="Times New Roman" w:cs="Times New Roman"/>
                <w:sz w:val="24"/>
                <w:rPrChange w:id="3398" w:author="Administrator" w:date="2024-02-27T12:51:00Z">
                  <w:rPr>
                    <w:rFonts w:ascii="Times New Roman" w:hAnsi="Times New Roman"/>
                    <w:sz w:val="24"/>
                  </w:rPr>
                </w:rPrChange>
              </w:rPr>
              <w:pPrChange w:id="3399" w:author="Administrator" w:date="2024-02-27T12:54:00Z">
                <w:pPr>
                  <w:tabs>
                    <w:tab w:val="left" w:pos="3660"/>
                  </w:tabs>
                  <w:jc w:val="center"/>
                </w:pPr>
              </w:pPrChange>
            </w:pPr>
          </w:p>
        </w:tc>
        <w:tc>
          <w:tcPr>
            <w:tcW w:w="185" w:type="pct"/>
            <w:shd w:val="clear" w:color="auto" w:fill="FFFFFF" w:themeFill="background1"/>
            <w:tcPrChange w:id="3400" w:author="Administrator" w:date="2024-02-27T13:28:00Z">
              <w:tcPr>
                <w:tcW w:w="185" w:type="pct"/>
                <w:shd w:val="clear" w:color="auto" w:fill="808080" w:themeFill="background1" w:themeFillShade="80"/>
              </w:tcPr>
            </w:tcPrChange>
          </w:tcPr>
          <w:p w14:paraId="3991ABB2" w14:textId="77777777" w:rsidR="00A82839" w:rsidRPr="00B04939" w:rsidRDefault="00A82839">
            <w:pPr>
              <w:tabs>
                <w:tab w:val="left" w:pos="3660"/>
              </w:tabs>
              <w:spacing w:line="360" w:lineRule="auto"/>
              <w:jc w:val="center"/>
              <w:rPr>
                <w:rFonts w:ascii="Times New Roman" w:hAnsi="Times New Roman" w:cs="Times New Roman"/>
                <w:sz w:val="24"/>
                <w:rPrChange w:id="3401" w:author="Administrator" w:date="2024-02-27T12:51:00Z">
                  <w:rPr>
                    <w:rFonts w:ascii="Times New Roman" w:hAnsi="Times New Roman"/>
                    <w:sz w:val="24"/>
                  </w:rPr>
                </w:rPrChange>
              </w:rPr>
              <w:pPrChange w:id="3402" w:author="Administrator" w:date="2024-02-27T12:54:00Z">
                <w:pPr>
                  <w:tabs>
                    <w:tab w:val="left" w:pos="3660"/>
                  </w:tabs>
                  <w:jc w:val="center"/>
                </w:pPr>
              </w:pPrChange>
            </w:pPr>
          </w:p>
        </w:tc>
        <w:tc>
          <w:tcPr>
            <w:tcW w:w="185" w:type="pct"/>
            <w:shd w:val="clear" w:color="auto" w:fill="FFFFFF" w:themeFill="background1"/>
            <w:tcPrChange w:id="3403" w:author="Administrator" w:date="2024-02-27T13:28:00Z">
              <w:tcPr>
                <w:tcW w:w="185" w:type="pct"/>
                <w:shd w:val="clear" w:color="auto" w:fill="808080" w:themeFill="background1" w:themeFillShade="80"/>
              </w:tcPr>
            </w:tcPrChange>
          </w:tcPr>
          <w:p w14:paraId="2474AB93" w14:textId="77777777" w:rsidR="00A82839" w:rsidRPr="00B04939" w:rsidRDefault="00A82839">
            <w:pPr>
              <w:tabs>
                <w:tab w:val="left" w:pos="3660"/>
              </w:tabs>
              <w:spacing w:line="360" w:lineRule="auto"/>
              <w:jc w:val="center"/>
              <w:rPr>
                <w:rFonts w:ascii="Times New Roman" w:hAnsi="Times New Roman" w:cs="Times New Roman"/>
                <w:sz w:val="24"/>
                <w:rPrChange w:id="3404" w:author="Administrator" w:date="2024-02-27T12:51:00Z">
                  <w:rPr>
                    <w:rFonts w:ascii="Times New Roman" w:hAnsi="Times New Roman"/>
                    <w:sz w:val="24"/>
                  </w:rPr>
                </w:rPrChange>
              </w:rPr>
              <w:pPrChange w:id="3405" w:author="Administrator" w:date="2024-02-27T12:54:00Z">
                <w:pPr>
                  <w:tabs>
                    <w:tab w:val="left" w:pos="3660"/>
                  </w:tabs>
                  <w:jc w:val="center"/>
                </w:pPr>
              </w:pPrChange>
            </w:pPr>
          </w:p>
        </w:tc>
        <w:tc>
          <w:tcPr>
            <w:tcW w:w="183" w:type="pct"/>
            <w:shd w:val="clear" w:color="auto" w:fill="FFFFFF" w:themeFill="background1"/>
            <w:tcPrChange w:id="3406" w:author="Administrator" w:date="2024-02-27T13:28:00Z">
              <w:tcPr>
                <w:tcW w:w="183" w:type="pct"/>
                <w:shd w:val="clear" w:color="auto" w:fill="808080" w:themeFill="background1" w:themeFillShade="80"/>
              </w:tcPr>
            </w:tcPrChange>
          </w:tcPr>
          <w:p w14:paraId="2AE6ED10" w14:textId="77777777" w:rsidR="00A82839" w:rsidRPr="00B04939" w:rsidRDefault="00A82839">
            <w:pPr>
              <w:tabs>
                <w:tab w:val="left" w:pos="3660"/>
              </w:tabs>
              <w:spacing w:line="360" w:lineRule="auto"/>
              <w:jc w:val="center"/>
              <w:rPr>
                <w:rFonts w:ascii="Times New Roman" w:hAnsi="Times New Roman" w:cs="Times New Roman"/>
                <w:sz w:val="24"/>
                <w:rPrChange w:id="3407" w:author="Administrator" w:date="2024-02-27T12:51:00Z">
                  <w:rPr>
                    <w:rFonts w:ascii="Times New Roman" w:hAnsi="Times New Roman"/>
                    <w:sz w:val="24"/>
                  </w:rPr>
                </w:rPrChange>
              </w:rPr>
              <w:pPrChange w:id="3408" w:author="Administrator" w:date="2024-02-27T12:54:00Z">
                <w:pPr>
                  <w:tabs>
                    <w:tab w:val="left" w:pos="3660"/>
                  </w:tabs>
                  <w:jc w:val="center"/>
                </w:pPr>
              </w:pPrChange>
            </w:pPr>
          </w:p>
        </w:tc>
        <w:tc>
          <w:tcPr>
            <w:tcW w:w="184" w:type="pct"/>
            <w:shd w:val="clear" w:color="auto" w:fill="FFFFFF" w:themeFill="background1"/>
            <w:tcPrChange w:id="3409" w:author="Administrator" w:date="2024-02-27T13:28:00Z">
              <w:tcPr>
                <w:tcW w:w="184" w:type="pct"/>
                <w:shd w:val="clear" w:color="auto" w:fill="808080" w:themeFill="background1" w:themeFillShade="80"/>
              </w:tcPr>
            </w:tcPrChange>
          </w:tcPr>
          <w:p w14:paraId="78213D4D" w14:textId="77777777" w:rsidR="00A82839" w:rsidRPr="00B04939" w:rsidRDefault="00A82839">
            <w:pPr>
              <w:tabs>
                <w:tab w:val="left" w:pos="3660"/>
              </w:tabs>
              <w:spacing w:line="360" w:lineRule="auto"/>
              <w:jc w:val="center"/>
              <w:rPr>
                <w:rFonts w:ascii="Times New Roman" w:hAnsi="Times New Roman" w:cs="Times New Roman"/>
                <w:sz w:val="24"/>
                <w:rPrChange w:id="3410" w:author="Administrator" w:date="2024-02-27T12:51:00Z">
                  <w:rPr>
                    <w:rFonts w:ascii="Times New Roman" w:hAnsi="Times New Roman"/>
                    <w:sz w:val="24"/>
                  </w:rPr>
                </w:rPrChange>
              </w:rPr>
              <w:pPrChange w:id="3411" w:author="Administrator" w:date="2024-02-27T12:54:00Z">
                <w:pPr>
                  <w:tabs>
                    <w:tab w:val="left" w:pos="3660"/>
                  </w:tabs>
                  <w:jc w:val="center"/>
                </w:pPr>
              </w:pPrChange>
            </w:pPr>
          </w:p>
        </w:tc>
        <w:tc>
          <w:tcPr>
            <w:tcW w:w="184" w:type="pct"/>
            <w:shd w:val="clear" w:color="auto" w:fill="FFFFFF" w:themeFill="background1"/>
            <w:tcPrChange w:id="3412" w:author="Administrator" w:date="2024-02-27T13:28:00Z">
              <w:tcPr>
                <w:tcW w:w="184" w:type="pct"/>
                <w:shd w:val="clear" w:color="auto" w:fill="808080" w:themeFill="background1" w:themeFillShade="80"/>
              </w:tcPr>
            </w:tcPrChange>
          </w:tcPr>
          <w:p w14:paraId="2E399F8C" w14:textId="77777777" w:rsidR="00A82839" w:rsidRPr="00B04939" w:rsidRDefault="00A82839">
            <w:pPr>
              <w:tabs>
                <w:tab w:val="left" w:pos="3660"/>
              </w:tabs>
              <w:spacing w:line="360" w:lineRule="auto"/>
              <w:jc w:val="center"/>
              <w:rPr>
                <w:rFonts w:ascii="Times New Roman" w:hAnsi="Times New Roman" w:cs="Times New Roman"/>
                <w:sz w:val="24"/>
                <w:rPrChange w:id="3413" w:author="Administrator" w:date="2024-02-27T12:51:00Z">
                  <w:rPr>
                    <w:rFonts w:ascii="Times New Roman" w:hAnsi="Times New Roman"/>
                    <w:sz w:val="24"/>
                  </w:rPr>
                </w:rPrChange>
              </w:rPr>
              <w:pPrChange w:id="3414" w:author="Administrator" w:date="2024-02-27T12:54:00Z">
                <w:pPr>
                  <w:tabs>
                    <w:tab w:val="left" w:pos="3660"/>
                  </w:tabs>
                  <w:jc w:val="center"/>
                </w:pPr>
              </w:pPrChange>
            </w:pPr>
          </w:p>
        </w:tc>
        <w:tc>
          <w:tcPr>
            <w:tcW w:w="245" w:type="pct"/>
            <w:vMerge/>
            <w:shd w:val="clear" w:color="auto" w:fill="FFFFFF" w:themeFill="background1"/>
            <w:tcPrChange w:id="3415" w:author="Administrator" w:date="2024-02-27T13:28:00Z">
              <w:tcPr>
                <w:tcW w:w="245" w:type="pct"/>
                <w:vMerge/>
                <w:shd w:val="clear" w:color="auto" w:fill="808080" w:themeFill="background1" w:themeFillShade="80"/>
              </w:tcPr>
            </w:tcPrChange>
          </w:tcPr>
          <w:p w14:paraId="73AA78FA" w14:textId="77777777" w:rsidR="00A82839" w:rsidRPr="00B04939" w:rsidRDefault="00A82839">
            <w:pPr>
              <w:tabs>
                <w:tab w:val="left" w:pos="3660"/>
              </w:tabs>
              <w:spacing w:line="360" w:lineRule="auto"/>
              <w:jc w:val="center"/>
              <w:rPr>
                <w:rFonts w:ascii="Times New Roman" w:hAnsi="Times New Roman" w:cs="Times New Roman"/>
                <w:sz w:val="24"/>
                <w:rPrChange w:id="3416" w:author="Administrator" w:date="2024-02-27T12:51:00Z">
                  <w:rPr>
                    <w:rFonts w:ascii="Times New Roman" w:hAnsi="Times New Roman"/>
                    <w:sz w:val="24"/>
                  </w:rPr>
                </w:rPrChange>
              </w:rPr>
              <w:pPrChange w:id="3417" w:author="Administrator" w:date="2024-02-27T12:54:00Z">
                <w:pPr>
                  <w:tabs>
                    <w:tab w:val="left" w:pos="3660"/>
                  </w:tabs>
                  <w:jc w:val="center"/>
                </w:pPr>
              </w:pPrChange>
            </w:pPr>
          </w:p>
        </w:tc>
        <w:tc>
          <w:tcPr>
            <w:tcW w:w="269" w:type="pct"/>
            <w:shd w:val="clear" w:color="auto" w:fill="FFFFFF" w:themeFill="background1"/>
            <w:tcPrChange w:id="3418" w:author="Administrator" w:date="2024-02-27T13:28:00Z">
              <w:tcPr>
                <w:tcW w:w="269" w:type="pct"/>
                <w:shd w:val="clear" w:color="auto" w:fill="808080" w:themeFill="background1" w:themeFillShade="80"/>
              </w:tcPr>
            </w:tcPrChange>
          </w:tcPr>
          <w:p w14:paraId="6DEFF4B8" w14:textId="77777777" w:rsidR="00A82839" w:rsidRPr="00B04939" w:rsidRDefault="00A82839">
            <w:pPr>
              <w:tabs>
                <w:tab w:val="left" w:pos="3660"/>
              </w:tabs>
              <w:spacing w:line="360" w:lineRule="auto"/>
              <w:jc w:val="center"/>
              <w:rPr>
                <w:rFonts w:ascii="Times New Roman" w:hAnsi="Times New Roman" w:cs="Times New Roman"/>
                <w:sz w:val="24"/>
                <w:rPrChange w:id="3419" w:author="Administrator" w:date="2024-02-27T12:51:00Z">
                  <w:rPr>
                    <w:rFonts w:ascii="Times New Roman" w:hAnsi="Times New Roman"/>
                    <w:sz w:val="24"/>
                  </w:rPr>
                </w:rPrChange>
              </w:rPr>
              <w:pPrChange w:id="3420" w:author="Administrator" w:date="2024-02-27T12:54:00Z">
                <w:pPr>
                  <w:tabs>
                    <w:tab w:val="left" w:pos="3660"/>
                  </w:tabs>
                  <w:jc w:val="center"/>
                </w:pPr>
              </w:pPrChange>
            </w:pPr>
          </w:p>
        </w:tc>
        <w:tc>
          <w:tcPr>
            <w:tcW w:w="269" w:type="pct"/>
            <w:shd w:val="clear" w:color="auto" w:fill="auto"/>
            <w:tcPrChange w:id="3421" w:author="Administrator" w:date="2024-02-27T13:28:00Z">
              <w:tcPr>
                <w:tcW w:w="269" w:type="pct"/>
                <w:shd w:val="clear" w:color="auto" w:fill="808080" w:themeFill="background1" w:themeFillShade="80"/>
              </w:tcPr>
            </w:tcPrChange>
          </w:tcPr>
          <w:p w14:paraId="298C383F" w14:textId="77777777" w:rsidR="00A82839" w:rsidRPr="00B04939" w:rsidRDefault="00A82839">
            <w:pPr>
              <w:tabs>
                <w:tab w:val="left" w:pos="3660"/>
              </w:tabs>
              <w:spacing w:line="360" w:lineRule="auto"/>
              <w:jc w:val="center"/>
              <w:rPr>
                <w:rFonts w:ascii="Times New Roman" w:hAnsi="Times New Roman" w:cs="Times New Roman"/>
                <w:sz w:val="24"/>
                <w:rPrChange w:id="3422" w:author="Administrator" w:date="2024-02-27T12:51:00Z">
                  <w:rPr>
                    <w:rFonts w:ascii="Times New Roman" w:hAnsi="Times New Roman"/>
                    <w:sz w:val="24"/>
                  </w:rPr>
                </w:rPrChange>
              </w:rPr>
              <w:pPrChange w:id="3423" w:author="Administrator" w:date="2024-02-27T12:54:00Z">
                <w:pPr>
                  <w:tabs>
                    <w:tab w:val="left" w:pos="3660"/>
                  </w:tabs>
                  <w:jc w:val="center"/>
                </w:pPr>
              </w:pPrChange>
            </w:pPr>
          </w:p>
        </w:tc>
        <w:tc>
          <w:tcPr>
            <w:tcW w:w="269" w:type="pct"/>
            <w:shd w:val="clear" w:color="auto" w:fill="auto"/>
            <w:tcPrChange w:id="3424" w:author="Administrator" w:date="2024-02-27T13:28:00Z">
              <w:tcPr>
                <w:tcW w:w="269" w:type="pct"/>
                <w:shd w:val="clear" w:color="auto" w:fill="808080" w:themeFill="background1" w:themeFillShade="80"/>
              </w:tcPr>
            </w:tcPrChange>
          </w:tcPr>
          <w:p w14:paraId="0356970A" w14:textId="77777777" w:rsidR="00A82839" w:rsidRPr="00B04939" w:rsidRDefault="00A82839">
            <w:pPr>
              <w:tabs>
                <w:tab w:val="left" w:pos="3660"/>
              </w:tabs>
              <w:spacing w:line="360" w:lineRule="auto"/>
              <w:jc w:val="center"/>
              <w:rPr>
                <w:rFonts w:ascii="Times New Roman" w:hAnsi="Times New Roman" w:cs="Times New Roman"/>
                <w:sz w:val="24"/>
                <w:rPrChange w:id="3425" w:author="Administrator" w:date="2024-02-27T12:51:00Z">
                  <w:rPr>
                    <w:rFonts w:ascii="Times New Roman" w:hAnsi="Times New Roman"/>
                    <w:sz w:val="24"/>
                  </w:rPr>
                </w:rPrChange>
              </w:rPr>
              <w:pPrChange w:id="3426" w:author="Administrator" w:date="2024-02-27T12:54:00Z">
                <w:pPr>
                  <w:tabs>
                    <w:tab w:val="left" w:pos="3660"/>
                  </w:tabs>
                  <w:jc w:val="center"/>
                </w:pPr>
              </w:pPrChange>
            </w:pPr>
          </w:p>
        </w:tc>
        <w:tc>
          <w:tcPr>
            <w:tcW w:w="269" w:type="pct"/>
            <w:shd w:val="clear" w:color="auto" w:fill="808080" w:themeFill="background1" w:themeFillShade="80"/>
            <w:tcPrChange w:id="3427" w:author="Administrator" w:date="2024-02-27T13:28:00Z">
              <w:tcPr>
                <w:tcW w:w="269" w:type="pct"/>
                <w:shd w:val="clear" w:color="auto" w:fill="808080" w:themeFill="background1" w:themeFillShade="80"/>
              </w:tcPr>
            </w:tcPrChange>
          </w:tcPr>
          <w:p w14:paraId="2BED1F6B" w14:textId="77777777" w:rsidR="00A82839" w:rsidRPr="00B04939" w:rsidRDefault="00A82839">
            <w:pPr>
              <w:tabs>
                <w:tab w:val="left" w:pos="3660"/>
              </w:tabs>
              <w:spacing w:line="360" w:lineRule="auto"/>
              <w:jc w:val="center"/>
              <w:rPr>
                <w:rFonts w:ascii="Times New Roman" w:hAnsi="Times New Roman" w:cs="Times New Roman"/>
                <w:sz w:val="24"/>
                <w:rPrChange w:id="3428" w:author="Administrator" w:date="2024-02-27T12:51:00Z">
                  <w:rPr>
                    <w:rFonts w:ascii="Times New Roman" w:hAnsi="Times New Roman"/>
                    <w:sz w:val="24"/>
                  </w:rPr>
                </w:rPrChange>
              </w:rPr>
              <w:pPrChange w:id="3429" w:author="Administrator" w:date="2024-02-27T12:54:00Z">
                <w:pPr>
                  <w:tabs>
                    <w:tab w:val="left" w:pos="3660"/>
                  </w:tabs>
                  <w:jc w:val="center"/>
                </w:pPr>
              </w:pPrChange>
            </w:pPr>
          </w:p>
        </w:tc>
        <w:tc>
          <w:tcPr>
            <w:tcW w:w="269" w:type="pct"/>
            <w:shd w:val="clear" w:color="auto" w:fill="808080" w:themeFill="background1" w:themeFillShade="80"/>
            <w:tcPrChange w:id="3430" w:author="Administrator" w:date="2024-02-27T13:28:00Z">
              <w:tcPr>
                <w:tcW w:w="269" w:type="pct"/>
                <w:shd w:val="clear" w:color="auto" w:fill="808080" w:themeFill="background1" w:themeFillShade="80"/>
              </w:tcPr>
            </w:tcPrChange>
          </w:tcPr>
          <w:p w14:paraId="42DB1BF8" w14:textId="77777777" w:rsidR="00A82839" w:rsidRPr="00B04939" w:rsidRDefault="00A82839">
            <w:pPr>
              <w:tabs>
                <w:tab w:val="left" w:pos="3660"/>
              </w:tabs>
              <w:spacing w:line="360" w:lineRule="auto"/>
              <w:jc w:val="center"/>
              <w:rPr>
                <w:rFonts w:ascii="Times New Roman" w:hAnsi="Times New Roman" w:cs="Times New Roman"/>
                <w:sz w:val="24"/>
                <w:rPrChange w:id="3431" w:author="Administrator" w:date="2024-02-27T12:51:00Z">
                  <w:rPr>
                    <w:rFonts w:ascii="Times New Roman" w:hAnsi="Times New Roman"/>
                    <w:sz w:val="24"/>
                  </w:rPr>
                </w:rPrChange>
              </w:rPr>
              <w:pPrChange w:id="3432" w:author="Administrator" w:date="2024-02-27T12:54:00Z">
                <w:pPr>
                  <w:tabs>
                    <w:tab w:val="left" w:pos="3660"/>
                  </w:tabs>
                  <w:jc w:val="center"/>
                </w:pPr>
              </w:pPrChange>
            </w:pPr>
          </w:p>
        </w:tc>
        <w:tc>
          <w:tcPr>
            <w:tcW w:w="269" w:type="pct"/>
            <w:shd w:val="clear" w:color="auto" w:fill="808080" w:themeFill="background1" w:themeFillShade="80"/>
            <w:tcPrChange w:id="3433" w:author="Administrator" w:date="2024-02-27T13:28:00Z">
              <w:tcPr>
                <w:tcW w:w="269" w:type="pct"/>
                <w:shd w:val="clear" w:color="auto" w:fill="808080" w:themeFill="background1" w:themeFillShade="80"/>
              </w:tcPr>
            </w:tcPrChange>
          </w:tcPr>
          <w:p w14:paraId="6ACCD999" w14:textId="77777777" w:rsidR="00A82839" w:rsidRPr="00B04939" w:rsidRDefault="00A82839">
            <w:pPr>
              <w:tabs>
                <w:tab w:val="left" w:pos="3660"/>
              </w:tabs>
              <w:spacing w:line="360" w:lineRule="auto"/>
              <w:jc w:val="center"/>
              <w:rPr>
                <w:rFonts w:ascii="Times New Roman" w:hAnsi="Times New Roman" w:cs="Times New Roman"/>
                <w:sz w:val="24"/>
                <w:rPrChange w:id="3434" w:author="Administrator" w:date="2024-02-27T12:51:00Z">
                  <w:rPr>
                    <w:rFonts w:ascii="Times New Roman" w:hAnsi="Times New Roman"/>
                    <w:sz w:val="24"/>
                  </w:rPr>
                </w:rPrChange>
              </w:rPr>
              <w:pPrChange w:id="3435" w:author="Administrator" w:date="2024-02-27T12:54:00Z">
                <w:pPr>
                  <w:tabs>
                    <w:tab w:val="left" w:pos="3660"/>
                  </w:tabs>
                  <w:jc w:val="center"/>
                </w:pPr>
              </w:pPrChange>
            </w:pPr>
          </w:p>
        </w:tc>
        <w:tc>
          <w:tcPr>
            <w:tcW w:w="269" w:type="pct"/>
            <w:shd w:val="clear" w:color="auto" w:fill="FFFFFF" w:themeFill="background1"/>
            <w:tcPrChange w:id="3436" w:author="Administrator" w:date="2024-02-27T13:28:00Z">
              <w:tcPr>
                <w:tcW w:w="269" w:type="pct"/>
                <w:shd w:val="clear" w:color="auto" w:fill="808080" w:themeFill="background1" w:themeFillShade="80"/>
              </w:tcPr>
            </w:tcPrChange>
          </w:tcPr>
          <w:p w14:paraId="4FC4C0FC" w14:textId="77777777" w:rsidR="00A82839" w:rsidRPr="00B04939" w:rsidRDefault="00A82839">
            <w:pPr>
              <w:tabs>
                <w:tab w:val="left" w:pos="3660"/>
              </w:tabs>
              <w:spacing w:line="360" w:lineRule="auto"/>
              <w:jc w:val="center"/>
              <w:rPr>
                <w:rFonts w:ascii="Times New Roman" w:hAnsi="Times New Roman" w:cs="Times New Roman"/>
                <w:sz w:val="24"/>
                <w:rPrChange w:id="3437" w:author="Administrator" w:date="2024-02-27T12:51:00Z">
                  <w:rPr>
                    <w:rFonts w:ascii="Times New Roman" w:hAnsi="Times New Roman"/>
                    <w:sz w:val="24"/>
                  </w:rPr>
                </w:rPrChange>
              </w:rPr>
              <w:pPrChange w:id="3438" w:author="Administrator" w:date="2024-02-27T12:54:00Z">
                <w:pPr>
                  <w:tabs>
                    <w:tab w:val="left" w:pos="3660"/>
                  </w:tabs>
                  <w:jc w:val="center"/>
                </w:pPr>
              </w:pPrChange>
            </w:pPr>
          </w:p>
        </w:tc>
        <w:tc>
          <w:tcPr>
            <w:tcW w:w="269" w:type="pct"/>
            <w:shd w:val="clear" w:color="auto" w:fill="FFFFFF" w:themeFill="background1"/>
            <w:tcPrChange w:id="3439" w:author="Administrator" w:date="2024-02-27T13:28:00Z">
              <w:tcPr>
                <w:tcW w:w="269" w:type="pct"/>
                <w:shd w:val="clear" w:color="auto" w:fill="808080" w:themeFill="background1" w:themeFillShade="80"/>
              </w:tcPr>
            </w:tcPrChange>
          </w:tcPr>
          <w:p w14:paraId="4A2C6DDF" w14:textId="77777777" w:rsidR="00A82839" w:rsidRPr="00B04939" w:rsidRDefault="00A82839">
            <w:pPr>
              <w:tabs>
                <w:tab w:val="left" w:pos="3660"/>
              </w:tabs>
              <w:spacing w:line="360" w:lineRule="auto"/>
              <w:jc w:val="center"/>
              <w:rPr>
                <w:rFonts w:ascii="Times New Roman" w:hAnsi="Times New Roman" w:cs="Times New Roman"/>
                <w:sz w:val="24"/>
                <w:rPrChange w:id="3440" w:author="Administrator" w:date="2024-02-27T12:51:00Z">
                  <w:rPr>
                    <w:rFonts w:ascii="Times New Roman" w:hAnsi="Times New Roman"/>
                    <w:sz w:val="24"/>
                  </w:rPr>
                </w:rPrChange>
              </w:rPr>
              <w:pPrChange w:id="3441" w:author="Administrator" w:date="2024-02-27T12:54:00Z">
                <w:pPr>
                  <w:tabs>
                    <w:tab w:val="left" w:pos="3660"/>
                  </w:tabs>
                  <w:jc w:val="center"/>
                </w:pPr>
              </w:pPrChange>
            </w:pPr>
          </w:p>
        </w:tc>
        <w:tc>
          <w:tcPr>
            <w:tcW w:w="289" w:type="pct"/>
            <w:vMerge/>
            <w:tcPrChange w:id="3442" w:author="Administrator" w:date="2024-02-27T13:28:00Z">
              <w:tcPr>
                <w:tcW w:w="289" w:type="pct"/>
                <w:vMerge/>
              </w:tcPr>
            </w:tcPrChange>
          </w:tcPr>
          <w:p w14:paraId="257FD430" w14:textId="77777777" w:rsidR="00A82839" w:rsidRPr="00B04939" w:rsidRDefault="00A82839">
            <w:pPr>
              <w:keepNext/>
              <w:tabs>
                <w:tab w:val="left" w:pos="3660"/>
              </w:tabs>
              <w:spacing w:line="360" w:lineRule="auto"/>
              <w:jc w:val="center"/>
              <w:rPr>
                <w:rFonts w:ascii="Times New Roman" w:hAnsi="Times New Roman" w:cs="Times New Roman"/>
                <w:sz w:val="24"/>
                <w:rPrChange w:id="3443" w:author="Administrator" w:date="2024-02-27T12:51:00Z">
                  <w:rPr>
                    <w:rFonts w:ascii="Times New Roman" w:hAnsi="Times New Roman"/>
                    <w:sz w:val="24"/>
                  </w:rPr>
                </w:rPrChange>
              </w:rPr>
              <w:pPrChange w:id="3444" w:author="Administrator" w:date="2024-02-27T12:54:00Z">
                <w:pPr>
                  <w:keepNext/>
                  <w:tabs>
                    <w:tab w:val="left" w:pos="3660"/>
                  </w:tabs>
                  <w:jc w:val="center"/>
                </w:pPr>
              </w:pPrChange>
            </w:pPr>
          </w:p>
        </w:tc>
      </w:tr>
      <w:tr w:rsidR="0008425D" w:rsidRPr="00B04939" w14:paraId="3BFBE4AD" w14:textId="77777777" w:rsidTr="0008425D">
        <w:tblPrEx>
          <w:tblW w:w="4957" w:type="pct"/>
          <w:tblInd w:w="-5" w:type="dxa"/>
          <w:tblLayout w:type="fixed"/>
          <w:tblPrExChange w:id="3445" w:author="Administrator" w:date="2024-02-27T13:28:00Z">
            <w:tblPrEx>
              <w:tblW w:w="4957" w:type="pct"/>
              <w:tblInd w:w="-5" w:type="dxa"/>
              <w:tblLayout w:type="fixed"/>
            </w:tblPrEx>
          </w:tblPrExChange>
        </w:tblPrEx>
        <w:trPr>
          <w:trHeight w:val="498"/>
          <w:ins w:id="3446" w:author="Administrator" w:date="2024-02-27T13:16:00Z"/>
          <w:trPrChange w:id="3447" w:author="Administrator" w:date="2024-02-27T13:28:00Z">
            <w:trPr>
              <w:gridAfter w:val="0"/>
              <w:trHeight w:val="498"/>
            </w:trPr>
          </w:trPrChange>
        </w:trPr>
        <w:tc>
          <w:tcPr>
            <w:tcW w:w="824" w:type="pct"/>
            <w:vAlign w:val="bottom"/>
            <w:tcPrChange w:id="3448" w:author="Administrator" w:date="2024-02-27T13:28:00Z">
              <w:tcPr>
                <w:tcW w:w="824" w:type="pct"/>
                <w:gridSpan w:val="2"/>
                <w:vAlign w:val="bottom"/>
              </w:tcPr>
            </w:tcPrChange>
          </w:tcPr>
          <w:p w14:paraId="2918DB86" w14:textId="3C2081CE" w:rsidR="00A82839" w:rsidRPr="00526B87" w:rsidDel="00526B87" w:rsidRDefault="00A82839" w:rsidP="00A82839">
            <w:pPr>
              <w:pStyle w:val="Default"/>
              <w:spacing w:line="360" w:lineRule="auto"/>
              <w:jc w:val="both"/>
              <w:rPr>
                <w:ins w:id="3449" w:author="Administrator" w:date="2024-02-27T13:16:00Z"/>
                <w:color w:val="auto"/>
              </w:rPr>
            </w:pPr>
            <w:ins w:id="3450" w:author="Administrator" w:date="2024-02-27T13:17:00Z">
              <w:r w:rsidRPr="004E2AAA">
                <w:rPr>
                  <w:rFonts w:cs="Times New Roman"/>
                  <w:color w:val="0D0D0D"/>
                </w:rPr>
                <w:t>Maintenance</w:t>
              </w:r>
            </w:ins>
          </w:p>
        </w:tc>
        <w:tc>
          <w:tcPr>
            <w:tcW w:w="190" w:type="pct"/>
            <w:shd w:val="clear" w:color="auto" w:fill="FFFFFF" w:themeFill="background1"/>
            <w:tcPrChange w:id="3451" w:author="Administrator" w:date="2024-02-27T13:28:00Z">
              <w:tcPr>
                <w:tcW w:w="190" w:type="pct"/>
                <w:gridSpan w:val="2"/>
                <w:shd w:val="clear" w:color="auto" w:fill="808080" w:themeFill="background1" w:themeFillShade="80"/>
              </w:tcPr>
            </w:tcPrChange>
          </w:tcPr>
          <w:p w14:paraId="39AA774D" w14:textId="77777777" w:rsidR="00A82839" w:rsidRPr="00B04939" w:rsidRDefault="00A82839" w:rsidP="00A82839">
            <w:pPr>
              <w:tabs>
                <w:tab w:val="left" w:pos="3660"/>
              </w:tabs>
              <w:spacing w:line="360" w:lineRule="auto"/>
              <w:jc w:val="center"/>
              <w:rPr>
                <w:ins w:id="3452" w:author="Administrator" w:date="2024-02-27T13:16:00Z"/>
                <w:rFonts w:ascii="Times New Roman" w:hAnsi="Times New Roman"/>
                <w:sz w:val="24"/>
              </w:rPr>
            </w:pPr>
          </w:p>
        </w:tc>
        <w:tc>
          <w:tcPr>
            <w:tcW w:w="191" w:type="pct"/>
            <w:shd w:val="clear" w:color="auto" w:fill="FFFFFF" w:themeFill="background1"/>
            <w:tcPrChange w:id="3453" w:author="Administrator" w:date="2024-02-27T13:28:00Z">
              <w:tcPr>
                <w:tcW w:w="191" w:type="pct"/>
                <w:shd w:val="clear" w:color="auto" w:fill="808080" w:themeFill="background1" w:themeFillShade="80"/>
              </w:tcPr>
            </w:tcPrChange>
          </w:tcPr>
          <w:p w14:paraId="5BAF93B9" w14:textId="77777777" w:rsidR="00A82839" w:rsidRPr="00B04939" w:rsidRDefault="00A82839" w:rsidP="00A82839">
            <w:pPr>
              <w:tabs>
                <w:tab w:val="left" w:pos="3660"/>
              </w:tabs>
              <w:spacing w:line="360" w:lineRule="auto"/>
              <w:jc w:val="center"/>
              <w:rPr>
                <w:ins w:id="3454" w:author="Administrator" w:date="2024-02-27T13:16:00Z"/>
                <w:rFonts w:ascii="Times New Roman" w:hAnsi="Times New Roman"/>
                <w:sz w:val="24"/>
              </w:rPr>
            </w:pPr>
          </w:p>
        </w:tc>
        <w:tc>
          <w:tcPr>
            <w:tcW w:w="188" w:type="pct"/>
            <w:shd w:val="clear" w:color="auto" w:fill="FFFFFF" w:themeFill="background1"/>
            <w:tcPrChange w:id="3455" w:author="Administrator" w:date="2024-02-27T13:28:00Z">
              <w:tcPr>
                <w:tcW w:w="188" w:type="pct"/>
                <w:shd w:val="clear" w:color="auto" w:fill="808080" w:themeFill="background1" w:themeFillShade="80"/>
              </w:tcPr>
            </w:tcPrChange>
          </w:tcPr>
          <w:p w14:paraId="79C2F65F" w14:textId="77777777" w:rsidR="00A82839" w:rsidRPr="00B04939" w:rsidRDefault="00A82839" w:rsidP="00A82839">
            <w:pPr>
              <w:tabs>
                <w:tab w:val="left" w:pos="3660"/>
              </w:tabs>
              <w:spacing w:line="360" w:lineRule="auto"/>
              <w:jc w:val="center"/>
              <w:rPr>
                <w:ins w:id="3456" w:author="Administrator" w:date="2024-02-27T13:16:00Z"/>
                <w:rFonts w:ascii="Times New Roman" w:hAnsi="Times New Roman"/>
                <w:sz w:val="24"/>
              </w:rPr>
            </w:pPr>
          </w:p>
        </w:tc>
        <w:tc>
          <w:tcPr>
            <w:tcW w:w="185" w:type="pct"/>
            <w:shd w:val="clear" w:color="auto" w:fill="FFFFFF" w:themeFill="background1"/>
            <w:tcPrChange w:id="3457" w:author="Administrator" w:date="2024-02-27T13:28:00Z">
              <w:tcPr>
                <w:tcW w:w="185" w:type="pct"/>
                <w:shd w:val="clear" w:color="auto" w:fill="808080" w:themeFill="background1" w:themeFillShade="80"/>
              </w:tcPr>
            </w:tcPrChange>
          </w:tcPr>
          <w:p w14:paraId="4772965E" w14:textId="77777777" w:rsidR="00A82839" w:rsidRPr="00B04939" w:rsidRDefault="00A82839" w:rsidP="00A82839">
            <w:pPr>
              <w:tabs>
                <w:tab w:val="left" w:pos="3660"/>
              </w:tabs>
              <w:spacing w:line="360" w:lineRule="auto"/>
              <w:jc w:val="center"/>
              <w:rPr>
                <w:ins w:id="3458" w:author="Administrator" w:date="2024-02-27T13:16:00Z"/>
                <w:rFonts w:ascii="Times New Roman" w:hAnsi="Times New Roman"/>
                <w:sz w:val="24"/>
              </w:rPr>
            </w:pPr>
          </w:p>
        </w:tc>
        <w:tc>
          <w:tcPr>
            <w:tcW w:w="185" w:type="pct"/>
            <w:shd w:val="clear" w:color="auto" w:fill="FFFFFF" w:themeFill="background1"/>
            <w:tcPrChange w:id="3459" w:author="Administrator" w:date="2024-02-27T13:28:00Z">
              <w:tcPr>
                <w:tcW w:w="185" w:type="pct"/>
                <w:shd w:val="clear" w:color="auto" w:fill="808080" w:themeFill="background1" w:themeFillShade="80"/>
              </w:tcPr>
            </w:tcPrChange>
          </w:tcPr>
          <w:p w14:paraId="11FF77BB" w14:textId="77777777" w:rsidR="00A82839" w:rsidRPr="00B04939" w:rsidRDefault="00A82839" w:rsidP="00A82839">
            <w:pPr>
              <w:tabs>
                <w:tab w:val="left" w:pos="3660"/>
              </w:tabs>
              <w:spacing w:line="360" w:lineRule="auto"/>
              <w:jc w:val="center"/>
              <w:rPr>
                <w:ins w:id="3460" w:author="Administrator" w:date="2024-02-27T13:16:00Z"/>
                <w:rFonts w:ascii="Times New Roman" w:hAnsi="Times New Roman"/>
                <w:sz w:val="24"/>
              </w:rPr>
            </w:pPr>
          </w:p>
        </w:tc>
        <w:tc>
          <w:tcPr>
            <w:tcW w:w="183" w:type="pct"/>
            <w:shd w:val="clear" w:color="auto" w:fill="FFFFFF" w:themeFill="background1"/>
            <w:tcPrChange w:id="3461" w:author="Administrator" w:date="2024-02-27T13:28:00Z">
              <w:tcPr>
                <w:tcW w:w="183" w:type="pct"/>
                <w:shd w:val="clear" w:color="auto" w:fill="808080" w:themeFill="background1" w:themeFillShade="80"/>
              </w:tcPr>
            </w:tcPrChange>
          </w:tcPr>
          <w:p w14:paraId="10A103C6" w14:textId="77777777" w:rsidR="00A82839" w:rsidRPr="00B04939" w:rsidRDefault="00A82839" w:rsidP="00A82839">
            <w:pPr>
              <w:tabs>
                <w:tab w:val="left" w:pos="3660"/>
              </w:tabs>
              <w:spacing w:line="360" w:lineRule="auto"/>
              <w:jc w:val="center"/>
              <w:rPr>
                <w:ins w:id="3462" w:author="Administrator" w:date="2024-02-27T13:16:00Z"/>
                <w:rFonts w:ascii="Times New Roman" w:hAnsi="Times New Roman"/>
                <w:sz w:val="24"/>
              </w:rPr>
            </w:pPr>
          </w:p>
        </w:tc>
        <w:tc>
          <w:tcPr>
            <w:tcW w:w="184" w:type="pct"/>
            <w:shd w:val="clear" w:color="auto" w:fill="FFFFFF" w:themeFill="background1"/>
            <w:tcPrChange w:id="3463" w:author="Administrator" w:date="2024-02-27T13:28:00Z">
              <w:tcPr>
                <w:tcW w:w="184" w:type="pct"/>
                <w:shd w:val="clear" w:color="auto" w:fill="808080" w:themeFill="background1" w:themeFillShade="80"/>
              </w:tcPr>
            </w:tcPrChange>
          </w:tcPr>
          <w:p w14:paraId="0C1A774F" w14:textId="77777777" w:rsidR="00A82839" w:rsidRPr="00B04939" w:rsidRDefault="00A82839" w:rsidP="00A82839">
            <w:pPr>
              <w:tabs>
                <w:tab w:val="left" w:pos="3660"/>
              </w:tabs>
              <w:spacing w:line="360" w:lineRule="auto"/>
              <w:jc w:val="center"/>
              <w:rPr>
                <w:ins w:id="3464" w:author="Administrator" w:date="2024-02-27T13:16:00Z"/>
                <w:rFonts w:ascii="Times New Roman" w:hAnsi="Times New Roman"/>
                <w:sz w:val="24"/>
              </w:rPr>
            </w:pPr>
          </w:p>
        </w:tc>
        <w:tc>
          <w:tcPr>
            <w:tcW w:w="184" w:type="pct"/>
            <w:shd w:val="clear" w:color="auto" w:fill="FFFFFF" w:themeFill="background1"/>
            <w:tcPrChange w:id="3465" w:author="Administrator" w:date="2024-02-27T13:28:00Z">
              <w:tcPr>
                <w:tcW w:w="184" w:type="pct"/>
                <w:shd w:val="clear" w:color="auto" w:fill="808080" w:themeFill="background1" w:themeFillShade="80"/>
              </w:tcPr>
            </w:tcPrChange>
          </w:tcPr>
          <w:p w14:paraId="6E5FC3E6" w14:textId="77777777" w:rsidR="00A82839" w:rsidRPr="00B04939" w:rsidRDefault="00A82839" w:rsidP="00A82839">
            <w:pPr>
              <w:tabs>
                <w:tab w:val="left" w:pos="3660"/>
              </w:tabs>
              <w:spacing w:line="360" w:lineRule="auto"/>
              <w:jc w:val="center"/>
              <w:rPr>
                <w:ins w:id="3466" w:author="Administrator" w:date="2024-02-27T13:16:00Z"/>
                <w:rFonts w:ascii="Times New Roman" w:hAnsi="Times New Roman"/>
                <w:sz w:val="24"/>
              </w:rPr>
            </w:pPr>
          </w:p>
        </w:tc>
        <w:tc>
          <w:tcPr>
            <w:tcW w:w="245" w:type="pct"/>
            <w:shd w:val="clear" w:color="auto" w:fill="FFFFFF" w:themeFill="background1"/>
            <w:tcPrChange w:id="3467" w:author="Administrator" w:date="2024-02-27T13:28:00Z">
              <w:tcPr>
                <w:tcW w:w="245" w:type="pct"/>
                <w:shd w:val="clear" w:color="auto" w:fill="808080" w:themeFill="background1" w:themeFillShade="80"/>
              </w:tcPr>
            </w:tcPrChange>
          </w:tcPr>
          <w:p w14:paraId="6AEB4337" w14:textId="77777777" w:rsidR="00A82839" w:rsidRPr="00B04939" w:rsidRDefault="00A82839" w:rsidP="00A82839">
            <w:pPr>
              <w:tabs>
                <w:tab w:val="left" w:pos="3660"/>
              </w:tabs>
              <w:spacing w:line="360" w:lineRule="auto"/>
              <w:jc w:val="center"/>
              <w:rPr>
                <w:ins w:id="3468" w:author="Administrator" w:date="2024-02-27T13:16:00Z"/>
                <w:rFonts w:ascii="Times New Roman" w:hAnsi="Times New Roman"/>
                <w:sz w:val="24"/>
              </w:rPr>
            </w:pPr>
          </w:p>
        </w:tc>
        <w:tc>
          <w:tcPr>
            <w:tcW w:w="269" w:type="pct"/>
            <w:shd w:val="clear" w:color="auto" w:fill="FFFFFF" w:themeFill="background1"/>
            <w:tcPrChange w:id="3469" w:author="Administrator" w:date="2024-02-27T13:28:00Z">
              <w:tcPr>
                <w:tcW w:w="269" w:type="pct"/>
                <w:shd w:val="clear" w:color="auto" w:fill="808080" w:themeFill="background1" w:themeFillShade="80"/>
              </w:tcPr>
            </w:tcPrChange>
          </w:tcPr>
          <w:p w14:paraId="5E7E8E23" w14:textId="77777777" w:rsidR="00A82839" w:rsidRPr="00B04939" w:rsidRDefault="00A82839" w:rsidP="00A82839">
            <w:pPr>
              <w:tabs>
                <w:tab w:val="left" w:pos="3660"/>
              </w:tabs>
              <w:spacing w:line="360" w:lineRule="auto"/>
              <w:jc w:val="center"/>
              <w:rPr>
                <w:ins w:id="3470" w:author="Administrator" w:date="2024-02-27T13:16:00Z"/>
                <w:rFonts w:ascii="Times New Roman" w:hAnsi="Times New Roman"/>
                <w:sz w:val="24"/>
              </w:rPr>
            </w:pPr>
          </w:p>
        </w:tc>
        <w:tc>
          <w:tcPr>
            <w:tcW w:w="269" w:type="pct"/>
            <w:shd w:val="clear" w:color="auto" w:fill="FFFFFF" w:themeFill="background1"/>
            <w:tcPrChange w:id="3471" w:author="Administrator" w:date="2024-02-27T13:28:00Z">
              <w:tcPr>
                <w:tcW w:w="269" w:type="pct"/>
                <w:shd w:val="clear" w:color="auto" w:fill="808080" w:themeFill="background1" w:themeFillShade="80"/>
              </w:tcPr>
            </w:tcPrChange>
          </w:tcPr>
          <w:p w14:paraId="381FC9FA" w14:textId="77777777" w:rsidR="00A82839" w:rsidRPr="00B04939" w:rsidRDefault="00A82839" w:rsidP="00A82839">
            <w:pPr>
              <w:tabs>
                <w:tab w:val="left" w:pos="3660"/>
              </w:tabs>
              <w:spacing w:line="360" w:lineRule="auto"/>
              <w:jc w:val="center"/>
              <w:rPr>
                <w:ins w:id="3472" w:author="Administrator" w:date="2024-02-27T13:16:00Z"/>
                <w:rFonts w:ascii="Times New Roman" w:hAnsi="Times New Roman"/>
                <w:sz w:val="24"/>
              </w:rPr>
            </w:pPr>
          </w:p>
        </w:tc>
        <w:tc>
          <w:tcPr>
            <w:tcW w:w="269" w:type="pct"/>
            <w:shd w:val="clear" w:color="auto" w:fill="FFFFFF" w:themeFill="background1"/>
            <w:tcPrChange w:id="3473" w:author="Administrator" w:date="2024-02-27T13:28:00Z">
              <w:tcPr>
                <w:tcW w:w="269" w:type="pct"/>
                <w:shd w:val="clear" w:color="auto" w:fill="808080" w:themeFill="background1" w:themeFillShade="80"/>
              </w:tcPr>
            </w:tcPrChange>
          </w:tcPr>
          <w:p w14:paraId="36945FED" w14:textId="77777777" w:rsidR="00A82839" w:rsidRPr="00B04939" w:rsidRDefault="00A82839" w:rsidP="00A82839">
            <w:pPr>
              <w:tabs>
                <w:tab w:val="left" w:pos="3660"/>
              </w:tabs>
              <w:spacing w:line="360" w:lineRule="auto"/>
              <w:jc w:val="center"/>
              <w:rPr>
                <w:ins w:id="3474" w:author="Administrator" w:date="2024-02-27T13:16:00Z"/>
                <w:rFonts w:ascii="Times New Roman" w:hAnsi="Times New Roman"/>
                <w:sz w:val="24"/>
              </w:rPr>
            </w:pPr>
          </w:p>
        </w:tc>
        <w:tc>
          <w:tcPr>
            <w:tcW w:w="269" w:type="pct"/>
            <w:shd w:val="clear" w:color="auto" w:fill="FFFFFF" w:themeFill="background1"/>
            <w:tcPrChange w:id="3475" w:author="Administrator" w:date="2024-02-27T13:28:00Z">
              <w:tcPr>
                <w:tcW w:w="269" w:type="pct"/>
                <w:shd w:val="clear" w:color="auto" w:fill="808080" w:themeFill="background1" w:themeFillShade="80"/>
              </w:tcPr>
            </w:tcPrChange>
          </w:tcPr>
          <w:p w14:paraId="7530D459" w14:textId="77777777" w:rsidR="00A82839" w:rsidRPr="00B04939" w:rsidRDefault="00A82839" w:rsidP="00A82839">
            <w:pPr>
              <w:tabs>
                <w:tab w:val="left" w:pos="3660"/>
              </w:tabs>
              <w:spacing w:line="360" w:lineRule="auto"/>
              <w:jc w:val="center"/>
              <w:rPr>
                <w:ins w:id="3476" w:author="Administrator" w:date="2024-02-27T13:16:00Z"/>
                <w:rFonts w:ascii="Times New Roman" w:hAnsi="Times New Roman"/>
                <w:sz w:val="24"/>
              </w:rPr>
            </w:pPr>
          </w:p>
        </w:tc>
        <w:tc>
          <w:tcPr>
            <w:tcW w:w="269" w:type="pct"/>
            <w:shd w:val="clear" w:color="auto" w:fill="FFFFFF" w:themeFill="background1"/>
            <w:tcPrChange w:id="3477" w:author="Administrator" w:date="2024-02-27T13:28:00Z">
              <w:tcPr>
                <w:tcW w:w="269" w:type="pct"/>
                <w:shd w:val="clear" w:color="auto" w:fill="808080" w:themeFill="background1" w:themeFillShade="80"/>
              </w:tcPr>
            </w:tcPrChange>
          </w:tcPr>
          <w:p w14:paraId="6D4F3E95" w14:textId="77777777" w:rsidR="00A82839" w:rsidRPr="00B04939" w:rsidRDefault="00A82839" w:rsidP="00A82839">
            <w:pPr>
              <w:tabs>
                <w:tab w:val="left" w:pos="3660"/>
              </w:tabs>
              <w:spacing w:line="360" w:lineRule="auto"/>
              <w:jc w:val="center"/>
              <w:rPr>
                <w:ins w:id="3478" w:author="Administrator" w:date="2024-02-27T13:16:00Z"/>
                <w:rFonts w:ascii="Times New Roman" w:hAnsi="Times New Roman"/>
                <w:sz w:val="24"/>
              </w:rPr>
            </w:pPr>
          </w:p>
        </w:tc>
        <w:tc>
          <w:tcPr>
            <w:tcW w:w="269" w:type="pct"/>
            <w:shd w:val="clear" w:color="auto" w:fill="FFFFFF" w:themeFill="background1"/>
            <w:tcPrChange w:id="3479" w:author="Administrator" w:date="2024-02-27T13:28:00Z">
              <w:tcPr>
                <w:tcW w:w="269" w:type="pct"/>
                <w:shd w:val="clear" w:color="auto" w:fill="808080" w:themeFill="background1" w:themeFillShade="80"/>
              </w:tcPr>
            </w:tcPrChange>
          </w:tcPr>
          <w:p w14:paraId="1420DBD5" w14:textId="77777777" w:rsidR="00A82839" w:rsidRPr="00B04939" w:rsidRDefault="00A82839" w:rsidP="00A82839">
            <w:pPr>
              <w:tabs>
                <w:tab w:val="left" w:pos="3660"/>
              </w:tabs>
              <w:spacing w:line="360" w:lineRule="auto"/>
              <w:jc w:val="center"/>
              <w:rPr>
                <w:ins w:id="3480" w:author="Administrator" w:date="2024-02-27T13:16:00Z"/>
                <w:rFonts w:ascii="Times New Roman" w:hAnsi="Times New Roman"/>
                <w:sz w:val="24"/>
              </w:rPr>
            </w:pPr>
          </w:p>
        </w:tc>
        <w:tc>
          <w:tcPr>
            <w:tcW w:w="269" w:type="pct"/>
            <w:shd w:val="clear" w:color="auto" w:fill="808080" w:themeFill="background1" w:themeFillShade="80"/>
            <w:tcPrChange w:id="3481" w:author="Administrator" w:date="2024-02-27T13:28:00Z">
              <w:tcPr>
                <w:tcW w:w="269" w:type="pct"/>
                <w:shd w:val="clear" w:color="auto" w:fill="808080" w:themeFill="background1" w:themeFillShade="80"/>
              </w:tcPr>
            </w:tcPrChange>
          </w:tcPr>
          <w:p w14:paraId="4B9E3E0A" w14:textId="77777777" w:rsidR="00A82839" w:rsidRPr="00B04939" w:rsidRDefault="00A82839" w:rsidP="00A82839">
            <w:pPr>
              <w:tabs>
                <w:tab w:val="left" w:pos="3660"/>
              </w:tabs>
              <w:spacing w:line="360" w:lineRule="auto"/>
              <w:jc w:val="center"/>
              <w:rPr>
                <w:ins w:id="3482" w:author="Administrator" w:date="2024-02-27T13:16:00Z"/>
                <w:rFonts w:ascii="Times New Roman" w:hAnsi="Times New Roman"/>
                <w:sz w:val="24"/>
              </w:rPr>
            </w:pPr>
          </w:p>
        </w:tc>
        <w:tc>
          <w:tcPr>
            <w:tcW w:w="269" w:type="pct"/>
            <w:shd w:val="clear" w:color="auto" w:fill="808080" w:themeFill="background1" w:themeFillShade="80"/>
            <w:tcPrChange w:id="3483" w:author="Administrator" w:date="2024-02-27T13:28:00Z">
              <w:tcPr>
                <w:tcW w:w="269" w:type="pct"/>
                <w:shd w:val="clear" w:color="auto" w:fill="808080" w:themeFill="background1" w:themeFillShade="80"/>
              </w:tcPr>
            </w:tcPrChange>
          </w:tcPr>
          <w:p w14:paraId="10BEE04D" w14:textId="77777777" w:rsidR="00A82839" w:rsidRPr="00B04939" w:rsidRDefault="00A82839" w:rsidP="00A82839">
            <w:pPr>
              <w:tabs>
                <w:tab w:val="left" w:pos="3660"/>
              </w:tabs>
              <w:spacing w:line="360" w:lineRule="auto"/>
              <w:jc w:val="center"/>
              <w:rPr>
                <w:ins w:id="3484" w:author="Administrator" w:date="2024-02-27T13:16:00Z"/>
                <w:rFonts w:ascii="Times New Roman" w:hAnsi="Times New Roman"/>
                <w:sz w:val="24"/>
              </w:rPr>
            </w:pPr>
          </w:p>
        </w:tc>
        <w:tc>
          <w:tcPr>
            <w:tcW w:w="289" w:type="pct"/>
            <w:tcPrChange w:id="3485" w:author="Administrator" w:date="2024-02-27T13:28:00Z">
              <w:tcPr>
                <w:tcW w:w="289" w:type="pct"/>
              </w:tcPr>
            </w:tcPrChange>
          </w:tcPr>
          <w:p w14:paraId="05AF9536" w14:textId="77777777" w:rsidR="00A82839" w:rsidRPr="00B04939" w:rsidRDefault="00A82839" w:rsidP="00A82839">
            <w:pPr>
              <w:keepNext/>
              <w:tabs>
                <w:tab w:val="left" w:pos="3660"/>
              </w:tabs>
              <w:spacing w:line="360" w:lineRule="auto"/>
              <w:jc w:val="center"/>
              <w:rPr>
                <w:ins w:id="3486" w:author="Administrator" w:date="2024-02-27T13:16:00Z"/>
                <w:rFonts w:ascii="Times New Roman" w:hAnsi="Times New Roman"/>
                <w:sz w:val="24"/>
              </w:rPr>
            </w:pPr>
          </w:p>
        </w:tc>
      </w:tr>
    </w:tbl>
    <w:p w14:paraId="0E1DDE32" w14:textId="301460FC" w:rsidR="005E72BC" w:rsidRPr="00B04939" w:rsidDel="00A82839" w:rsidRDefault="005E72BC">
      <w:pPr>
        <w:pStyle w:val="Caption"/>
        <w:spacing w:line="360" w:lineRule="auto"/>
        <w:jc w:val="center"/>
        <w:rPr>
          <w:del w:id="3487" w:author="Administrator" w:date="2024-02-27T13:16:00Z"/>
          <w:rFonts w:ascii="Times New Roman" w:hAnsi="Times New Roman"/>
          <w:b/>
          <w:bCs/>
          <w:color w:val="000000" w:themeColor="text1"/>
          <w:sz w:val="24"/>
        </w:rPr>
        <w:pPrChange w:id="3488" w:author="Administrator" w:date="2024-02-27T12:54:00Z">
          <w:pPr>
            <w:pStyle w:val="Caption"/>
            <w:jc w:val="center"/>
          </w:pPr>
        </w:pPrChange>
      </w:pPr>
      <w:del w:id="3489" w:author="Administrator" w:date="2024-02-27T13:16:00Z">
        <w:r w:rsidRPr="00B04939" w:rsidDel="00A82839">
          <w:rPr>
            <w:rFonts w:ascii="Times New Roman" w:hAnsi="Times New Roman"/>
            <w:b/>
            <w:bCs/>
            <w:i w:val="0"/>
            <w:iCs w:val="0"/>
            <w:color w:val="000000" w:themeColor="text1"/>
            <w:rPrChange w:id="3490" w:author="Administrator" w:date="2024-02-27T12:51:00Z">
              <w:rPr>
                <w:b/>
                <w:bCs/>
                <w:i w:val="0"/>
                <w:iCs w:val="0"/>
                <w:color w:val="000000" w:themeColor="text1"/>
              </w:rPr>
            </w:rPrChange>
          </w:rPr>
          <w:delText xml:space="preserve">Figure </w:delText>
        </w:r>
        <w:r w:rsidRPr="00B04939" w:rsidDel="00A82839">
          <w:rPr>
            <w:rFonts w:ascii="Times New Roman" w:hAnsi="Times New Roman"/>
            <w:b/>
            <w:bCs/>
            <w:i w:val="0"/>
            <w:iCs w:val="0"/>
            <w:color w:val="000000" w:themeColor="text1"/>
            <w:rPrChange w:id="3491" w:author="Administrator" w:date="2024-02-27T12:51:00Z">
              <w:rPr>
                <w:b/>
                <w:bCs/>
                <w:i w:val="0"/>
                <w:iCs w:val="0"/>
                <w:color w:val="000000" w:themeColor="text1"/>
              </w:rPr>
            </w:rPrChange>
          </w:rPr>
          <w:fldChar w:fldCharType="begin"/>
        </w:r>
        <w:r w:rsidRPr="00B04939" w:rsidDel="00A82839">
          <w:rPr>
            <w:rFonts w:ascii="Times New Roman" w:hAnsi="Times New Roman"/>
            <w:b/>
            <w:bCs/>
            <w:i w:val="0"/>
            <w:iCs w:val="0"/>
            <w:color w:val="000000" w:themeColor="text1"/>
            <w:rPrChange w:id="3492" w:author="Administrator" w:date="2024-02-27T12:51:00Z">
              <w:rPr>
                <w:b/>
                <w:bCs/>
                <w:i w:val="0"/>
                <w:iCs w:val="0"/>
                <w:color w:val="000000" w:themeColor="text1"/>
              </w:rPr>
            </w:rPrChange>
          </w:rPr>
          <w:delInstrText xml:space="preserve"> STYLEREF 1 \s </w:delInstrText>
        </w:r>
        <w:r w:rsidRPr="00B04939" w:rsidDel="00A82839">
          <w:rPr>
            <w:rFonts w:ascii="Times New Roman" w:hAnsi="Times New Roman"/>
            <w:b/>
            <w:bCs/>
            <w:i w:val="0"/>
            <w:iCs w:val="0"/>
            <w:color w:val="000000" w:themeColor="text1"/>
            <w:rPrChange w:id="3493" w:author="Administrator" w:date="2024-02-27T12:51:00Z">
              <w:rPr>
                <w:b/>
                <w:bCs/>
                <w:i w:val="0"/>
                <w:iCs w:val="0"/>
                <w:color w:val="000000" w:themeColor="text1"/>
              </w:rPr>
            </w:rPrChange>
          </w:rPr>
          <w:fldChar w:fldCharType="separate"/>
        </w:r>
        <w:r w:rsidRPr="00B04939" w:rsidDel="00A82839">
          <w:rPr>
            <w:rFonts w:ascii="Times New Roman" w:hAnsi="Times New Roman" w:hint="eastAsia"/>
            <w:b/>
            <w:bCs/>
            <w:i w:val="0"/>
            <w:iCs w:val="0"/>
            <w:noProof/>
            <w:color w:val="000000" w:themeColor="text1"/>
            <w:cs/>
            <w:rPrChange w:id="3494" w:author="Administrator" w:date="2024-02-27T12:51:00Z">
              <w:rPr>
                <w:rFonts w:hint="eastAsia"/>
                <w:b/>
                <w:bCs/>
                <w:i w:val="0"/>
                <w:iCs w:val="0"/>
                <w:noProof/>
                <w:color w:val="000000" w:themeColor="text1"/>
                <w:cs/>
              </w:rPr>
            </w:rPrChange>
          </w:rPr>
          <w:delText>‎</w:delText>
        </w:r>
        <w:r w:rsidRPr="00B04939" w:rsidDel="00A82839">
          <w:rPr>
            <w:rFonts w:ascii="Times New Roman" w:hAnsi="Times New Roman"/>
            <w:b/>
            <w:bCs/>
            <w:i w:val="0"/>
            <w:iCs w:val="0"/>
            <w:noProof/>
            <w:color w:val="000000" w:themeColor="text1"/>
            <w:rPrChange w:id="3495" w:author="Administrator" w:date="2024-02-27T12:51:00Z">
              <w:rPr>
                <w:b/>
                <w:bCs/>
                <w:i w:val="0"/>
                <w:iCs w:val="0"/>
                <w:noProof/>
                <w:color w:val="000000" w:themeColor="text1"/>
              </w:rPr>
            </w:rPrChange>
          </w:rPr>
          <w:delText>6</w:delText>
        </w:r>
        <w:r w:rsidRPr="00B04939" w:rsidDel="00A82839">
          <w:rPr>
            <w:rFonts w:ascii="Times New Roman" w:hAnsi="Times New Roman"/>
            <w:b/>
            <w:bCs/>
            <w:i w:val="0"/>
            <w:iCs w:val="0"/>
            <w:color w:val="000000" w:themeColor="text1"/>
            <w:rPrChange w:id="3496" w:author="Administrator" w:date="2024-02-27T12:51:00Z">
              <w:rPr>
                <w:b/>
                <w:bCs/>
                <w:i w:val="0"/>
                <w:iCs w:val="0"/>
                <w:color w:val="000000" w:themeColor="text1"/>
              </w:rPr>
            </w:rPrChange>
          </w:rPr>
          <w:fldChar w:fldCharType="end"/>
        </w:r>
        <w:r w:rsidRPr="00B04939" w:rsidDel="00A82839">
          <w:rPr>
            <w:rFonts w:ascii="Times New Roman" w:hAnsi="Times New Roman"/>
            <w:b/>
            <w:bCs/>
            <w:i w:val="0"/>
            <w:iCs w:val="0"/>
            <w:color w:val="000000" w:themeColor="text1"/>
            <w:rPrChange w:id="3497" w:author="Administrator" w:date="2024-02-27T12:51:00Z">
              <w:rPr>
                <w:b/>
                <w:bCs/>
                <w:i w:val="0"/>
                <w:iCs w:val="0"/>
                <w:color w:val="000000" w:themeColor="text1"/>
              </w:rPr>
            </w:rPrChange>
          </w:rPr>
          <w:noBreakHyphen/>
        </w:r>
        <w:r w:rsidRPr="00B04939" w:rsidDel="00A82839">
          <w:rPr>
            <w:rFonts w:ascii="Times New Roman" w:hAnsi="Times New Roman"/>
            <w:b/>
            <w:bCs/>
            <w:i w:val="0"/>
            <w:iCs w:val="0"/>
            <w:color w:val="000000" w:themeColor="text1"/>
            <w:rPrChange w:id="3498" w:author="Administrator" w:date="2024-02-27T12:51:00Z">
              <w:rPr>
                <w:b/>
                <w:bCs/>
                <w:i w:val="0"/>
                <w:iCs w:val="0"/>
                <w:color w:val="000000" w:themeColor="text1"/>
              </w:rPr>
            </w:rPrChange>
          </w:rPr>
          <w:fldChar w:fldCharType="begin"/>
        </w:r>
        <w:r w:rsidRPr="00B04939" w:rsidDel="00A82839">
          <w:rPr>
            <w:rFonts w:ascii="Times New Roman" w:hAnsi="Times New Roman"/>
            <w:b/>
            <w:bCs/>
            <w:i w:val="0"/>
            <w:iCs w:val="0"/>
            <w:color w:val="000000" w:themeColor="text1"/>
            <w:rPrChange w:id="3499" w:author="Administrator" w:date="2024-02-27T12:51:00Z">
              <w:rPr>
                <w:b/>
                <w:bCs/>
                <w:i w:val="0"/>
                <w:iCs w:val="0"/>
                <w:color w:val="000000" w:themeColor="text1"/>
              </w:rPr>
            </w:rPrChange>
          </w:rPr>
          <w:delInstrText xml:space="preserve"> SEQ Figure \* ARABIC \s 1 </w:delInstrText>
        </w:r>
        <w:r w:rsidRPr="00B04939" w:rsidDel="00A82839">
          <w:rPr>
            <w:rFonts w:ascii="Times New Roman" w:hAnsi="Times New Roman"/>
            <w:b/>
            <w:bCs/>
            <w:i w:val="0"/>
            <w:iCs w:val="0"/>
            <w:color w:val="000000" w:themeColor="text1"/>
            <w:rPrChange w:id="3500" w:author="Administrator" w:date="2024-02-27T12:51:00Z">
              <w:rPr>
                <w:b/>
                <w:bCs/>
                <w:i w:val="0"/>
                <w:iCs w:val="0"/>
                <w:color w:val="000000" w:themeColor="text1"/>
              </w:rPr>
            </w:rPrChange>
          </w:rPr>
          <w:fldChar w:fldCharType="separate"/>
        </w:r>
        <w:r w:rsidRPr="00B04939" w:rsidDel="00A82839">
          <w:rPr>
            <w:rFonts w:ascii="Times New Roman" w:hAnsi="Times New Roman"/>
            <w:b/>
            <w:bCs/>
            <w:i w:val="0"/>
            <w:iCs w:val="0"/>
            <w:noProof/>
            <w:color w:val="000000" w:themeColor="text1"/>
            <w:rPrChange w:id="3501" w:author="Administrator" w:date="2024-02-27T12:51:00Z">
              <w:rPr>
                <w:b/>
                <w:bCs/>
                <w:i w:val="0"/>
                <w:iCs w:val="0"/>
                <w:noProof/>
                <w:color w:val="000000" w:themeColor="text1"/>
              </w:rPr>
            </w:rPrChange>
          </w:rPr>
          <w:delText>2</w:delText>
        </w:r>
        <w:r w:rsidRPr="00B04939" w:rsidDel="00A82839">
          <w:rPr>
            <w:rFonts w:ascii="Times New Roman" w:hAnsi="Times New Roman"/>
            <w:b/>
            <w:bCs/>
            <w:i w:val="0"/>
            <w:iCs w:val="0"/>
            <w:color w:val="000000" w:themeColor="text1"/>
            <w:rPrChange w:id="3502" w:author="Administrator" w:date="2024-02-27T12:51:00Z">
              <w:rPr>
                <w:b/>
                <w:bCs/>
                <w:i w:val="0"/>
                <w:iCs w:val="0"/>
                <w:color w:val="000000" w:themeColor="text1"/>
              </w:rPr>
            </w:rPrChange>
          </w:rPr>
          <w:fldChar w:fldCharType="end"/>
        </w:r>
        <w:r w:rsidRPr="00B04939" w:rsidDel="00A82839">
          <w:rPr>
            <w:rFonts w:ascii="Times New Roman" w:hAnsi="Times New Roman"/>
            <w:b/>
            <w:bCs/>
            <w:i w:val="0"/>
            <w:iCs w:val="0"/>
            <w:color w:val="000000" w:themeColor="text1"/>
            <w:rPrChange w:id="3503" w:author="Administrator" w:date="2024-02-27T12:51:00Z">
              <w:rPr>
                <w:b/>
                <w:bCs/>
                <w:i w:val="0"/>
                <w:iCs w:val="0"/>
                <w:color w:val="000000" w:themeColor="text1"/>
              </w:rPr>
            </w:rPrChange>
          </w:rPr>
          <w:delText xml:space="preserve">: SEMESTER </w:delText>
        </w:r>
      </w:del>
      <w:del w:id="3504" w:author="Administrator" w:date="2024-02-27T12:56:00Z">
        <w:r w:rsidRPr="00B04939" w:rsidDel="00B04939">
          <w:rPr>
            <w:rFonts w:ascii="Times New Roman" w:hAnsi="Times New Roman"/>
            <w:b/>
            <w:bCs/>
            <w:i w:val="0"/>
            <w:iCs w:val="0"/>
            <w:color w:val="000000" w:themeColor="text1"/>
            <w:rPrChange w:id="3505" w:author="Administrator" w:date="2024-02-27T12:51:00Z">
              <w:rPr>
                <w:b/>
                <w:bCs/>
                <w:i w:val="0"/>
                <w:iCs w:val="0"/>
                <w:color w:val="000000" w:themeColor="text1"/>
              </w:rPr>
            </w:rPrChange>
          </w:rPr>
          <w:delText>2</w:delText>
        </w:r>
      </w:del>
      <w:del w:id="3506" w:author="Administrator" w:date="2024-02-27T13:16:00Z">
        <w:r w:rsidRPr="00B04939" w:rsidDel="00A82839">
          <w:rPr>
            <w:rFonts w:ascii="Times New Roman" w:hAnsi="Times New Roman"/>
            <w:b/>
            <w:bCs/>
            <w:i w:val="0"/>
            <w:iCs w:val="0"/>
            <w:color w:val="000000" w:themeColor="text1"/>
            <w:rPrChange w:id="3507" w:author="Administrator" w:date="2024-02-27T12:51:00Z">
              <w:rPr>
                <w:b/>
                <w:bCs/>
                <w:i w:val="0"/>
                <w:iCs w:val="0"/>
                <w:color w:val="000000" w:themeColor="text1"/>
              </w:rPr>
            </w:rPrChange>
          </w:rPr>
          <w:delText xml:space="preserve"> (</w:delText>
        </w:r>
      </w:del>
      <w:del w:id="3508" w:author="Administrator" w:date="2024-02-27T12:56:00Z">
        <w:r w:rsidRPr="00B04939" w:rsidDel="00B04939">
          <w:rPr>
            <w:rFonts w:ascii="Times New Roman" w:hAnsi="Times New Roman"/>
            <w:b/>
            <w:bCs/>
            <w:i w:val="0"/>
            <w:iCs w:val="0"/>
            <w:color w:val="000000" w:themeColor="text1"/>
            <w:rPrChange w:id="3509" w:author="Administrator" w:date="2024-02-27T12:51:00Z">
              <w:rPr>
                <w:b/>
                <w:bCs/>
                <w:i w:val="0"/>
                <w:iCs w:val="0"/>
                <w:color w:val="000000" w:themeColor="text1"/>
              </w:rPr>
            </w:rPrChange>
          </w:rPr>
          <w:delText xml:space="preserve">Spring </w:delText>
        </w:r>
      </w:del>
      <w:del w:id="3510" w:author="Administrator" w:date="2024-02-27T13:16:00Z">
        <w:r w:rsidRPr="00B04939" w:rsidDel="00A82839">
          <w:rPr>
            <w:rFonts w:ascii="Times New Roman" w:hAnsi="Times New Roman"/>
            <w:b/>
            <w:bCs/>
            <w:i w:val="0"/>
            <w:iCs w:val="0"/>
            <w:color w:val="000000" w:themeColor="text1"/>
            <w:rPrChange w:id="3511" w:author="Administrator" w:date="2024-02-27T12:51:00Z">
              <w:rPr>
                <w:b/>
                <w:bCs/>
                <w:i w:val="0"/>
                <w:iCs w:val="0"/>
                <w:color w:val="000000" w:themeColor="text1"/>
              </w:rPr>
            </w:rPrChange>
          </w:rPr>
          <w:delText>202</w:delText>
        </w:r>
      </w:del>
      <w:del w:id="3512" w:author="Administrator" w:date="2024-02-27T12:56:00Z">
        <w:r w:rsidRPr="00B04939" w:rsidDel="00B04939">
          <w:rPr>
            <w:rFonts w:ascii="Times New Roman" w:hAnsi="Times New Roman"/>
            <w:b/>
            <w:bCs/>
            <w:i w:val="0"/>
            <w:iCs w:val="0"/>
            <w:color w:val="000000" w:themeColor="text1"/>
            <w:rPrChange w:id="3513" w:author="Administrator" w:date="2024-02-27T12:51:00Z">
              <w:rPr>
                <w:b/>
                <w:bCs/>
                <w:i w:val="0"/>
                <w:iCs w:val="0"/>
                <w:color w:val="000000" w:themeColor="text1"/>
              </w:rPr>
            </w:rPrChange>
          </w:rPr>
          <w:delText>1</w:delText>
        </w:r>
      </w:del>
      <w:del w:id="3514" w:author="Administrator" w:date="2024-02-27T13:16:00Z">
        <w:r w:rsidRPr="00B04939" w:rsidDel="00A82839">
          <w:rPr>
            <w:rFonts w:ascii="Times New Roman" w:hAnsi="Times New Roman"/>
            <w:b/>
            <w:bCs/>
            <w:i w:val="0"/>
            <w:iCs w:val="0"/>
            <w:color w:val="000000" w:themeColor="text1"/>
            <w:rPrChange w:id="3515" w:author="Administrator" w:date="2024-02-27T12:51:00Z">
              <w:rPr>
                <w:b/>
                <w:bCs/>
                <w:i w:val="0"/>
                <w:iCs w:val="0"/>
                <w:color w:val="000000" w:themeColor="text1"/>
              </w:rPr>
            </w:rPrChange>
          </w:rPr>
          <w:delText>)</w:delText>
        </w:r>
      </w:del>
    </w:p>
    <w:p w14:paraId="603876B3" w14:textId="75279502" w:rsidR="00044492" w:rsidRPr="00B04939" w:rsidDel="00B04939" w:rsidRDefault="005E72BC">
      <w:pPr>
        <w:spacing w:before="240" w:line="360" w:lineRule="auto"/>
        <w:jc w:val="both"/>
        <w:rPr>
          <w:del w:id="3516" w:author="Administrator" w:date="2024-02-27T12:57:00Z"/>
          <w:rFonts w:ascii="Times New Roman" w:hAnsi="Times New Roman"/>
          <w:sz w:val="24"/>
        </w:rPr>
      </w:pPr>
      <w:del w:id="3517" w:author="Administrator" w:date="2024-02-27T12:57:00Z">
        <w:r w:rsidRPr="00B04939" w:rsidDel="00B04939">
          <w:rPr>
            <w:rFonts w:ascii="Times New Roman" w:hAnsi="Times New Roman"/>
            <w:sz w:val="24"/>
          </w:rPr>
          <w:delText>Description</w:delText>
        </w:r>
        <w:r w:rsidR="00044492" w:rsidRPr="00B04939" w:rsidDel="00B04939">
          <w:rPr>
            <w:rFonts w:ascii="Times New Roman" w:hAnsi="Times New Roman"/>
            <w:sz w:val="24"/>
          </w:rPr>
          <w:delText xml:space="preserve"> related to the above schedule then describe them here.</w:delText>
        </w:r>
      </w:del>
    </w:p>
    <w:p w14:paraId="19446900" w14:textId="77777777" w:rsidR="009F24B3" w:rsidRDefault="009F24B3">
      <w:pPr>
        <w:spacing w:after="0" w:line="360" w:lineRule="auto"/>
        <w:rPr>
          <w:rFonts w:ascii="Times New Roman" w:hAnsi="Times New Roman"/>
          <w:sz w:val="24"/>
        </w:rPr>
        <w:sectPr w:rsidR="009F24B3" w:rsidSect="00EE3577">
          <w:pgSz w:w="15840" w:h="12240" w:orient="landscape"/>
          <w:pgMar w:top="1440" w:right="1440" w:bottom="1440" w:left="1440" w:header="720" w:footer="576" w:gutter="0"/>
          <w:cols w:space="720"/>
          <w:docGrid w:linePitch="360"/>
        </w:sectPr>
        <w:pPrChange w:id="3518" w:author="Administrator" w:date="2024-02-27T12:54:00Z">
          <w:pPr>
            <w:spacing w:after="0" w:line="240" w:lineRule="auto"/>
          </w:pPr>
        </w:pPrChange>
      </w:pPr>
    </w:p>
    <w:p w14:paraId="244CB8E5" w14:textId="77777777" w:rsidR="000F67BE" w:rsidRPr="003E6BEC" w:rsidRDefault="002E2828">
      <w:pPr>
        <w:pStyle w:val="Heading1"/>
        <w:numPr>
          <w:ilvl w:val="0"/>
          <w:numId w:val="0"/>
        </w:numPr>
        <w:spacing w:line="360" w:lineRule="auto"/>
        <w:rPr>
          <w:rFonts w:ascii="Times New Roman" w:hAnsi="Times New Roman" w:cs="Times New Roman"/>
          <w:sz w:val="28"/>
          <w:szCs w:val="28"/>
          <w:rPrChange w:id="3519" w:author="Administrator" w:date="2024-02-27T13:49:00Z">
            <w:rPr/>
          </w:rPrChange>
        </w:rPr>
        <w:pPrChange w:id="3520" w:author="Administrator" w:date="2024-02-27T12:54:00Z">
          <w:pPr>
            <w:pStyle w:val="Heading1"/>
            <w:numPr>
              <w:numId w:val="0"/>
            </w:numPr>
            <w:ind w:left="0" w:firstLine="0"/>
          </w:pPr>
        </w:pPrChange>
      </w:pPr>
      <w:bookmarkStart w:id="3521" w:name="_Toc53389044"/>
      <w:r w:rsidRPr="003E6BEC">
        <w:rPr>
          <w:rFonts w:ascii="Times New Roman" w:hAnsi="Times New Roman" w:cs="Times New Roman"/>
          <w:sz w:val="28"/>
          <w:szCs w:val="28"/>
          <w:rPrChange w:id="3522" w:author="Administrator" w:date="2024-02-27T13:49:00Z">
            <w:rPr/>
          </w:rPrChange>
        </w:rPr>
        <w:lastRenderedPageBreak/>
        <w:t>REFERENCES</w:t>
      </w:r>
      <w:r w:rsidR="000F67BE" w:rsidRPr="003E6BEC">
        <w:rPr>
          <w:rFonts w:ascii="Times New Roman" w:hAnsi="Times New Roman" w:cs="Times New Roman"/>
          <w:sz w:val="28"/>
          <w:szCs w:val="28"/>
          <w:rPrChange w:id="3523" w:author="Administrator" w:date="2024-02-27T13:49:00Z">
            <w:rPr/>
          </w:rPrChange>
        </w:rPr>
        <w:t xml:space="preserve"> </w:t>
      </w:r>
      <w:r w:rsidR="000F67BE" w:rsidRPr="003E6BEC">
        <w:rPr>
          <w:rFonts w:ascii="Times New Roman" w:eastAsia="SimSun" w:hAnsi="Times New Roman" w:cs="Times New Roman"/>
          <w:sz w:val="28"/>
          <w:szCs w:val="28"/>
          <w:lang w:val="en-GB" w:eastAsia="zh-CN"/>
          <w:rPrChange w:id="3524" w:author="Administrator" w:date="2024-02-27T13:49:00Z">
            <w:rPr>
              <w:rFonts w:eastAsia="SimSun"/>
              <w:lang w:val="en-GB" w:eastAsia="zh-CN"/>
            </w:rPr>
          </w:rPrChange>
        </w:rPr>
        <w:t>(Remove this heading if no reference used in this document)</w:t>
      </w:r>
      <w:bookmarkEnd w:id="3521"/>
    </w:p>
    <w:p w14:paraId="2E5DFEB0" w14:textId="77777777" w:rsidR="002F15FF" w:rsidRPr="00B04939" w:rsidRDefault="002F15FF">
      <w:pPr>
        <w:spacing w:after="0" w:line="360" w:lineRule="auto"/>
        <w:jc w:val="both"/>
        <w:rPr>
          <w:rFonts w:ascii="Times New Roman" w:eastAsia="SimSun" w:hAnsi="Times New Roman"/>
          <w:b/>
          <w:bCs/>
          <w:sz w:val="24"/>
          <w:szCs w:val="24"/>
          <w:lang w:val="en-GB" w:eastAsia="zh-CN"/>
        </w:rPr>
      </w:pPr>
      <w:r w:rsidRPr="00B04939">
        <w:rPr>
          <w:rFonts w:ascii="Times New Roman" w:eastAsia="SimSun" w:hAnsi="Times New Roman"/>
          <w:b/>
          <w:bCs/>
          <w:sz w:val="24"/>
          <w:szCs w:val="24"/>
          <w:lang w:val="en-GB" w:eastAsia="zh-CN"/>
        </w:rPr>
        <w:t>Books:</w:t>
      </w:r>
    </w:p>
    <w:p w14:paraId="67006314" w14:textId="77777777" w:rsidR="002F15FF" w:rsidRPr="00B04939" w:rsidRDefault="002F15FF">
      <w:pPr>
        <w:tabs>
          <w:tab w:val="left" w:pos="720"/>
        </w:tabs>
        <w:spacing w:after="240" w:line="360" w:lineRule="auto"/>
        <w:ind w:left="360" w:hanging="360"/>
        <w:rPr>
          <w:rFonts w:ascii="Times New Roman" w:eastAsia="Times New Roman" w:hAnsi="Times New Roman"/>
          <w:sz w:val="24"/>
          <w:szCs w:val="24"/>
        </w:rPr>
        <w:pPrChange w:id="3525" w:author="Administrator" w:date="2024-02-27T12:54:00Z">
          <w:pPr>
            <w:tabs>
              <w:tab w:val="left" w:pos="720"/>
            </w:tabs>
            <w:spacing w:after="240" w:line="240" w:lineRule="auto"/>
            <w:ind w:left="360" w:hanging="360"/>
          </w:pPr>
        </w:pPrChange>
      </w:pPr>
      <w:r w:rsidRPr="00B04939">
        <w:rPr>
          <w:rFonts w:ascii="Times New Roman" w:eastAsia="Times New Roman" w:hAnsi="Times New Roman"/>
          <w:sz w:val="24"/>
          <w:szCs w:val="24"/>
        </w:rPr>
        <w:t xml:space="preserve">[1] M. </w:t>
      </w:r>
      <w:proofErr w:type="spellStart"/>
      <w:r w:rsidRPr="00B04939">
        <w:rPr>
          <w:rFonts w:ascii="Times New Roman" w:eastAsia="Times New Roman" w:hAnsi="Times New Roman"/>
          <w:sz w:val="24"/>
          <w:szCs w:val="24"/>
        </w:rPr>
        <w:t>Barkat</w:t>
      </w:r>
      <w:proofErr w:type="spellEnd"/>
      <w:r w:rsidRPr="00B04939">
        <w:rPr>
          <w:rFonts w:ascii="Times New Roman" w:eastAsia="Times New Roman" w:hAnsi="Times New Roman"/>
          <w:sz w:val="24"/>
          <w:szCs w:val="24"/>
        </w:rPr>
        <w:t xml:space="preserve">, </w:t>
      </w:r>
      <w:r w:rsidRPr="00B04939">
        <w:rPr>
          <w:rFonts w:ascii="Times New Roman" w:eastAsia="Times New Roman" w:hAnsi="Times New Roman"/>
          <w:i/>
          <w:iCs/>
          <w:sz w:val="24"/>
          <w:szCs w:val="24"/>
        </w:rPr>
        <w:t>Signal Detection and Estimation</w:t>
      </w:r>
      <w:r w:rsidRPr="00B04939">
        <w:rPr>
          <w:rFonts w:ascii="Times New Roman" w:eastAsia="Times New Roman" w:hAnsi="Times New Roman"/>
          <w:sz w:val="24"/>
          <w:szCs w:val="24"/>
        </w:rPr>
        <w:t>, 2</w:t>
      </w:r>
      <w:r w:rsidRPr="00B04939">
        <w:rPr>
          <w:rFonts w:ascii="Times New Roman" w:eastAsia="Times New Roman" w:hAnsi="Times New Roman"/>
          <w:sz w:val="24"/>
          <w:szCs w:val="24"/>
          <w:vertAlign w:val="superscript"/>
        </w:rPr>
        <w:t>nd</w:t>
      </w:r>
      <w:r w:rsidRPr="00B04939">
        <w:rPr>
          <w:rFonts w:ascii="Times New Roman" w:eastAsia="Times New Roman" w:hAnsi="Times New Roman"/>
          <w:sz w:val="24"/>
          <w:szCs w:val="24"/>
        </w:rPr>
        <w:t xml:space="preserve"> Edition, </w:t>
      </w:r>
      <w:proofErr w:type="spellStart"/>
      <w:r w:rsidRPr="00B04939">
        <w:rPr>
          <w:rFonts w:ascii="Times New Roman" w:eastAsia="Times New Roman" w:hAnsi="Times New Roman"/>
          <w:sz w:val="24"/>
          <w:szCs w:val="24"/>
        </w:rPr>
        <w:t>Artech</w:t>
      </w:r>
      <w:proofErr w:type="spellEnd"/>
      <w:r w:rsidRPr="00B04939">
        <w:rPr>
          <w:rFonts w:ascii="Times New Roman" w:eastAsia="Times New Roman" w:hAnsi="Times New Roman"/>
          <w:sz w:val="24"/>
          <w:szCs w:val="24"/>
        </w:rPr>
        <w:t xml:space="preserve"> </w:t>
      </w:r>
      <w:proofErr w:type="gramStart"/>
      <w:r w:rsidRPr="00B04939">
        <w:rPr>
          <w:rFonts w:ascii="Times New Roman" w:eastAsia="Times New Roman" w:hAnsi="Times New Roman"/>
          <w:sz w:val="24"/>
          <w:szCs w:val="24"/>
        </w:rPr>
        <w:t>House ,</w:t>
      </w:r>
      <w:proofErr w:type="gramEnd"/>
      <w:r w:rsidRPr="00B04939">
        <w:rPr>
          <w:rFonts w:ascii="Times New Roman" w:eastAsia="Times New Roman" w:hAnsi="Times New Roman"/>
          <w:sz w:val="24"/>
          <w:szCs w:val="24"/>
        </w:rPr>
        <w:t xml:space="preserve"> Boston, MA., 2005</w:t>
      </w:r>
    </w:p>
    <w:p w14:paraId="14E5D880" w14:textId="77777777" w:rsidR="002F15FF" w:rsidRPr="00B04939" w:rsidRDefault="002F15FF">
      <w:pPr>
        <w:tabs>
          <w:tab w:val="left" w:pos="720"/>
        </w:tabs>
        <w:spacing w:after="240" w:line="360" w:lineRule="auto"/>
        <w:ind w:left="360" w:hanging="360"/>
        <w:rPr>
          <w:rFonts w:ascii="Times New Roman" w:eastAsia="Times New Roman" w:hAnsi="Times New Roman"/>
          <w:sz w:val="24"/>
          <w:szCs w:val="24"/>
        </w:rPr>
        <w:pPrChange w:id="3526" w:author="Administrator" w:date="2024-02-27T12:54:00Z">
          <w:pPr>
            <w:tabs>
              <w:tab w:val="left" w:pos="720"/>
            </w:tabs>
            <w:spacing w:after="240" w:line="240" w:lineRule="auto"/>
            <w:ind w:left="360" w:hanging="360"/>
          </w:pPr>
        </w:pPrChange>
      </w:pPr>
      <w:r w:rsidRPr="00B04939">
        <w:rPr>
          <w:rFonts w:ascii="Times New Roman" w:eastAsia="Times New Roman" w:hAnsi="Times New Roman"/>
          <w:iCs/>
          <w:sz w:val="24"/>
          <w:szCs w:val="24"/>
        </w:rPr>
        <w:t xml:space="preserve">[2] P. Peebles, </w:t>
      </w:r>
      <w:r w:rsidRPr="00B04939">
        <w:rPr>
          <w:rFonts w:ascii="Times New Roman" w:eastAsia="Times New Roman" w:hAnsi="Times New Roman"/>
          <w:i/>
          <w:sz w:val="24"/>
          <w:szCs w:val="24"/>
        </w:rPr>
        <w:t>Probability, Random Variables and Random Signal Processing</w:t>
      </w:r>
      <w:r w:rsidRPr="00B04939">
        <w:rPr>
          <w:rFonts w:ascii="Times New Roman" w:eastAsia="Times New Roman" w:hAnsi="Times New Roman"/>
          <w:sz w:val="24"/>
          <w:szCs w:val="24"/>
        </w:rPr>
        <w:t>, 4</w:t>
      </w:r>
      <w:r w:rsidRPr="00B04939">
        <w:rPr>
          <w:rFonts w:ascii="Times New Roman" w:eastAsia="Times New Roman" w:hAnsi="Times New Roman"/>
          <w:sz w:val="24"/>
          <w:szCs w:val="24"/>
          <w:vertAlign w:val="superscript"/>
        </w:rPr>
        <w:t>th</w:t>
      </w:r>
      <w:r w:rsidRPr="00B04939">
        <w:rPr>
          <w:rFonts w:ascii="Times New Roman" w:eastAsia="Times New Roman" w:hAnsi="Times New Roman"/>
          <w:sz w:val="24"/>
          <w:szCs w:val="24"/>
        </w:rPr>
        <w:t xml:space="preserve"> Ed.</w:t>
      </w:r>
      <w:proofErr w:type="gramStart"/>
      <w:r w:rsidRPr="00B04939">
        <w:rPr>
          <w:rFonts w:ascii="Times New Roman" w:eastAsia="Times New Roman" w:hAnsi="Times New Roman"/>
          <w:sz w:val="24"/>
          <w:szCs w:val="24"/>
        </w:rPr>
        <w:t>, ,</w:t>
      </w:r>
      <w:proofErr w:type="gramEnd"/>
      <w:r w:rsidRPr="00B04939">
        <w:rPr>
          <w:rFonts w:ascii="Times New Roman" w:eastAsia="Times New Roman" w:hAnsi="Times New Roman"/>
          <w:sz w:val="24"/>
          <w:szCs w:val="24"/>
        </w:rPr>
        <w:t xml:space="preserve"> McGraw Hill, New York, 2001.</w:t>
      </w:r>
    </w:p>
    <w:p w14:paraId="50AF5EFF" w14:textId="77777777" w:rsidR="002F15FF" w:rsidRPr="00B04939" w:rsidRDefault="002F15FF">
      <w:pPr>
        <w:spacing w:after="0" w:line="360" w:lineRule="auto"/>
        <w:jc w:val="both"/>
        <w:rPr>
          <w:rFonts w:ascii="Times New Roman" w:eastAsia="SimSun" w:hAnsi="Times New Roman"/>
          <w:b/>
          <w:bCs/>
          <w:sz w:val="24"/>
          <w:szCs w:val="24"/>
          <w:lang w:val="en-GB" w:eastAsia="zh-CN"/>
        </w:rPr>
      </w:pPr>
      <w:r w:rsidRPr="00B04939">
        <w:rPr>
          <w:rFonts w:ascii="Times New Roman" w:eastAsia="SimSun" w:hAnsi="Times New Roman"/>
          <w:b/>
          <w:bCs/>
          <w:sz w:val="24"/>
          <w:szCs w:val="24"/>
          <w:lang w:val="en-GB" w:eastAsia="zh-CN"/>
        </w:rPr>
        <w:t>Journal Papers:</w:t>
      </w:r>
    </w:p>
    <w:p w14:paraId="72DC34D3" w14:textId="77777777" w:rsidR="002F15FF" w:rsidRPr="00B04939" w:rsidRDefault="002F15FF">
      <w:pPr>
        <w:tabs>
          <w:tab w:val="left" w:pos="720"/>
        </w:tabs>
        <w:spacing w:after="240" w:line="360" w:lineRule="auto"/>
        <w:ind w:left="360" w:hanging="360"/>
        <w:rPr>
          <w:rFonts w:ascii="Times New Roman" w:eastAsia="Times New Roman" w:hAnsi="Times New Roman"/>
          <w:sz w:val="24"/>
          <w:szCs w:val="24"/>
        </w:rPr>
        <w:pPrChange w:id="3527" w:author="Administrator" w:date="2024-02-27T12:54:00Z">
          <w:pPr>
            <w:tabs>
              <w:tab w:val="left" w:pos="720"/>
            </w:tabs>
            <w:spacing w:after="240" w:line="240" w:lineRule="auto"/>
            <w:ind w:left="360" w:hanging="360"/>
          </w:pPr>
        </w:pPrChange>
      </w:pPr>
      <w:r w:rsidRPr="00B04939">
        <w:rPr>
          <w:rFonts w:ascii="Times New Roman" w:eastAsia="Times New Roman" w:hAnsi="Times New Roman"/>
        </w:rPr>
        <w:t xml:space="preserve">[3] </w:t>
      </w:r>
      <w:r w:rsidRPr="00B04939">
        <w:rPr>
          <w:rFonts w:ascii="Times New Roman" w:eastAsia="Times New Roman" w:hAnsi="Times New Roman"/>
          <w:sz w:val="24"/>
          <w:szCs w:val="24"/>
          <w:lang w:val="en-GB"/>
        </w:rPr>
        <w:t xml:space="preserve">A. </w:t>
      </w:r>
      <w:proofErr w:type="spellStart"/>
      <w:r w:rsidRPr="00B04939">
        <w:rPr>
          <w:rFonts w:ascii="Times New Roman" w:eastAsia="Times New Roman" w:hAnsi="Times New Roman"/>
          <w:sz w:val="24"/>
          <w:szCs w:val="24"/>
          <w:lang w:val="en-GB"/>
        </w:rPr>
        <w:t>Polydoros</w:t>
      </w:r>
      <w:proofErr w:type="spellEnd"/>
      <w:r w:rsidRPr="00B04939">
        <w:rPr>
          <w:rFonts w:ascii="Times New Roman" w:eastAsia="Times New Roman" w:hAnsi="Times New Roman"/>
          <w:sz w:val="24"/>
          <w:szCs w:val="24"/>
          <w:lang w:val="en-GB"/>
        </w:rPr>
        <w:t xml:space="preserve">, ‘’A unified approach to serial search spread spectrum code acquisition-Part I: General theory’’, </w:t>
      </w:r>
      <w:r w:rsidRPr="00B04939">
        <w:rPr>
          <w:rFonts w:ascii="Times New Roman" w:eastAsia="Times New Roman" w:hAnsi="Times New Roman"/>
          <w:i/>
          <w:iCs/>
          <w:sz w:val="24"/>
          <w:szCs w:val="24"/>
          <w:lang w:val="en-GB"/>
        </w:rPr>
        <w:t>IEEE Transactions on Communications</w:t>
      </w:r>
      <w:r w:rsidRPr="00B04939">
        <w:rPr>
          <w:rFonts w:ascii="Times New Roman" w:eastAsia="Times New Roman" w:hAnsi="Times New Roman"/>
          <w:sz w:val="24"/>
          <w:szCs w:val="24"/>
          <w:lang w:val="en-GB"/>
        </w:rPr>
        <w:t>, vol. 32, pp. 542-549, May 1984.</w:t>
      </w:r>
      <w:r w:rsidRPr="00B04939">
        <w:rPr>
          <w:rFonts w:ascii="Times New Roman" w:eastAsia="Times New Roman" w:hAnsi="Times New Roman"/>
          <w:sz w:val="24"/>
          <w:szCs w:val="24"/>
        </w:rPr>
        <w:t xml:space="preserve"> </w:t>
      </w:r>
    </w:p>
    <w:p w14:paraId="04E37AD7" w14:textId="77777777" w:rsidR="002F15FF" w:rsidRPr="00B04939" w:rsidRDefault="002F15FF">
      <w:pPr>
        <w:spacing w:after="0" w:line="360" w:lineRule="auto"/>
        <w:ind w:left="360" w:hanging="360"/>
        <w:jc w:val="both"/>
        <w:rPr>
          <w:rFonts w:ascii="Times New Roman" w:eastAsia="SimSun" w:hAnsi="Times New Roman"/>
          <w:sz w:val="24"/>
          <w:szCs w:val="24"/>
          <w:lang w:val="en-GB" w:eastAsia="zh-CN"/>
        </w:rPr>
      </w:pPr>
      <w:r w:rsidRPr="00B04939">
        <w:rPr>
          <w:rFonts w:ascii="Times New Roman" w:eastAsia="SimSun" w:hAnsi="Times New Roman"/>
          <w:sz w:val="24"/>
          <w:szCs w:val="24"/>
          <w:lang w:val="en-GB" w:eastAsia="zh-CN"/>
        </w:rPr>
        <w:t xml:space="preserve">[4] P. Ghandi and S. </w:t>
      </w:r>
      <w:proofErr w:type="spellStart"/>
      <w:r w:rsidRPr="00B04939">
        <w:rPr>
          <w:rFonts w:ascii="Times New Roman" w:eastAsia="SimSun" w:hAnsi="Times New Roman"/>
          <w:sz w:val="24"/>
          <w:szCs w:val="24"/>
          <w:lang w:val="en-GB" w:eastAsia="zh-CN"/>
        </w:rPr>
        <w:t>Kassam</w:t>
      </w:r>
      <w:proofErr w:type="spellEnd"/>
      <w:r w:rsidRPr="00B04939">
        <w:rPr>
          <w:rFonts w:ascii="Times New Roman" w:eastAsia="SimSun" w:hAnsi="Times New Roman"/>
          <w:sz w:val="24"/>
          <w:szCs w:val="24"/>
          <w:lang w:val="en-GB" w:eastAsia="zh-CN"/>
        </w:rPr>
        <w:t xml:space="preserve">, Analysis of CFAR Processors in Nonhomogeneous Background”, </w:t>
      </w:r>
      <w:r w:rsidRPr="00B04939">
        <w:rPr>
          <w:rFonts w:ascii="Times New Roman" w:eastAsia="SimSun" w:hAnsi="Times New Roman"/>
          <w:i/>
          <w:iCs/>
          <w:sz w:val="24"/>
          <w:szCs w:val="24"/>
          <w:lang w:val="en-GB" w:eastAsia="zh-CN"/>
        </w:rPr>
        <w:t>IEEE Transactions on Aerospace and Electronic Systems</w:t>
      </w:r>
      <w:r w:rsidRPr="00B04939">
        <w:rPr>
          <w:rFonts w:ascii="Times New Roman" w:eastAsia="SimSun" w:hAnsi="Times New Roman"/>
          <w:sz w:val="24"/>
          <w:szCs w:val="24"/>
          <w:lang w:val="en-GB" w:eastAsia="zh-CN"/>
        </w:rPr>
        <w:t>, vol. 34, pp.8427-445, 1998</w:t>
      </w:r>
    </w:p>
    <w:p w14:paraId="25EC4B12" w14:textId="77777777" w:rsidR="002F15FF" w:rsidRPr="00B04939" w:rsidRDefault="002F15FF">
      <w:pPr>
        <w:tabs>
          <w:tab w:val="left" w:pos="720"/>
        </w:tabs>
        <w:spacing w:after="240" w:line="360" w:lineRule="auto"/>
        <w:ind w:left="360" w:hanging="360"/>
        <w:rPr>
          <w:rFonts w:ascii="Times New Roman" w:eastAsia="Times New Roman" w:hAnsi="Times New Roman"/>
          <w:b/>
          <w:bCs/>
          <w:sz w:val="24"/>
          <w:szCs w:val="24"/>
        </w:rPr>
        <w:pPrChange w:id="3528" w:author="Administrator" w:date="2024-02-27T12:54:00Z">
          <w:pPr>
            <w:tabs>
              <w:tab w:val="left" w:pos="720"/>
            </w:tabs>
            <w:spacing w:after="240" w:line="240" w:lineRule="auto"/>
            <w:ind w:left="360" w:hanging="360"/>
          </w:pPr>
        </w:pPrChange>
      </w:pPr>
      <w:r w:rsidRPr="00B04939">
        <w:rPr>
          <w:rFonts w:ascii="Times New Roman" w:eastAsia="Times New Roman" w:hAnsi="Times New Roman"/>
          <w:b/>
          <w:bCs/>
          <w:sz w:val="24"/>
          <w:szCs w:val="24"/>
        </w:rPr>
        <w:t xml:space="preserve">Conference Papers: </w:t>
      </w:r>
    </w:p>
    <w:p w14:paraId="7508B785" w14:textId="77777777" w:rsidR="002F15FF" w:rsidRPr="00B04939" w:rsidRDefault="002F15FF">
      <w:pPr>
        <w:tabs>
          <w:tab w:val="left" w:pos="720"/>
        </w:tabs>
        <w:spacing w:after="240" w:line="360" w:lineRule="auto"/>
        <w:ind w:left="360" w:hanging="360"/>
        <w:rPr>
          <w:rFonts w:ascii="Times New Roman" w:eastAsia="Times New Roman" w:hAnsi="Times New Roman"/>
        </w:rPr>
        <w:pPrChange w:id="3529" w:author="Administrator" w:date="2024-02-27T12:54:00Z">
          <w:pPr>
            <w:tabs>
              <w:tab w:val="left" w:pos="720"/>
            </w:tabs>
            <w:spacing w:after="240" w:line="240" w:lineRule="auto"/>
            <w:ind w:left="360" w:hanging="360"/>
          </w:pPr>
        </w:pPrChange>
      </w:pPr>
      <w:r w:rsidRPr="00B04939">
        <w:rPr>
          <w:rFonts w:ascii="Times New Roman" w:eastAsia="Times New Roman" w:hAnsi="Times New Roman"/>
        </w:rPr>
        <w:t xml:space="preserve">[5] C. E. Shannon, “Two-Way Communication Channels”, </w:t>
      </w:r>
      <w:r w:rsidRPr="00B04939">
        <w:rPr>
          <w:rFonts w:ascii="Times New Roman" w:eastAsia="Times New Roman" w:hAnsi="Times New Roman"/>
          <w:i/>
          <w:iCs/>
        </w:rPr>
        <w:t>Proceedings of the fourth Berkeley Symposium on Probability and Statistics</w:t>
      </w:r>
      <w:r w:rsidRPr="00B04939">
        <w:rPr>
          <w:rFonts w:ascii="Times New Roman" w:eastAsia="Times New Roman" w:hAnsi="Times New Roman"/>
        </w:rPr>
        <w:t>, pp. 611-644, Berkeley, CA, 1961</w:t>
      </w:r>
    </w:p>
    <w:p w14:paraId="6A755C2E" w14:textId="77777777" w:rsidR="002F15FF" w:rsidRPr="00B04939" w:rsidRDefault="002F15FF">
      <w:pPr>
        <w:tabs>
          <w:tab w:val="left" w:pos="8640"/>
        </w:tabs>
        <w:spacing w:before="100" w:after="100" w:line="360" w:lineRule="auto"/>
        <w:ind w:left="360" w:right="29" w:hanging="360"/>
        <w:rPr>
          <w:rFonts w:ascii="Times New Roman" w:eastAsia="SimSun" w:hAnsi="Times New Roman"/>
          <w:sz w:val="24"/>
          <w:szCs w:val="24"/>
          <w:lang w:val="en-GB" w:eastAsia="zh-CN"/>
        </w:rPr>
      </w:pPr>
      <w:r w:rsidRPr="00B04939">
        <w:rPr>
          <w:rFonts w:ascii="Times New Roman" w:eastAsia="SimSun" w:hAnsi="Times New Roman"/>
          <w:sz w:val="24"/>
          <w:szCs w:val="24"/>
          <w:lang w:val="en-GB" w:eastAsia="zh-CN"/>
        </w:rPr>
        <w:t xml:space="preserve">[6] M. </w:t>
      </w:r>
      <w:proofErr w:type="spellStart"/>
      <w:r w:rsidRPr="00B04939">
        <w:rPr>
          <w:rFonts w:ascii="Times New Roman" w:eastAsia="SimSun" w:hAnsi="Times New Roman"/>
          <w:sz w:val="24"/>
          <w:szCs w:val="24"/>
          <w:lang w:val="en-GB" w:eastAsia="zh-CN"/>
        </w:rPr>
        <w:t>Almarshad</w:t>
      </w:r>
      <w:proofErr w:type="spellEnd"/>
      <w:r w:rsidRPr="00B04939">
        <w:rPr>
          <w:rFonts w:ascii="Times New Roman" w:eastAsia="SimSun" w:hAnsi="Times New Roman"/>
          <w:sz w:val="24"/>
          <w:szCs w:val="24"/>
          <w:lang w:val="en-GB" w:eastAsia="zh-CN"/>
        </w:rPr>
        <w:t xml:space="preserve">, M. </w:t>
      </w:r>
      <w:proofErr w:type="spellStart"/>
      <w:r w:rsidRPr="00B04939">
        <w:rPr>
          <w:rFonts w:ascii="Times New Roman" w:eastAsia="SimSun" w:hAnsi="Times New Roman"/>
          <w:sz w:val="24"/>
          <w:szCs w:val="24"/>
          <w:lang w:val="en-GB" w:eastAsia="zh-CN"/>
        </w:rPr>
        <w:t>Barkat</w:t>
      </w:r>
      <w:proofErr w:type="spellEnd"/>
      <w:r w:rsidRPr="00B04939">
        <w:rPr>
          <w:rFonts w:ascii="Times New Roman" w:eastAsia="SimSun" w:hAnsi="Times New Roman"/>
          <w:sz w:val="24"/>
          <w:szCs w:val="24"/>
          <w:lang w:val="en-GB" w:eastAsia="zh-CN"/>
        </w:rPr>
        <w:t>, and S. Al-</w:t>
      </w:r>
      <w:proofErr w:type="spellStart"/>
      <w:r w:rsidRPr="00B04939">
        <w:rPr>
          <w:rFonts w:ascii="Times New Roman" w:eastAsia="SimSun" w:hAnsi="Times New Roman"/>
          <w:sz w:val="24"/>
          <w:szCs w:val="24"/>
          <w:lang w:val="en-GB" w:eastAsia="zh-CN"/>
        </w:rPr>
        <w:t>shebeili</w:t>
      </w:r>
      <w:proofErr w:type="spellEnd"/>
      <w:r w:rsidRPr="00B04939">
        <w:rPr>
          <w:rFonts w:ascii="Times New Roman" w:eastAsia="SimSun" w:hAnsi="Times New Roman"/>
          <w:sz w:val="24"/>
          <w:szCs w:val="24"/>
          <w:lang w:val="en-GB" w:eastAsia="zh-CN"/>
        </w:rPr>
        <w:t xml:space="preserve">, '' A Monte Carlo Simulation for Two Novel Automatic Censoring Technique of Radar Interfering Targets in Log-Normal Clutter'', </w:t>
      </w:r>
      <w:r w:rsidRPr="00B04939">
        <w:rPr>
          <w:rFonts w:ascii="Times New Roman" w:eastAsia="SimSun" w:hAnsi="Times New Roman"/>
          <w:i/>
          <w:iCs/>
          <w:sz w:val="24"/>
          <w:szCs w:val="24"/>
          <w:lang w:val="en-GB" w:eastAsia="zh-CN"/>
        </w:rPr>
        <w:t xml:space="preserve">Proceedings of the   International Symposium on Signal Processing and its Applications, </w:t>
      </w:r>
      <w:r w:rsidRPr="00B04939">
        <w:rPr>
          <w:rFonts w:ascii="Times New Roman" w:eastAsia="SimSun" w:hAnsi="Times New Roman"/>
          <w:sz w:val="24"/>
          <w:szCs w:val="24"/>
          <w:lang w:val="en-GB" w:eastAsia="zh-CN"/>
        </w:rPr>
        <w:t>ISSPA 2007, Sharjah, UAE, February 2007</w:t>
      </w:r>
    </w:p>
    <w:p w14:paraId="335E3C16" w14:textId="77777777" w:rsidR="002F15FF" w:rsidRPr="00B04939" w:rsidRDefault="002F15FF">
      <w:pPr>
        <w:spacing w:after="0" w:line="360" w:lineRule="auto"/>
        <w:jc w:val="both"/>
        <w:rPr>
          <w:rFonts w:ascii="Times New Roman" w:eastAsia="SimSun" w:hAnsi="Times New Roman"/>
          <w:b/>
          <w:bCs/>
          <w:sz w:val="24"/>
          <w:szCs w:val="24"/>
          <w:lang w:val="en-GB" w:eastAsia="zh-CN"/>
        </w:rPr>
      </w:pPr>
      <w:r w:rsidRPr="00B04939">
        <w:rPr>
          <w:rFonts w:ascii="Times New Roman" w:eastAsia="SimSun" w:hAnsi="Times New Roman"/>
          <w:b/>
          <w:bCs/>
          <w:sz w:val="24"/>
          <w:szCs w:val="24"/>
          <w:lang w:val="en-GB" w:eastAsia="zh-CN"/>
        </w:rPr>
        <w:t>Technical Reports and Theses:</w:t>
      </w:r>
    </w:p>
    <w:p w14:paraId="4133D6A2" w14:textId="77777777" w:rsidR="002F15FF" w:rsidRPr="00B04939" w:rsidRDefault="002F15FF">
      <w:pPr>
        <w:spacing w:after="0" w:line="360" w:lineRule="auto"/>
        <w:ind w:left="540" w:hanging="540"/>
        <w:jc w:val="both"/>
        <w:rPr>
          <w:rFonts w:ascii="Times New Roman" w:eastAsia="SimSun" w:hAnsi="Times New Roman"/>
          <w:sz w:val="24"/>
          <w:szCs w:val="24"/>
          <w:lang w:val="en-GB" w:eastAsia="zh-CN"/>
        </w:rPr>
      </w:pPr>
      <w:r w:rsidRPr="00B04939">
        <w:rPr>
          <w:rFonts w:ascii="Times New Roman" w:eastAsia="SimSun" w:hAnsi="Times New Roman"/>
          <w:sz w:val="24"/>
          <w:szCs w:val="24"/>
          <w:lang w:val="en-GB" w:eastAsia="zh-CN"/>
        </w:rPr>
        <w:t xml:space="preserve"> [7] M. </w:t>
      </w:r>
      <w:proofErr w:type="spellStart"/>
      <w:r w:rsidRPr="00B04939">
        <w:rPr>
          <w:rFonts w:ascii="Times New Roman" w:eastAsia="SimSun" w:hAnsi="Times New Roman"/>
          <w:sz w:val="24"/>
          <w:szCs w:val="24"/>
          <w:lang w:val="en-GB" w:eastAsia="zh-CN"/>
        </w:rPr>
        <w:t>Barkat</w:t>
      </w:r>
      <w:proofErr w:type="spellEnd"/>
      <w:r w:rsidRPr="00B04939">
        <w:rPr>
          <w:rFonts w:ascii="Times New Roman" w:eastAsia="SimSun" w:hAnsi="Times New Roman"/>
          <w:sz w:val="24"/>
          <w:szCs w:val="24"/>
          <w:lang w:val="en-GB" w:eastAsia="zh-CN"/>
        </w:rPr>
        <w:t xml:space="preserve"> and P.K. </w:t>
      </w:r>
      <w:proofErr w:type="spellStart"/>
      <w:r w:rsidRPr="00B04939">
        <w:rPr>
          <w:rFonts w:ascii="Times New Roman" w:eastAsia="SimSun" w:hAnsi="Times New Roman"/>
          <w:sz w:val="24"/>
          <w:szCs w:val="24"/>
          <w:lang w:val="en-GB" w:eastAsia="zh-CN"/>
        </w:rPr>
        <w:t>Varshney</w:t>
      </w:r>
      <w:proofErr w:type="spellEnd"/>
      <w:r w:rsidRPr="00B04939">
        <w:rPr>
          <w:rFonts w:ascii="Times New Roman" w:eastAsia="SimSun" w:hAnsi="Times New Roman"/>
          <w:sz w:val="24"/>
          <w:szCs w:val="24"/>
          <w:lang w:val="en-GB" w:eastAsia="zh-CN"/>
        </w:rPr>
        <w:t xml:space="preserve">, </w:t>
      </w:r>
      <w:r w:rsidRPr="00B04939">
        <w:rPr>
          <w:rFonts w:ascii="Times New Roman" w:eastAsia="SimSun" w:hAnsi="Times New Roman"/>
          <w:i/>
          <w:iCs/>
          <w:sz w:val="24"/>
          <w:szCs w:val="24"/>
          <w:lang w:val="en-GB" w:eastAsia="zh-CN"/>
        </w:rPr>
        <w:t>On Adaptive Cell-Averaging CFAR Radar Signal Detection</w:t>
      </w:r>
      <w:r w:rsidRPr="00B04939">
        <w:rPr>
          <w:rFonts w:ascii="Times New Roman" w:eastAsia="SimSun" w:hAnsi="Times New Roman"/>
          <w:sz w:val="24"/>
          <w:szCs w:val="24"/>
          <w:lang w:val="en-GB" w:eastAsia="zh-CN"/>
        </w:rPr>
        <w:t xml:space="preserve">, Technical Report, RADC-TR-87-160, Rome Air Development </w:t>
      </w:r>
      <w:proofErr w:type="spellStart"/>
      <w:r w:rsidRPr="00B04939">
        <w:rPr>
          <w:rFonts w:ascii="Times New Roman" w:eastAsia="SimSun" w:hAnsi="Times New Roman"/>
          <w:sz w:val="24"/>
          <w:szCs w:val="24"/>
          <w:lang w:val="en-GB" w:eastAsia="zh-CN"/>
        </w:rPr>
        <w:t>Center</w:t>
      </w:r>
      <w:proofErr w:type="spellEnd"/>
      <w:r w:rsidRPr="00B04939">
        <w:rPr>
          <w:rFonts w:ascii="Times New Roman" w:eastAsia="SimSun" w:hAnsi="Times New Roman"/>
          <w:sz w:val="24"/>
          <w:szCs w:val="24"/>
          <w:lang w:val="en-GB" w:eastAsia="zh-CN"/>
        </w:rPr>
        <w:t>, Air Force Systems Command, Syracuse, NY., April 1987.</w:t>
      </w:r>
    </w:p>
    <w:p w14:paraId="7CBDD8FE" w14:textId="77777777" w:rsidR="002F15FF" w:rsidRPr="00B04939" w:rsidRDefault="002F15FF">
      <w:pPr>
        <w:spacing w:after="0" w:line="360" w:lineRule="auto"/>
        <w:ind w:left="540" w:hanging="540"/>
        <w:jc w:val="both"/>
        <w:rPr>
          <w:rFonts w:ascii="Times New Roman" w:eastAsia="SimSun" w:hAnsi="Times New Roman"/>
          <w:b/>
          <w:bCs/>
          <w:sz w:val="24"/>
          <w:szCs w:val="24"/>
          <w:lang w:val="en-GB" w:eastAsia="zh-CN"/>
        </w:rPr>
      </w:pPr>
      <w:r w:rsidRPr="00B04939">
        <w:rPr>
          <w:rFonts w:ascii="Times New Roman" w:eastAsia="SimSun" w:hAnsi="Times New Roman"/>
          <w:sz w:val="24"/>
          <w:szCs w:val="24"/>
          <w:lang w:val="en-GB" w:eastAsia="zh-CN"/>
        </w:rPr>
        <w:t xml:space="preserve">[8] L. G. Kraft, </w:t>
      </w:r>
      <w:r w:rsidRPr="00B04939">
        <w:rPr>
          <w:rFonts w:ascii="Times New Roman" w:eastAsia="SimSun" w:hAnsi="Times New Roman"/>
          <w:i/>
          <w:iCs/>
          <w:sz w:val="24"/>
          <w:szCs w:val="24"/>
          <w:lang w:val="en-GB" w:eastAsia="zh-CN"/>
        </w:rPr>
        <w:t>a Device for Quantizing, Grouping and Coding Amplitude Pulse,</w:t>
      </w:r>
      <w:r w:rsidRPr="00B04939">
        <w:rPr>
          <w:rFonts w:ascii="Times New Roman" w:eastAsia="SimSun" w:hAnsi="Times New Roman"/>
          <w:sz w:val="24"/>
          <w:szCs w:val="24"/>
          <w:lang w:val="en-GB" w:eastAsia="zh-CN"/>
        </w:rPr>
        <w:t xml:space="preserve"> MS Thesis, Department of Electrical Engineering, MIT, Cambridge, MA, 1965</w:t>
      </w:r>
    </w:p>
    <w:p w14:paraId="1A3A87CE" w14:textId="77777777" w:rsidR="002F15FF" w:rsidRPr="00B04939" w:rsidRDefault="002F15FF">
      <w:pPr>
        <w:spacing w:after="0" w:line="360" w:lineRule="auto"/>
        <w:jc w:val="both"/>
        <w:rPr>
          <w:rFonts w:ascii="Times New Roman" w:eastAsia="SimSun" w:hAnsi="Times New Roman"/>
          <w:b/>
          <w:bCs/>
          <w:sz w:val="24"/>
          <w:szCs w:val="24"/>
          <w:lang w:val="en-GB" w:eastAsia="zh-CN"/>
        </w:rPr>
      </w:pPr>
      <w:r w:rsidRPr="00B04939">
        <w:rPr>
          <w:rFonts w:ascii="Times New Roman" w:eastAsia="SimSun" w:hAnsi="Times New Roman"/>
          <w:b/>
          <w:bCs/>
          <w:sz w:val="24"/>
          <w:szCs w:val="24"/>
          <w:lang w:val="en-GB" w:eastAsia="zh-CN"/>
        </w:rPr>
        <w:t>Electronic Sources from Internet:</w:t>
      </w:r>
    </w:p>
    <w:p w14:paraId="5278A34E" w14:textId="77777777" w:rsidR="002F15FF" w:rsidRPr="00B04939" w:rsidRDefault="002F15FF">
      <w:pPr>
        <w:tabs>
          <w:tab w:val="left" w:pos="450"/>
        </w:tabs>
        <w:spacing w:after="0" w:line="360" w:lineRule="auto"/>
        <w:ind w:left="450" w:hanging="450"/>
        <w:jc w:val="both"/>
        <w:rPr>
          <w:rFonts w:ascii="Times New Roman" w:eastAsia="SimSun" w:hAnsi="Times New Roman"/>
          <w:sz w:val="24"/>
          <w:szCs w:val="24"/>
          <w:lang w:val="en-GB" w:eastAsia="zh-CN"/>
        </w:rPr>
      </w:pPr>
      <w:r w:rsidRPr="00B04939">
        <w:rPr>
          <w:rFonts w:ascii="Times New Roman" w:eastAsia="SimSun" w:hAnsi="Times New Roman"/>
          <w:sz w:val="24"/>
          <w:szCs w:val="24"/>
          <w:lang w:val="en-GB" w:eastAsia="zh-CN"/>
        </w:rPr>
        <w:t>[9] Name of author(s) as above, “Title of content”, page, if any, and year. On Line, Available at: Address of link.</w:t>
      </w:r>
    </w:p>
    <w:p w14:paraId="791DCD63" w14:textId="77777777" w:rsidR="004960D6" w:rsidRPr="00B04939" w:rsidRDefault="004960D6">
      <w:pPr>
        <w:tabs>
          <w:tab w:val="left" w:pos="3660"/>
        </w:tabs>
        <w:spacing w:line="360" w:lineRule="auto"/>
        <w:rPr>
          <w:rFonts w:ascii="Times New Roman" w:hAnsi="Times New Roman"/>
          <w:b/>
          <w:sz w:val="24"/>
        </w:rPr>
      </w:pPr>
    </w:p>
    <w:sectPr w:rsidR="004960D6" w:rsidRPr="00B04939" w:rsidSect="00EE3577">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B3C52" w14:textId="77777777" w:rsidR="00290D7C" w:rsidRDefault="00290D7C" w:rsidP="00C62559">
      <w:pPr>
        <w:spacing w:after="0" w:line="240" w:lineRule="auto"/>
      </w:pPr>
      <w:r>
        <w:separator/>
      </w:r>
    </w:p>
    <w:p w14:paraId="37B5D21B" w14:textId="77777777" w:rsidR="00290D7C" w:rsidRDefault="00290D7C"/>
  </w:endnote>
  <w:endnote w:type="continuationSeparator" w:id="0">
    <w:p w14:paraId="1B57965E" w14:textId="77777777" w:rsidR="00290D7C" w:rsidRDefault="00290D7C" w:rsidP="00C62559">
      <w:pPr>
        <w:spacing w:after="0" w:line="240" w:lineRule="auto"/>
      </w:pPr>
      <w:r>
        <w:continuationSeparator/>
      </w:r>
    </w:p>
    <w:p w14:paraId="0A3041DC" w14:textId="77777777" w:rsidR="00290D7C" w:rsidRDefault="00290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58408"/>
      <w:docPartObj>
        <w:docPartGallery w:val="Page Numbers (Bottom of Page)"/>
        <w:docPartUnique/>
      </w:docPartObj>
    </w:sdtPr>
    <w:sdtEndPr>
      <w:rPr>
        <w:noProof/>
      </w:rPr>
    </w:sdtEndPr>
    <w:sdtContent>
      <w:p w14:paraId="29149D11" w14:textId="77777777" w:rsidR="009F24B3" w:rsidRDefault="009F24B3">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C76B" w14:textId="77777777" w:rsidR="009F24B3" w:rsidRDefault="009F24B3" w:rsidP="000B7CC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11678"/>
      <w:docPartObj>
        <w:docPartGallery w:val="Page Numbers (Bottom of Page)"/>
        <w:docPartUnique/>
      </w:docPartObj>
    </w:sdtPr>
    <w:sdtEndPr>
      <w:rPr>
        <w:rFonts w:ascii="Times New Roman" w:hAnsi="Times New Roman"/>
        <w:noProof/>
        <w:sz w:val="20"/>
        <w:szCs w:val="20"/>
      </w:rPr>
    </w:sdtEndPr>
    <w:sdtContent>
      <w:p w14:paraId="7E41E504" w14:textId="2591FA76" w:rsidR="009F24B3" w:rsidRPr="009F7A30" w:rsidRDefault="009F24B3" w:rsidP="00412892">
        <w:pPr>
          <w:pStyle w:val="Footer"/>
          <w:pBdr>
            <w:top w:val="single" w:sz="4" w:space="1" w:color="auto"/>
          </w:pBdr>
          <w:jc w:val="center"/>
          <w:rPr>
            <w:rFonts w:ascii="Times New Roman" w:hAnsi="Times New Roman"/>
            <w:sz w:val="20"/>
            <w:szCs w:val="20"/>
          </w:rPr>
        </w:pPr>
        <w:r w:rsidRPr="009F7A30">
          <w:rPr>
            <w:rFonts w:ascii="Times New Roman" w:hAnsi="Times New Roman"/>
            <w:sz w:val="20"/>
            <w:szCs w:val="20"/>
          </w:rPr>
          <w:fldChar w:fldCharType="begin"/>
        </w:r>
        <w:r w:rsidRPr="009F7A30">
          <w:rPr>
            <w:rFonts w:ascii="Times New Roman" w:hAnsi="Times New Roman"/>
            <w:sz w:val="20"/>
            <w:szCs w:val="20"/>
          </w:rPr>
          <w:instrText xml:space="preserve"> PAGE   \* MERGEFORMAT </w:instrText>
        </w:r>
        <w:r w:rsidRPr="009F7A30">
          <w:rPr>
            <w:rFonts w:ascii="Times New Roman" w:hAnsi="Times New Roman"/>
            <w:sz w:val="20"/>
            <w:szCs w:val="20"/>
          </w:rPr>
          <w:fldChar w:fldCharType="separate"/>
        </w:r>
        <w:r w:rsidR="00332A61">
          <w:rPr>
            <w:rFonts w:ascii="Times New Roman" w:hAnsi="Times New Roman"/>
            <w:noProof/>
            <w:sz w:val="20"/>
            <w:szCs w:val="20"/>
          </w:rPr>
          <w:t>16</w:t>
        </w:r>
        <w:r w:rsidRPr="009F7A30">
          <w:rPr>
            <w:rFonts w:ascii="Times New Roman" w:hAnsi="Times New Roman"/>
            <w:noProof/>
            <w:sz w:val="20"/>
            <w:szCs w:val="20"/>
          </w:rPr>
          <w:fldChar w:fldCharType="end"/>
        </w:r>
      </w:p>
    </w:sdtContent>
  </w:sdt>
  <w:p w14:paraId="40FBB54D" w14:textId="77777777" w:rsidR="009F24B3" w:rsidRDefault="009F24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9618F" w14:textId="77777777" w:rsidR="00290D7C" w:rsidRDefault="00290D7C" w:rsidP="00C62559">
      <w:pPr>
        <w:spacing w:after="0" w:line="240" w:lineRule="auto"/>
      </w:pPr>
      <w:r>
        <w:separator/>
      </w:r>
    </w:p>
    <w:p w14:paraId="5200A5B8" w14:textId="77777777" w:rsidR="00290D7C" w:rsidRDefault="00290D7C"/>
  </w:footnote>
  <w:footnote w:type="continuationSeparator" w:id="0">
    <w:p w14:paraId="70E30C3A" w14:textId="77777777" w:rsidR="00290D7C" w:rsidRDefault="00290D7C" w:rsidP="00C62559">
      <w:pPr>
        <w:spacing w:after="0" w:line="240" w:lineRule="auto"/>
      </w:pPr>
      <w:r>
        <w:continuationSeparator/>
      </w:r>
    </w:p>
    <w:p w14:paraId="5158F37F" w14:textId="77777777" w:rsidR="00290D7C" w:rsidRDefault="00290D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D8430" w14:textId="77777777" w:rsidR="009F24B3" w:rsidRDefault="009F24B3" w:rsidP="00237A4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51233075"/>
      <w:docPartObj>
        <w:docPartGallery w:val="Page Numbers (Top of Page)"/>
        <w:docPartUnique/>
      </w:docPartObj>
    </w:sdtPr>
    <w:sdtEndPr>
      <w:rPr>
        <w:rFonts w:asciiTheme="majorBidi" w:hAnsiTheme="majorBidi" w:cstheme="majorBidi"/>
        <w:i/>
        <w:iCs/>
      </w:rPr>
    </w:sdtEndPr>
    <w:sdtContent>
      <w:p w14:paraId="3754A4F3" w14:textId="1A88593C" w:rsidR="009F24B3" w:rsidRDefault="009F24B3" w:rsidP="001C2413">
        <w:pPr>
          <w:pStyle w:val="Header"/>
          <w:spacing w:after="0" w:line="240" w:lineRule="auto"/>
          <w:jc w:val="right"/>
          <w:rPr>
            <w:ins w:id="2741" w:author="03-134211-002" w:date="2024-02-25T13:16:00Z"/>
            <w:rFonts w:asciiTheme="majorBidi" w:hAnsiTheme="majorBidi" w:cstheme="majorBidi"/>
            <w:sz w:val="20"/>
            <w:szCs w:val="20"/>
          </w:rPr>
        </w:pPr>
        <w:r w:rsidRPr="009F7A30">
          <w:rPr>
            <w:rFonts w:asciiTheme="majorBidi" w:hAnsiTheme="majorBidi" w:cstheme="majorBidi"/>
            <w:sz w:val="20"/>
            <w:szCs w:val="20"/>
          </w:rPr>
          <w:t xml:space="preserve">Title: </w:t>
        </w:r>
        <w:del w:id="2742" w:author="03-134211-002" w:date="2024-02-25T13:15:00Z">
          <w:r w:rsidDel="002008EC">
            <w:rPr>
              <w:rFonts w:asciiTheme="majorBidi" w:hAnsiTheme="majorBidi" w:cstheme="majorBidi"/>
              <w:sz w:val="20"/>
              <w:szCs w:val="20"/>
            </w:rPr>
            <w:delText>BizTech</w:delText>
          </w:r>
        </w:del>
        <w:ins w:id="2743" w:author="03-134211-002" w:date="2024-02-25T13:16:00Z">
          <w:r>
            <w:rPr>
              <w:rFonts w:asciiTheme="majorBidi" w:hAnsiTheme="majorBidi" w:cstheme="majorBidi"/>
              <w:sz w:val="20"/>
              <w:szCs w:val="20"/>
            </w:rPr>
            <w:t xml:space="preserve">Automatic </w:t>
          </w:r>
        </w:ins>
        <w:ins w:id="2744" w:author="03-134211-002" w:date="2024-02-25T13:17:00Z">
          <w:r>
            <w:rPr>
              <w:rFonts w:asciiTheme="majorBidi" w:hAnsiTheme="majorBidi" w:cstheme="majorBidi"/>
              <w:sz w:val="20"/>
              <w:szCs w:val="20"/>
            </w:rPr>
            <w:t>Electricity Meter Reading Based On Image Processing</w:t>
          </w:r>
        </w:ins>
      </w:p>
      <w:p w14:paraId="2B3220E6" w14:textId="2DDDF6DF" w:rsidR="009F24B3" w:rsidRPr="009F7A30" w:rsidRDefault="00290D7C" w:rsidP="001C2413">
        <w:pPr>
          <w:pStyle w:val="Header"/>
          <w:spacing w:after="0" w:line="240" w:lineRule="auto"/>
          <w:jc w:val="right"/>
          <w:rPr>
            <w:sz w:val="20"/>
            <w:szCs w:val="20"/>
          </w:rPr>
        </w:pPr>
      </w:p>
    </w:sdtContent>
  </w:sdt>
  <w:p w14:paraId="3D24EF72" w14:textId="77777777" w:rsidR="009F24B3" w:rsidRDefault="009F24B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274243"/>
      <w:docPartObj>
        <w:docPartGallery w:val="Page Numbers (Top of Page)"/>
        <w:docPartUnique/>
      </w:docPartObj>
    </w:sdtPr>
    <w:sdtEndPr>
      <w:rPr>
        <w:rFonts w:asciiTheme="majorBidi" w:hAnsiTheme="majorBidi" w:cstheme="majorBidi"/>
      </w:rPr>
    </w:sdtEndPr>
    <w:sdtContent>
      <w:sdt>
        <w:sdtPr>
          <w:id w:val="-182290863"/>
          <w:docPartObj>
            <w:docPartGallery w:val="Page Numbers (Top of Page)"/>
            <w:docPartUnique/>
          </w:docPartObj>
        </w:sdtPr>
        <w:sdtEndPr>
          <w:rPr>
            <w:rFonts w:asciiTheme="majorBidi" w:hAnsiTheme="majorBidi" w:cstheme="majorBidi"/>
          </w:rPr>
        </w:sdtEndPr>
        <w:sdtContent>
          <w:p w14:paraId="771E8FAE" w14:textId="77777777" w:rsidR="009F24B3" w:rsidRPr="002A73D6" w:rsidRDefault="009F24B3" w:rsidP="002A73D6">
            <w:pPr>
              <w:pStyle w:val="Header"/>
              <w:spacing w:after="0" w:line="240" w:lineRule="auto"/>
              <w:rPr>
                <w:rFonts w:asciiTheme="majorBidi" w:hAnsiTheme="majorBidi" w:cstheme="majorBidi"/>
              </w:rPr>
            </w:pPr>
            <w:r w:rsidRPr="002A73D6">
              <w:rPr>
                <w:rFonts w:asciiTheme="majorBidi" w:hAnsiTheme="majorBidi" w:cstheme="majorBidi"/>
              </w:rPr>
              <w:t>Supervisor:</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Supervisor </w:instrText>
            </w:r>
            <w:r>
              <w:rPr>
                <w:rFonts w:asciiTheme="majorBidi" w:hAnsiTheme="majorBidi" w:cstheme="majorBidi"/>
                <w:sz w:val="24"/>
                <w:szCs w:val="24"/>
              </w:rPr>
              <w:fldChar w:fldCharType="separate"/>
            </w:r>
            <w:r>
              <w:rPr>
                <w:rFonts w:asciiTheme="majorBidi" w:hAnsiTheme="majorBidi" w:cstheme="majorBidi"/>
                <w:noProof/>
                <w:sz w:val="24"/>
                <w:szCs w:val="24"/>
              </w:rPr>
              <w:t>«Supervisor»</w:t>
            </w:r>
            <w:r>
              <w:rPr>
                <w:rFonts w:asciiTheme="majorBidi" w:hAnsiTheme="majorBidi" w:cstheme="majorBidi"/>
                <w:sz w:val="24"/>
                <w:szCs w:val="24"/>
              </w:rPr>
              <w:fldChar w:fldCharType="end"/>
            </w:r>
            <w:r w:rsidRPr="002A73D6">
              <w:rPr>
                <w:rFonts w:asciiTheme="majorBidi" w:hAnsiTheme="majorBidi" w:cstheme="majorBidi"/>
                <w:sz w:val="24"/>
                <w:szCs w:val="24"/>
              </w:rPr>
              <w:t xml:space="preserve"> </w:t>
            </w:r>
            <w:r w:rsidRPr="002A73D6">
              <w:rPr>
                <w:rFonts w:asciiTheme="majorBidi" w:hAnsiTheme="majorBidi" w:cstheme="majorBidi"/>
                <w:sz w:val="24"/>
                <w:szCs w:val="24"/>
              </w:rPr>
              <w:tab/>
            </w:r>
            <w:r w:rsidRPr="002A73D6">
              <w:rPr>
                <w:rFonts w:asciiTheme="majorBidi" w:hAnsiTheme="majorBidi" w:cstheme="majorBidi"/>
                <w:sz w:val="24"/>
                <w:szCs w:val="24"/>
              </w:rPr>
              <w:tab/>
            </w:r>
            <w:r>
              <w:rPr>
                <w:rFonts w:asciiTheme="majorBidi" w:hAnsiTheme="majorBidi" w:cstheme="majorBidi"/>
                <w:sz w:val="24"/>
                <w:szCs w:val="24"/>
              </w:rPr>
              <w:t xml:space="preserve">FYP </w:t>
            </w:r>
            <w:r w:rsidRPr="002A73D6">
              <w:rPr>
                <w:rFonts w:asciiTheme="majorBidi" w:hAnsiTheme="majorBidi" w:cstheme="majorBidi"/>
                <w:sz w:val="24"/>
                <w:szCs w:val="24"/>
              </w:rPr>
              <w:t xml:space="preserve">Proposal </w:t>
            </w:r>
            <w:r>
              <w:rPr>
                <w:rFonts w:asciiTheme="majorBidi" w:hAnsiTheme="majorBidi" w:cstheme="majorBidi"/>
                <w:sz w:val="24"/>
                <w:szCs w:val="24"/>
              </w:rPr>
              <w:t xml:space="preserve">of Group </w:t>
            </w:r>
            <w:r w:rsidRPr="002A73D6">
              <w:rPr>
                <w:rFonts w:asciiTheme="majorBidi" w:hAnsiTheme="majorBidi" w:cstheme="majorBidi"/>
                <w:sz w:val="24"/>
                <w:szCs w:val="24"/>
                <w:u w:val="single"/>
              </w:rPr>
              <w:fldChar w:fldCharType="begin"/>
            </w:r>
            <w:r w:rsidRPr="002A73D6">
              <w:rPr>
                <w:rFonts w:asciiTheme="majorBidi" w:hAnsiTheme="majorBidi" w:cstheme="majorBidi"/>
                <w:sz w:val="24"/>
                <w:szCs w:val="24"/>
                <w:u w:val="single"/>
              </w:rPr>
              <w:instrText xml:space="preserve"> MERGEFIELD GroupID </w:instrText>
            </w:r>
            <w:r w:rsidRPr="002A73D6">
              <w:rPr>
                <w:rFonts w:asciiTheme="majorBidi" w:hAnsiTheme="majorBidi" w:cstheme="majorBidi"/>
                <w:sz w:val="24"/>
                <w:szCs w:val="24"/>
                <w:u w:val="single"/>
              </w:rPr>
              <w:fldChar w:fldCharType="separate"/>
            </w:r>
            <w:r>
              <w:rPr>
                <w:rFonts w:asciiTheme="majorBidi" w:hAnsiTheme="majorBidi" w:cstheme="majorBidi"/>
                <w:noProof/>
                <w:sz w:val="24"/>
                <w:szCs w:val="24"/>
                <w:u w:val="single"/>
              </w:rPr>
              <w:t>«GroupID»</w:t>
            </w:r>
            <w:r w:rsidRPr="002A73D6">
              <w:rPr>
                <w:rFonts w:asciiTheme="majorBidi" w:hAnsiTheme="majorBidi" w:cstheme="majorBidi"/>
                <w:sz w:val="24"/>
                <w:szCs w:val="24"/>
                <w:u w:val="single"/>
              </w:rPr>
              <w:fldChar w:fldCharType="end"/>
            </w:r>
          </w:p>
        </w:sdtContent>
      </w:sdt>
      <w:p w14:paraId="6A7AFADF" w14:textId="77777777" w:rsidR="009F24B3" w:rsidRPr="002A73D6" w:rsidRDefault="009F24B3" w:rsidP="005B1497">
        <w:pPr>
          <w:pStyle w:val="Header"/>
          <w:pBdr>
            <w:bottom w:val="single" w:sz="4" w:space="1" w:color="auto"/>
          </w:pBdr>
          <w:spacing w:after="0" w:line="240" w:lineRule="auto"/>
          <w:rPr>
            <w:rFonts w:asciiTheme="majorBidi" w:hAnsiTheme="majorBidi" w:cstheme="majorBidi"/>
          </w:rP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rsidRPr="002A73D6">
          <w:rPr>
            <w:rFonts w:asciiTheme="majorBidi" w:hAnsiTheme="majorBidi" w:cstheme="majorBidi"/>
            <w:sz w:val="24"/>
            <w:szCs w:val="24"/>
          </w:rPr>
          <w:tab/>
        </w:r>
        <w:r w:rsidRPr="002A73D6">
          <w:rPr>
            <w:rFonts w:asciiTheme="majorBidi" w:hAnsiTheme="majorBidi" w:cstheme="majorBidi"/>
            <w:sz w:val="24"/>
            <w:szCs w:val="24"/>
          </w:rPr>
          <w:tab/>
        </w:r>
        <w:r>
          <w:rPr>
            <w:rFonts w:asciiTheme="majorBidi" w:hAnsiTheme="majorBidi" w:cstheme="majorBidi"/>
            <w:sz w:val="24"/>
            <w:szCs w:val="24"/>
          </w:rPr>
          <w:t xml:space="preserve">Title: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Title </w:instrText>
        </w:r>
        <w:r>
          <w:rPr>
            <w:rFonts w:asciiTheme="majorBidi" w:hAnsiTheme="majorBidi" w:cstheme="majorBidi"/>
            <w:sz w:val="24"/>
            <w:szCs w:val="24"/>
          </w:rPr>
          <w:fldChar w:fldCharType="separate"/>
        </w:r>
        <w:r>
          <w:rPr>
            <w:rFonts w:asciiTheme="majorBidi" w:hAnsiTheme="majorBidi" w:cstheme="majorBidi"/>
            <w:noProof/>
            <w:sz w:val="24"/>
            <w:szCs w:val="24"/>
          </w:rPr>
          <w:t>«Title»</w:t>
        </w:r>
        <w:r>
          <w:rPr>
            <w:rFonts w:asciiTheme="majorBidi" w:hAnsiTheme="majorBidi" w:cstheme="majorBidi"/>
            <w:sz w:val="24"/>
            <w:szCs w:val="24"/>
          </w:rPr>
          <w:fldChar w:fldCharType="end"/>
        </w:r>
      </w:p>
    </w:sdtContent>
  </w:sdt>
  <w:p w14:paraId="0AF7362D" w14:textId="77777777" w:rsidR="009F24B3" w:rsidRDefault="009F24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4701"/>
    <w:multiLevelType w:val="hybridMultilevel"/>
    <w:tmpl w:val="5194F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D36DB"/>
    <w:multiLevelType w:val="hybridMultilevel"/>
    <w:tmpl w:val="2ECA5BD0"/>
    <w:lvl w:ilvl="0" w:tplc="45FC24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87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007C2"/>
    <w:multiLevelType w:val="hybridMultilevel"/>
    <w:tmpl w:val="B9DA5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86013C7"/>
    <w:multiLevelType w:val="hybridMultilevel"/>
    <w:tmpl w:val="F682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07906"/>
    <w:multiLevelType w:val="hybridMultilevel"/>
    <w:tmpl w:val="5170C3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A662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F93B30"/>
    <w:multiLevelType w:val="hybridMultilevel"/>
    <w:tmpl w:val="B74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3122A"/>
    <w:multiLevelType w:val="multilevel"/>
    <w:tmpl w:val="D5A82C08"/>
    <w:lvl w:ilvl="0">
      <w:start w:val="1"/>
      <w:numFmt w:val="decimal"/>
      <w:pStyle w:val="Heading1"/>
      <w:lvlText w:val="%1."/>
      <w:lvlJc w:val="left"/>
      <w:pPr>
        <w:ind w:left="1620" w:hanging="360"/>
      </w:pPr>
      <w:rPr>
        <w:rFonts w:hint="default"/>
      </w:rPr>
    </w:lvl>
    <w:lvl w:ilvl="1">
      <w:start w:val="1"/>
      <w:numFmt w:val="decimal"/>
      <w:pStyle w:val="Heading2"/>
      <w:lvlText w:val="%1.%2."/>
      <w:lvlJc w:val="left"/>
      <w:pPr>
        <w:ind w:left="2322" w:hanging="432"/>
      </w:pPr>
      <w:rPr>
        <w:rFonts w:hint="default"/>
        <w:sz w:val="28"/>
      </w:rPr>
    </w:lvl>
    <w:lvl w:ilvl="2">
      <w:start w:val="1"/>
      <w:numFmt w:val="decimal"/>
      <w:pStyle w:val="Heading3"/>
      <w:lvlText w:val="%1.%2.%3."/>
      <w:lvlJc w:val="left"/>
      <w:pPr>
        <w:ind w:left="1224" w:hanging="504"/>
      </w:pPr>
      <w:rPr>
        <w:rFonts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FE41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F161D7"/>
    <w:multiLevelType w:val="hybridMultilevel"/>
    <w:tmpl w:val="910E4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37577"/>
    <w:multiLevelType w:val="hybridMultilevel"/>
    <w:tmpl w:val="178A6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308C0"/>
    <w:multiLevelType w:val="hybridMultilevel"/>
    <w:tmpl w:val="7892D8C8"/>
    <w:lvl w:ilvl="0" w:tplc="044C4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6A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106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C92C8E"/>
    <w:multiLevelType w:val="hybridMultilevel"/>
    <w:tmpl w:val="D9D0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9864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ECB2F1B"/>
    <w:multiLevelType w:val="hybridMultilevel"/>
    <w:tmpl w:val="C61A4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654805"/>
    <w:multiLevelType w:val="hybridMultilevel"/>
    <w:tmpl w:val="4AFA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19"/>
  </w:num>
  <w:num w:numId="5">
    <w:abstractNumId w:val="16"/>
  </w:num>
  <w:num w:numId="6">
    <w:abstractNumId w:val="9"/>
  </w:num>
  <w:num w:numId="7">
    <w:abstractNumId w:val="15"/>
  </w:num>
  <w:num w:numId="8">
    <w:abstractNumId w:val="17"/>
  </w:num>
  <w:num w:numId="9">
    <w:abstractNumId w:val="2"/>
  </w:num>
  <w:num w:numId="10">
    <w:abstractNumId w:val="8"/>
  </w:num>
  <w:num w:numId="11">
    <w:abstractNumId w:val="7"/>
  </w:num>
  <w:num w:numId="12">
    <w:abstractNumId w:val="6"/>
  </w:num>
  <w:num w:numId="13">
    <w:abstractNumId w:val="14"/>
  </w:num>
  <w:num w:numId="14">
    <w:abstractNumId w:val="10"/>
  </w:num>
  <w:num w:numId="15">
    <w:abstractNumId w:val="0"/>
  </w:num>
  <w:num w:numId="16">
    <w:abstractNumId w:val="18"/>
  </w:num>
  <w:num w:numId="17">
    <w:abstractNumId w:val="11"/>
  </w:num>
  <w:num w:numId="18">
    <w:abstractNumId w:val="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03-134211-002">
    <w15:presenceInfo w15:providerId="AD" w15:userId="S::03-134211-002@student.bahria.edu.pk::e3305c36-d276-4347-994b-05f9270ec14a"/>
  </w15:person>
  <w15:person w15:author="Administrator">
    <w15:presenceInfo w15:providerId="None" w15:userId="Administrator"/>
  </w15:person>
  <w15:person w15:author="BULC">
    <w15:presenceInfo w15:providerId="None" w15:userId="BULC"/>
  </w15:person>
  <w15:person w15:author="user">
    <w15:presenceInfo w15:providerId="AD" w15:userId="S-1-5-21-4064805962-4160603934-350967134-1156"/>
  </w15:person>
  <w15:person w15:author="user [2]">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trackRevisions/>
  <w:documentProtection w:edit="trackedChange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MzI1NTAyNDCwNDBT0lEKTi0uzszPAykwqgUAHrdXTiwAAAA="/>
  </w:docVars>
  <w:rsids>
    <w:rsidRoot w:val="00414C4F"/>
    <w:rsid w:val="0000341A"/>
    <w:rsid w:val="00003DCC"/>
    <w:rsid w:val="000073C3"/>
    <w:rsid w:val="000133D0"/>
    <w:rsid w:val="00016AB4"/>
    <w:rsid w:val="00022200"/>
    <w:rsid w:val="000241F6"/>
    <w:rsid w:val="00027646"/>
    <w:rsid w:val="000323A6"/>
    <w:rsid w:val="00044492"/>
    <w:rsid w:val="00057EE1"/>
    <w:rsid w:val="000604D3"/>
    <w:rsid w:val="00065712"/>
    <w:rsid w:val="00070EF3"/>
    <w:rsid w:val="0008425D"/>
    <w:rsid w:val="000A2D85"/>
    <w:rsid w:val="000A42FB"/>
    <w:rsid w:val="000B328E"/>
    <w:rsid w:val="000B7CCF"/>
    <w:rsid w:val="000C5709"/>
    <w:rsid w:val="000D663D"/>
    <w:rsid w:val="000D68B6"/>
    <w:rsid w:val="000D7EB3"/>
    <w:rsid w:val="000E1F76"/>
    <w:rsid w:val="000E2437"/>
    <w:rsid w:val="000F5A79"/>
    <w:rsid w:val="000F67BE"/>
    <w:rsid w:val="0012401C"/>
    <w:rsid w:val="00130DA1"/>
    <w:rsid w:val="00132B42"/>
    <w:rsid w:val="00150F68"/>
    <w:rsid w:val="00182D9E"/>
    <w:rsid w:val="001857E6"/>
    <w:rsid w:val="001909E1"/>
    <w:rsid w:val="00196964"/>
    <w:rsid w:val="001A1436"/>
    <w:rsid w:val="001C0539"/>
    <w:rsid w:val="001C2413"/>
    <w:rsid w:val="001C45E6"/>
    <w:rsid w:val="001D0622"/>
    <w:rsid w:val="001D3216"/>
    <w:rsid w:val="001E181B"/>
    <w:rsid w:val="001E3B34"/>
    <w:rsid w:val="002008EC"/>
    <w:rsid w:val="002075A6"/>
    <w:rsid w:val="00233F46"/>
    <w:rsid w:val="00237A45"/>
    <w:rsid w:val="002428D1"/>
    <w:rsid w:val="00245D1C"/>
    <w:rsid w:val="00251AC6"/>
    <w:rsid w:val="00255CE1"/>
    <w:rsid w:val="002771F1"/>
    <w:rsid w:val="00290D7C"/>
    <w:rsid w:val="002936DE"/>
    <w:rsid w:val="002957CC"/>
    <w:rsid w:val="002A261B"/>
    <w:rsid w:val="002A73D6"/>
    <w:rsid w:val="002D2B0C"/>
    <w:rsid w:val="002E2828"/>
    <w:rsid w:val="002E2996"/>
    <w:rsid w:val="002F15FF"/>
    <w:rsid w:val="00302584"/>
    <w:rsid w:val="0030539C"/>
    <w:rsid w:val="0031033A"/>
    <w:rsid w:val="00315E04"/>
    <w:rsid w:val="003238F5"/>
    <w:rsid w:val="00332A61"/>
    <w:rsid w:val="00332BC7"/>
    <w:rsid w:val="0034534B"/>
    <w:rsid w:val="003714D7"/>
    <w:rsid w:val="00374A0B"/>
    <w:rsid w:val="0038353A"/>
    <w:rsid w:val="00386865"/>
    <w:rsid w:val="003A0777"/>
    <w:rsid w:val="003A1F82"/>
    <w:rsid w:val="003A503C"/>
    <w:rsid w:val="003B59CF"/>
    <w:rsid w:val="003C52C2"/>
    <w:rsid w:val="003C772E"/>
    <w:rsid w:val="003D6188"/>
    <w:rsid w:val="003E6BEC"/>
    <w:rsid w:val="003E7779"/>
    <w:rsid w:val="0040697F"/>
    <w:rsid w:val="00412892"/>
    <w:rsid w:val="00414C4F"/>
    <w:rsid w:val="00421532"/>
    <w:rsid w:val="00424234"/>
    <w:rsid w:val="00430241"/>
    <w:rsid w:val="00442619"/>
    <w:rsid w:val="00445A25"/>
    <w:rsid w:val="00495269"/>
    <w:rsid w:val="004960D6"/>
    <w:rsid w:val="004B329A"/>
    <w:rsid w:val="004C1BAB"/>
    <w:rsid w:val="004F124F"/>
    <w:rsid w:val="00526B87"/>
    <w:rsid w:val="005365FE"/>
    <w:rsid w:val="00542039"/>
    <w:rsid w:val="00545FD8"/>
    <w:rsid w:val="005476C7"/>
    <w:rsid w:val="00560DF5"/>
    <w:rsid w:val="005621FD"/>
    <w:rsid w:val="00576D87"/>
    <w:rsid w:val="00590C8E"/>
    <w:rsid w:val="00590E75"/>
    <w:rsid w:val="005A34D3"/>
    <w:rsid w:val="005A5718"/>
    <w:rsid w:val="005A6FC5"/>
    <w:rsid w:val="005B1497"/>
    <w:rsid w:val="005B1A5F"/>
    <w:rsid w:val="005B6293"/>
    <w:rsid w:val="005E6092"/>
    <w:rsid w:val="005E72BC"/>
    <w:rsid w:val="005F0F63"/>
    <w:rsid w:val="00602BFA"/>
    <w:rsid w:val="00604B39"/>
    <w:rsid w:val="00614490"/>
    <w:rsid w:val="00615BE2"/>
    <w:rsid w:val="00621959"/>
    <w:rsid w:val="006320B0"/>
    <w:rsid w:val="00647B99"/>
    <w:rsid w:val="006625E2"/>
    <w:rsid w:val="00662C03"/>
    <w:rsid w:val="006631F7"/>
    <w:rsid w:val="00673782"/>
    <w:rsid w:val="006808F3"/>
    <w:rsid w:val="00682759"/>
    <w:rsid w:val="00682F13"/>
    <w:rsid w:val="006851D0"/>
    <w:rsid w:val="0068735D"/>
    <w:rsid w:val="0069589F"/>
    <w:rsid w:val="00697CC6"/>
    <w:rsid w:val="006A02A2"/>
    <w:rsid w:val="006A60E2"/>
    <w:rsid w:val="006C7502"/>
    <w:rsid w:val="006D5540"/>
    <w:rsid w:val="006E7A40"/>
    <w:rsid w:val="006F30DB"/>
    <w:rsid w:val="00736D1E"/>
    <w:rsid w:val="00744FE3"/>
    <w:rsid w:val="0075279E"/>
    <w:rsid w:val="007573CB"/>
    <w:rsid w:val="00771E8B"/>
    <w:rsid w:val="00775838"/>
    <w:rsid w:val="00791706"/>
    <w:rsid w:val="007B54E8"/>
    <w:rsid w:val="007C4A31"/>
    <w:rsid w:val="007C6C4A"/>
    <w:rsid w:val="007D7752"/>
    <w:rsid w:val="007D7DB7"/>
    <w:rsid w:val="007E2958"/>
    <w:rsid w:val="007E5B62"/>
    <w:rsid w:val="007E75F9"/>
    <w:rsid w:val="007F1B45"/>
    <w:rsid w:val="0080129D"/>
    <w:rsid w:val="00813C9A"/>
    <w:rsid w:val="00823AB0"/>
    <w:rsid w:val="00845ED3"/>
    <w:rsid w:val="00866148"/>
    <w:rsid w:val="00874895"/>
    <w:rsid w:val="008755A8"/>
    <w:rsid w:val="00880118"/>
    <w:rsid w:val="00894643"/>
    <w:rsid w:val="008A1AC9"/>
    <w:rsid w:val="008A2A71"/>
    <w:rsid w:val="008C4847"/>
    <w:rsid w:val="008C6878"/>
    <w:rsid w:val="008D06DC"/>
    <w:rsid w:val="008D56E5"/>
    <w:rsid w:val="008E4087"/>
    <w:rsid w:val="008F0210"/>
    <w:rsid w:val="008F28E5"/>
    <w:rsid w:val="009260C6"/>
    <w:rsid w:val="00926E92"/>
    <w:rsid w:val="00963031"/>
    <w:rsid w:val="0096636D"/>
    <w:rsid w:val="009711CA"/>
    <w:rsid w:val="00971904"/>
    <w:rsid w:val="00971EE0"/>
    <w:rsid w:val="00985B8A"/>
    <w:rsid w:val="00996D4E"/>
    <w:rsid w:val="009B42DB"/>
    <w:rsid w:val="009B7D99"/>
    <w:rsid w:val="009C4B54"/>
    <w:rsid w:val="009D0422"/>
    <w:rsid w:val="009D3E15"/>
    <w:rsid w:val="009D57A8"/>
    <w:rsid w:val="009E2D5D"/>
    <w:rsid w:val="009E480D"/>
    <w:rsid w:val="009E5EA0"/>
    <w:rsid w:val="009E7C00"/>
    <w:rsid w:val="009F24B3"/>
    <w:rsid w:val="009F4C72"/>
    <w:rsid w:val="009F7A30"/>
    <w:rsid w:val="00A01B97"/>
    <w:rsid w:val="00A02CDD"/>
    <w:rsid w:val="00A03B6F"/>
    <w:rsid w:val="00A0484F"/>
    <w:rsid w:val="00A100AA"/>
    <w:rsid w:val="00A12E15"/>
    <w:rsid w:val="00A159FA"/>
    <w:rsid w:val="00A43DB4"/>
    <w:rsid w:val="00A51330"/>
    <w:rsid w:val="00A5213B"/>
    <w:rsid w:val="00A54878"/>
    <w:rsid w:val="00A671FD"/>
    <w:rsid w:val="00A67FBD"/>
    <w:rsid w:val="00A81E99"/>
    <w:rsid w:val="00A82839"/>
    <w:rsid w:val="00A86D65"/>
    <w:rsid w:val="00A90D7F"/>
    <w:rsid w:val="00A9276E"/>
    <w:rsid w:val="00AB0E4E"/>
    <w:rsid w:val="00AB1746"/>
    <w:rsid w:val="00AD3D6E"/>
    <w:rsid w:val="00AD4352"/>
    <w:rsid w:val="00AE307E"/>
    <w:rsid w:val="00AE7510"/>
    <w:rsid w:val="00B04939"/>
    <w:rsid w:val="00B05666"/>
    <w:rsid w:val="00B05EE5"/>
    <w:rsid w:val="00B17C1F"/>
    <w:rsid w:val="00B319E3"/>
    <w:rsid w:val="00B34A41"/>
    <w:rsid w:val="00B51326"/>
    <w:rsid w:val="00B62E63"/>
    <w:rsid w:val="00BA49A7"/>
    <w:rsid w:val="00BC200A"/>
    <w:rsid w:val="00BC760F"/>
    <w:rsid w:val="00BD1FA1"/>
    <w:rsid w:val="00BD21FB"/>
    <w:rsid w:val="00C03A63"/>
    <w:rsid w:val="00C0604C"/>
    <w:rsid w:val="00C10FB3"/>
    <w:rsid w:val="00C11964"/>
    <w:rsid w:val="00C278D0"/>
    <w:rsid w:val="00C32151"/>
    <w:rsid w:val="00C36988"/>
    <w:rsid w:val="00C43637"/>
    <w:rsid w:val="00C449FC"/>
    <w:rsid w:val="00C46648"/>
    <w:rsid w:val="00C46AC0"/>
    <w:rsid w:val="00C51851"/>
    <w:rsid w:val="00C560B0"/>
    <w:rsid w:val="00C62559"/>
    <w:rsid w:val="00C7485C"/>
    <w:rsid w:val="00C84E92"/>
    <w:rsid w:val="00C95552"/>
    <w:rsid w:val="00C96CF6"/>
    <w:rsid w:val="00CA5211"/>
    <w:rsid w:val="00CA5E07"/>
    <w:rsid w:val="00CB097C"/>
    <w:rsid w:val="00CB6024"/>
    <w:rsid w:val="00CC5CB1"/>
    <w:rsid w:val="00CD1023"/>
    <w:rsid w:val="00CD55F7"/>
    <w:rsid w:val="00CD5C88"/>
    <w:rsid w:val="00CD63DD"/>
    <w:rsid w:val="00D0484D"/>
    <w:rsid w:val="00D110D8"/>
    <w:rsid w:val="00D4010E"/>
    <w:rsid w:val="00D671B0"/>
    <w:rsid w:val="00DA7EEA"/>
    <w:rsid w:val="00DB1513"/>
    <w:rsid w:val="00DB2059"/>
    <w:rsid w:val="00DB473C"/>
    <w:rsid w:val="00DC212E"/>
    <w:rsid w:val="00DC5A74"/>
    <w:rsid w:val="00DD293B"/>
    <w:rsid w:val="00DD31A2"/>
    <w:rsid w:val="00DE290B"/>
    <w:rsid w:val="00DE72CE"/>
    <w:rsid w:val="00DF6EFD"/>
    <w:rsid w:val="00E01BDB"/>
    <w:rsid w:val="00E05195"/>
    <w:rsid w:val="00E37D50"/>
    <w:rsid w:val="00E42183"/>
    <w:rsid w:val="00E53635"/>
    <w:rsid w:val="00E66028"/>
    <w:rsid w:val="00E74592"/>
    <w:rsid w:val="00E87496"/>
    <w:rsid w:val="00E8750E"/>
    <w:rsid w:val="00E94D32"/>
    <w:rsid w:val="00EA3E46"/>
    <w:rsid w:val="00EA4838"/>
    <w:rsid w:val="00EC233E"/>
    <w:rsid w:val="00EC3133"/>
    <w:rsid w:val="00EC61D1"/>
    <w:rsid w:val="00EE2CD2"/>
    <w:rsid w:val="00EE3577"/>
    <w:rsid w:val="00EE5A8B"/>
    <w:rsid w:val="00F134B0"/>
    <w:rsid w:val="00F16D24"/>
    <w:rsid w:val="00F244BF"/>
    <w:rsid w:val="00F351C7"/>
    <w:rsid w:val="00F44782"/>
    <w:rsid w:val="00F51826"/>
    <w:rsid w:val="00F54C9E"/>
    <w:rsid w:val="00F610ED"/>
    <w:rsid w:val="00F678EB"/>
    <w:rsid w:val="00F87854"/>
    <w:rsid w:val="00FA0115"/>
    <w:rsid w:val="00FA0F3F"/>
    <w:rsid w:val="00FA272A"/>
    <w:rsid w:val="00FA49D3"/>
    <w:rsid w:val="00FB4F64"/>
    <w:rsid w:val="00FC6F88"/>
    <w:rsid w:val="00FD60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7083F"/>
  <w15:docId w15:val="{2CF455BE-3E27-44EC-9661-CF263A04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4F"/>
    <w:pPr>
      <w:spacing w:after="160" w:line="259" w:lineRule="auto"/>
    </w:pPr>
    <w:rPr>
      <w:sz w:val="22"/>
      <w:szCs w:val="22"/>
    </w:rPr>
  </w:style>
  <w:style w:type="paragraph" w:styleId="Heading1">
    <w:name w:val="heading 1"/>
    <w:basedOn w:val="Normal"/>
    <w:next w:val="Normal"/>
    <w:link w:val="Heading1Char"/>
    <w:uiPriority w:val="9"/>
    <w:qFormat/>
    <w:rsid w:val="00C46AC0"/>
    <w:pPr>
      <w:keepNext/>
      <w:numPr>
        <w:numId w:val="10"/>
      </w:numPr>
      <w:spacing w:before="360" w:after="120" w:line="240" w:lineRule="auto"/>
      <w:ind w:left="360"/>
      <w:outlineLvl w:val="0"/>
    </w:pPr>
    <w:rPr>
      <w:rFonts w:asciiTheme="majorBidi" w:eastAsiaTheme="majorEastAsia" w:hAnsiTheme="majorBidi" w:cstheme="majorBidi"/>
      <w:color w:val="000000" w:themeColor="text1"/>
      <w:sz w:val="32"/>
      <w:szCs w:val="32"/>
    </w:rPr>
  </w:style>
  <w:style w:type="paragraph" w:styleId="Heading2">
    <w:name w:val="heading 2"/>
    <w:basedOn w:val="Normal"/>
    <w:next w:val="Normal"/>
    <w:link w:val="Heading2Char"/>
    <w:qFormat/>
    <w:rsid w:val="00FA0F3F"/>
    <w:pPr>
      <w:keepNext/>
      <w:numPr>
        <w:ilvl w:val="1"/>
        <w:numId w:val="10"/>
      </w:numPr>
      <w:spacing w:after="0" w:line="240" w:lineRule="auto"/>
      <w:ind w:left="792"/>
      <w:outlineLvl w:val="1"/>
    </w:pPr>
    <w:rPr>
      <w:rFonts w:asciiTheme="majorBidi" w:eastAsia="Times New Roman" w:hAnsiTheme="majorBidi"/>
      <w:sz w:val="28"/>
      <w:szCs w:val="28"/>
    </w:rPr>
  </w:style>
  <w:style w:type="paragraph" w:styleId="Heading3">
    <w:name w:val="heading 3"/>
    <w:basedOn w:val="Normal"/>
    <w:next w:val="Normal"/>
    <w:link w:val="Heading3Char"/>
    <w:uiPriority w:val="9"/>
    <w:unhideWhenUsed/>
    <w:qFormat/>
    <w:rsid w:val="00FA0F3F"/>
    <w:pPr>
      <w:keepNext/>
      <w:keepLines/>
      <w:numPr>
        <w:ilvl w:val="2"/>
        <w:numId w:val="10"/>
      </w:numPr>
      <w:spacing w:before="40" w:after="0"/>
      <w:outlineLvl w:val="2"/>
    </w:pPr>
    <w:rPr>
      <w:rFonts w:asciiTheme="majorBidi" w:eastAsiaTheme="majorEastAsia" w:hAnsiTheme="majorBid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4895"/>
    <w:rPr>
      <w:sz w:val="22"/>
      <w:szCs w:val="22"/>
    </w:rPr>
  </w:style>
  <w:style w:type="character" w:styleId="Hyperlink">
    <w:name w:val="Hyperlink"/>
    <w:uiPriority w:val="99"/>
    <w:unhideWhenUsed/>
    <w:rsid w:val="00C95552"/>
    <w:rPr>
      <w:color w:val="0563C1"/>
      <w:u w:val="single"/>
    </w:rPr>
  </w:style>
  <w:style w:type="paragraph" w:customStyle="1" w:styleId="Default">
    <w:name w:val="Default"/>
    <w:rsid w:val="00302584"/>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7B54E8"/>
    <w:pPr>
      <w:spacing w:after="0" w:line="240" w:lineRule="auto"/>
      <w:ind w:left="720"/>
      <w:contextualSpacing/>
    </w:pPr>
    <w:rPr>
      <w:rFonts w:ascii="Times New Roman" w:eastAsia="MS Mincho" w:hAnsi="Times New Roman"/>
      <w:sz w:val="24"/>
      <w:szCs w:val="24"/>
    </w:rPr>
  </w:style>
  <w:style w:type="paragraph" w:styleId="Header">
    <w:name w:val="header"/>
    <w:basedOn w:val="Normal"/>
    <w:link w:val="HeaderChar"/>
    <w:uiPriority w:val="99"/>
    <w:unhideWhenUsed/>
    <w:rsid w:val="00C62559"/>
    <w:pPr>
      <w:tabs>
        <w:tab w:val="center" w:pos="4680"/>
        <w:tab w:val="right" w:pos="9360"/>
      </w:tabs>
    </w:pPr>
  </w:style>
  <w:style w:type="character" w:customStyle="1" w:styleId="HeaderChar">
    <w:name w:val="Header Char"/>
    <w:link w:val="Header"/>
    <w:uiPriority w:val="99"/>
    <w:rsid w:val="00C62559"/>
    <w:rPr>
      <w:sz w:val="22"/>
      <w:szCs w:val="22"/>
    </w:rPr>
  </w:style>
  <w:style w:type="paragraph" w:styleId="Footer">
    <w:name w:val="footer"/>
    <w:basedOn w:val="Normal"/>
    <w:link w:val="FooterChar"/>
    <w:uiPriority w:val="99"/>
    <w:unhideWhenUsed/>
    <w:rsid w:val="00C62559"/>
    <w:pPr>
      <w:tabs>
        <w:tab w:val="center" w:pos="4680"/>
        <w:tab w:val="right" w:pos="9360"/>
      </w:tabs>
    </w:pPr>
  </w:style>
  <w:style w:type="character" w:customStyle="1" w:styleId="FooterChar">
    <w:name w:val="Footer Char"/>
    <w:link w:val="Footer"/>
    <w:uiPriority w:val="99"/>
    <w:rsid w:val="00C62559"/>
    <w:rPr>
      <w:sz w:val="22"/>
      <w:szCs w:val="22"/>
    </w:rPr>
  </w:style>
  <w:style w:type="character" w:styleId="FollowedHyperlink">
    <w:name w:val="FollowedHyperlink"/>
    <w:uiPriority w:val="99"/>
    <w:semiHidden/>
    <w:unhideWhenUsed/>
    <w:rsid w:val="00430241"/>
    <w:rPr>
      <w:color w:val="954F72"/>
      <w:u w:val="single"/>
    </w:rPr>
  </w:style>
  <w:style w:type="paragraph" w:styleId="BalloonText">
    <w:name w:val="Balloon Text"/>
    <w:basedOn w:val="Normal"/>
    <w:link w:val="BalloonTextChar"/>
    <w:uiPriority w:val="99"/>
    <w:semiHidden/>
    <w:unhideWhenUsed/>
    <w:rsid w:val="0059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75"/>
    <w:rPr>
      <w:rFonts w:ascii="Tahoma" w:hAnsi="Tahoma" w:cs="Tahoma"/>
      <w:sz w:val="16"/>
      <w:szCs w:val="16"/>
    </w:rPr>
  </w:style>
  <w:style w:type="table" w:styleId="TableGrid">
    <w:name w:val="Table Grid"/>
    <w:basedOn w:val="TableNormal"/>
    <w:uiPriority w:val="59"/>
    <w:rsid w:val="002936D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A0F3F"/>
    <w:rPr>
      <w:rFonts w:asciiTheme="majorBidi" w:eastAsia="Times New Roman" w:hAnsiTheme="majorBidi"/>
      <w:sz w:val="28"/>
      <w:szCs w:val="28"/>
    </w:rPr>
  </w:style>
  <w:style w:type="character" w:customStyle="1" w:styleId="Heading1Char">
    <w:name w:val="Heading 1 Char"/>
    <w:basedOn w:val="DefaultParagraphFont"/>
    <w:link w:val="Heading1"/>
    <w:uiPriority w:val="9"/>
    <w:rsid w:val="00C46AC0"/>
    <w:rPr>
      <w:rFonts w:asciiTheme="majorBidi" w:eastAsiaTheme="majorEastAsia" w:hAnsiTheme="majorBidi" w:cstheme="majorBidi"/>
      <w:color w:val="000000" w:themeColor="text1"/>
      <w:sz w:val="32"/>
      <w:szCs w:val="32"/>
    </w:rPr>
  </w:style>
  <w:style w:type="paragraph" w:styleId="Caption">
    <w:name w:val="caption"/>
    <w:basedOn w:val="Normal"/>
    <w:next w:val="Normal"/>
    <w:uiPriority w:val="35"/>
    <w:unhideWhenUsed/>
    <w:qFormat/>
    <w:rsid w:val="003714D7"/>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C52C2"/>
    <w:pPr>
      <w:outlineLvl w:val="9"/>
    </w:pPr>
  </w:style>
  <w:style w:type="paragraph" w:styleId="TOC1">
    <w:name w:val="toc 1"/>
    <w:basedOn w:val="Normal"/>
    <w:next w:val="Normal"/>
    <w:autoRedefine/>
    <w:uiPriority w:val="39"/>
    <w:unhideWhenUsed/>
    <w:rsid w:val="003C52C2"/>
    <w:pPr>
      <w:spacing w:after="100"/>
    </w:pPr>
  </w:style>
  <w:style w:type="paragraph" w:styleId="TOC2">
    <w:name w:val="toc 2"/>
    <w:basedOn w:val="Normal"/>
    <w:next w:val="Normal"/>
    <w:autoRedefine/>
    <w:uiPriority w:val="39"/>
    <w:unhideWhenUsed/>
    <w:rsid w:val="005B6293"/>
    <w:pPr>
      <w:spacing w:after="100"/>
      <w:ind w:left="220"/>
    </w:pPr>
    <w:rPr>
      <w:rFonts w:asciiTheme="minorHAnsi" w:eastAsiaTheme="minorEastAsia" w:hAnsiTheme="minorHAnsi"/>
    </w:rPr>
  </w:style>
  <w:style w:type="paragraph" w:styleId="TOC3">
    <w:name w:val="toc 3"/>
    <w:basedOn w:val="Normal"/>
    <w:next w:val="Normal"/>
    <w:autoRedefine/>
    <w:uiPriority w:val="39"/>
    <w:unhideWhenUsed/>
    <w:rsid w:val="005B6293"/>
    <w:pPr>
      <w:spacing w:after="100"/>
      <w:ind w:left="440"/>
    </w:pPr>
    <w:rPr>
      <w:rFonts w:asciiTheme="minorHAnsi" w:eastAsiaTheme="minorEastAsia" w:hAnsiTheme="minorHAnsi"/>
    </w:rPr>
  </w:style>
  <w:style w:type="paragraph" w:customStyle="1" w:styleId="Style0">
    <w:name w:val="Style0"/>
    <w:basedOn w:val="Normal"/>
    <w:next w:val="Normal"/>
    <w:link w:val="Style0Char"/>
    <w:qFormat/>
    <w:rsid w:val="000B7CCF"/>
    <w:pPr>
      <w:ind w:left="360" w:hanging="360"/>
    </w:pPr>
    <w:rPr>
      <w:rFonts w:ascii="Times New Roman" w:hAnsi="Times New Roman"/>
      <w:sz w:val="32"/>
    </w:rPr>
  </w:style>
  <w:style w:type="character" w:customStyle="1" w:styleId="Heading3Char">
    <w:name w:val="Heading 3 Char"/>
    <w:basedOn w:val="DefaultParagraphFont"/>
    <w:link w:val="Heading3"/>
    <w:uiPriority w:val="9"/>
    <w:rsid w:val="00FA0F3F"/>
    <w:rPr>
      <w:rFonts w:asciiTheme="majorBidi" w:eastAsiaTheme="majorEastAsia" w:hAnsiTheme="majorBidi" w:cstheme="majorBidi"/>
      <w:color w:val="000000" w:themeColor="text1"/>
      <w:sz w:val="24"/>
      <w:szCs w:val="24"/>
    </w:rPr>
  </w:style>
  <w:style w:type="character" w:customStyle="1" w:styleId="Style0Char">
    <w:name w:val="Style0 Char"/>
    <w:basedOn w:val="DefaultParagraphFont"/>
    <w:link w:val="Style0"/>
    <w:rsid w:val="000B7CCF"/>
    <w:rPr>
      <w:rFonts w:ascii="Times New Roman" w:hAnsi="Times New Roman"/>
      <w:sz w:val="32"/>
      <w:szCs w:val="22"/>
    </w:rPr>
  </w:style>
  <w:style w:type="paragraph" w:styleId="FootnoteText">
    <w:name w:val="footnote text"/>
    <w:basedOn w:val="Normal"/>
    <w:link w:val="FootnoteTextChar"/>
    <w:uiPriority w:val="99"/>
    <w:semiHidden/>
    <w:unhideWhenUsed/>
    <w:rsid w:val="00E74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592"/>
  </w:style>
  <w:style w:type="character" w:styleId="FootnoteReference">
    <w:name w:val="footnote reference"/>
    <w:basedOn w:val="DefaultParagraphFont"/>
    <w:uiPriority w:val="99"/>
    <w:semiHidden/>
    <w:unhideWhenUsed/>
    <w:rsid w:val="00E74592"/>
    <w:rPr>
      <w:vertAlign w:val="superscript"/>
    </w:rPr>
  </w:style>
  <w:style w:type="character" w:styleId="CommentReference">
    <w:name w:val="annotation reference"/>
    <w:basedOn w:val="DefaultParagraphFont"/>
    <w:uiPriority w:val="99"/>
    <w:semiHidden/>
    <w:unhideWhenUsed/>
    <w:rsid w:val="00196964"/>
    <w:rPr>
      <w:sz w:val="16"/>
      <w:szCs w:val="16"/>
    </w:rPr>
  </w:style>
  <w:style w:type="paragraph" w:styleId="CommentText">
    <w:name w:val="annotation text"/>
    <w:basedOn w:val="Normal"/>
    <w:link w:val="CommentTextChar"/>
    <w:uiPriority w:val="99"/>
    <w:semiHidden/>
    <w:unhideWhenUsed/>
    <w:rsid w:val="00196964"/>
    <w:pPr>
      <w:spacing w:line="240" w:lineRule="auto"/>
    </w:pPr>
    <w:rPr>
      <w:sz w:val="20"/>
      <w:szCs w:val="20"/>
    </w:rPr>
  </w:style>
  <w:style w:type="character" w:customStyle="1" w:styleId="CommentTextChar">
    <w:name w:val="Comment Text Char"/>
    <w:basedOn w:val="DefaultParagraphFont"/>
    <w:link w:val="CommentText"/>
    <w:uiPriority w:val="99"/>
    <w:semiHidden/>
    <w:rsid w:val="00196964"/>
  </w:style>
  <w:style w:type="paragraph" w:styleId="CommentSubject">
    <w:name w:val="annotation subject"/>
    <w:basedOn w:val="CommentText"/>
    <w:next w:val="CommentText"/>
    <w:link w:val="CommentSubjectChar"/>
    <w:uiPriority w:val="99"/>
    <w:semiHidden/>
    <w:unhideWhenUsed/>
    <w:rsid w:val="00196964"/>
    <w:rPr>
      <w:b/>
      <w:bCs/>
    </w:rPr>
  </w:style>
  <w:style w:type="character" w:customStyle="1" w:styleId="CommentSubjectChar">
    <w:name w:val="Comment Subject Char"/>
    <w:basedOn w:val="CommentTextChar"/>
    <w:link w:val="CommentSubject"/>
    <w:uiPriority w:val="99"/>
    <w:semiHidden/>
    <w:rsid w:val="00196964"/>
    <w:rPr>
      <w:b/>
      <w:bCs/>
    </w:rPr>
  </w:style>
  <w:style w:type="paragraph" w:styleId="Revision">
    <w:name w:val="Revision"/>
    <w:hidden/>
    <w:uiPriority w:val="99"/>
    <w:semiHidden/>
    <w:rsid w:val="002075A6"/>
    <w:rPr>
      <w:sz w:val="22"/>
      <w:szCs w:val="22"/>
    </w:rPr>
  </w:style>
  <w:style w:type="character" w:styleId="Strong">
    <w:name w:val="Strong"/>
    <w:basedOn w:val="DefaultParagraphFont"/>
    <w:uiPriority w:val="22"/>
    <w:qFormat/>
    <w:rsid w:val="006320B0"/>
    <w:rPr>
      <w:b/>
      <w:bCs/>
    </w:rPr>
  </w:style>
  <w:style w:type="paragraph" w:styleId="z-TopofForm">
    <w:name w:val="HTML Top of Form"/>
    <w:basedOn w:val="Normal"/>
    <w:next w:val="Normal"/>
    <w:link w:val="z-TopofFormChar"/>
    <w:hidden/>
    <w:uiPriority w:val="99"/>
    <w:semiHidden/>
    <w:unhideWhenUsed/>
    <w:rsid w:val="009F24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24B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6280">
      <w:bodyDiv w:val="1"/>
      <w:marLeft w:val="0"/>
      <w:marRight w:val="0"/>
      <w:marTop w:val="0"/>
      <w:marBottom w:val="0"/>
      <w:divBdr>
        <w:top w:val="none" w:sz="0" w:space="0" w:color="auto"/>
        <w:left w:val="none" w:sz="0" w:space="0" w:color="auto"/>
        <w:bottom w:val="none" w:sz="0" w:space="0" w:color="auto"/>
        <w:right w:val="none" w:sz="0" w:space="0" w:color="auto"/>
      </w:divBdr>
    </w:div>
    <w:div w:id="134421505">
      <w:bodyDiv w:val="1"/>
      <w:marLeft w:val="0"/>
      <w:marRight w:val="0"/>
      <w:marTop w:val="0"/>
      <w:marBottom w:val="0"/>
      <w:divBdr>
        <w:top w:val="none" w:sz="0" w:space="0" w:color="auto"/>
        <w:left w:val="none" w:sz="0" w:space="0" w:color="auto"/>
        <w:bottom w:val="none" w:sz="0" w:space="0" w:color="auto"/>
        <w:right w:val="none" w:sz="0" w:space="0" w:color="auto"/>
      </w:divBdr>
      <w:divsChild>
        <w:div w:id="753013272">
          <w:marLeft w:val="0"/>
          <w:marRight w:val="0"/>
          <w:marTop w:val="0"/>
          <w:marBottom w:val="0"/>
          <w:divBdr>
            <w:top w:val="single" w:sz="2" w:space="0" w:color="E3E3E3"/>
            <w:left w:val="single" w:sz="2" w:space="0" w:color="E3E3E3"/>
            <w:bottom w:val="single" w:sz="2" w:space="0" w:color="E3E3E3"/>
            <w:right w:val="single" w:sz="2" w:space="0" w:color="E3E3E3"/>
          </w:divBdr>
          <w:divsChild>
            <w:div w:id="78076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5404565">
                  <w:marLeft w:val="0"/>
                  <w:marRight w:val="0"/>
                  <w:marTop w:val="0"/>
                  <w:marBottom w:val="0"/>
                  <w:divBdr>
                    <w:top w:val="single" w:sz="2" w:space="0" w:color="E3E3E3"/>
                    <w:left w:val="single" w:sz="2" w:space="0" w:color="E3E3E3"/>
                    <w:bottom w:val="single" w:sz="2" w:space="0" w:color="E3E3E3"/>
                    <w:right w:val="single" w:sz="2" w:space="0" w:color="E3E3E3"/>
                  </w:divBdr>
                  <w:divsChild>
                    <w:div w:id="879322906">
                      <w:marLeft w:val="0"/>
                      <w:marRight w:val="0"/>
                      <w:marTop w:val="0"/>
                      <w:marBottom w:val="0"/>
                      <w:divBdr>
                        <w:top w:val="single" w:sz="2" w:space="0" w:color="E3E3E3"/>
                        <w:left w:val="single" w:sz="2" w:space="0" w:color="E3E3E3"/>
                        <w:bottom w:val="single" w:sz="2" w:space="0" w:color="E3E3E3"/>
                        <w:right w:val="single" w:sz="2" w:space="0" w:color="E3E3E3"/>
                      </w:divBdr>
                      <w:divsChild>
                        <w:div w:id="278032633">
                          <w:marLeft w:val="0"/>
                          <w:marRight w:val="0"/>
                          <w:marTop w:val="0"/>
                          <w:marBottom w:val="0"/>
                          <w:divBdr>
                            <w:top w:val="single" w:sz="2" w:space="0" w:color="E3E3E3"/>
                            <w:left w:val="single" w:sz="2" w:space="0" w:color="E3E3E3"/>
                            <w:bottom w:val="single" w:sz="2" w:space="0" w:color="E3E3E3"/>
                            <w:right w:val="single" w:sz="2" w:space="0" w:color="E3E3E3"/>
                          </w:divBdr>
                          <w:divsChild>
                            <w:div w:id="1443722358">
                              <w:marLeft w:val="0"/>
                              <w:marRight w:val="0"/>
                              <w:marTop w:val="0"/>
                              <w:marBottom w:val="0"/>
                              <w:divBdr>
                                <w:top w:val="single" w:sz="2" w:space="0" w:color="E3E3E3"/>
                                <w:left w:val="single" w:sz="2" w:space="0" w:color="E3E3E3"/>
                                <w:bottom w:val="single" w:sz="2" w:space="0" w:color="E3E3E3"/>
                                <w:right w:val="single" w:sz="2" w:space="0" w:color="E3E3E3"/>
                              </w:divBdr>
                              <w:divsChild>
                                <w:div w:id="1088886684">
                                  <w:marLeft w:val="0"/>
                                  <w:marRight w:val="0"/>
                                  <w:marTop w:val="0"/>
                                  <w:marBottom w:val="0"/>
                                  <w:divBdr>
                                    <w:top w:val="single" w:sz="2" w:space="0" w:color="E3E3E3"/>
                                    <w:left w:val="single" w:sz="2" w:space="0" w:color="E3E3E3"/>
                                    <w:bottom w:val="single" w:sz="2" w:space="0" w:color="E3E3E3"/>
                                    <w:right w:val="single" w:sz="2" w:space="0" w:color="E3E3E3"/>
                                  </w:divBdr>
                                  <w:divsChild>
                                    <w:div w:id="183934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664419">
      <w:bodyDiv w:val="1"/>
      <w:marLeft w:val="0"/>
      <w:marRight w:val="0"/>
      <w:marTop w:val="0"/>
      <w:marBottom w:val="0"/>
      <w:divBdr>
        <w:top w:val="none" w:sz="0" w:space="0" w:color="auto"/>
        <w:left w:val="none" w:sz="0" w:space="0" w:color="auto"/>
        <w:bottom w:val="none" w:sz="0" w:space="0" w:color="auto"/>
        <w:right w:val="none" w:sz="0" w:space="0" w:color="auto"/>
      </w:divBdr>
    </w:div>
    <w:div w:id="398407028">
      <w:bodyDiv w:val="1"/>
      <w:marLeft w:val="0"/>
      <w:marRight w:val="0"/>
      <w:marTop w:val="0"/>
      <w:marBottom w:val="0"/>
      <w:divBdr>
        <w:top w:val="none" w:sz="0" w:space="0" w:color="auto"/>
        <w:left w:val="none" w:sz="0" w:space="0" w:color="auto"/>
        <w:bottom w:val="none" w:sz="0" w:space="0" w:color="auto"/>
        <w:right w:val="none" w:sz="0" w:space="0" w:color="auto"/>
      </w:divBdr>
    </w:div>
    <w:div w:id="591472025">
      <w:bodyDiv w:val="1"/>
      <w:marLeft w:val="0"/>
      <w:marRight w:val="0"/>
      <w:marTop w:val="0"/>
      <w:marBottom w:val="0"/>
      <w:divBdr>
        <w:top w:val="none" w:sz="0" w:space="0" w:color="auto"/>
        <w:left w:val="none" w:sz="0" w:space="0" w:color="auto"/>
        <w:bottom w:val="none" w:sz="0" w:space="0" w:color="auto"/>
        <w:right w:val="none" w:sz="0" w:space="0" w:color="auto"/>
      </w:divBdr>
    </w:div>
    <w:div w:id="643972171">
      <w:bodyDiv w:val="1"/>
      <w:marLeft w:val="0"/>
      <w:marRight w:val="0"/>
      <w:marTop w:val="0"/>
      <w:marBottom w:val="0"/>
      <w:divBdr>
        <w:top w:val="none" w:sz="0" w:space="0" w:color="auto"/>
        <w:left w:val="none" w:sz="0" w:space="0" w:color="auto"/>
        <w:bottom w:val="none" w:sz="0" w:space="0" w:color="auto"/>
        <w:right w:val="none" w:sz="0" w:space="0" w:color="auto"/>
      </w:divBdr>
    </w:div>
    <w:div w:id="711734941">
      <w:bodyDiv w:val="1"/>
      <w:marLeft w:val="0"/>
      <w:marRight w:val="0"/>
      <w:marTop w:val="0"/>
      <w:marBottom w:val="0"/>
      <w:divBdr>
        <w:top w:val="none" w:sz="0" w:space="0" w:color="auto"/>
        <w:left w:val="none" w:sz="0" w:space="0" w:color="auto"/>
        <w:bottom w:val="none" w:sz="0" w:space="0" w:color="auto"/>
        <w:right w:val="none" w:sz="0" w:space="0" w:color="auto"/>
      </w:divBdr>
    </w:div>
    <w:div w:id="736518777">
      <w:bodyDiv w:val="1"/>
      <w:marLeft w:val="0"/>
      <w:marRight w:val="0"/>
      <w:marTop w:val="0"/>
      <w:marBottom w:val="0"/>
      <w:divBdr>
        <w:top w:val="none" w:sz="0" w:space="0" w:color="auto"/>
        <w:left w:val="none" w:sz="0" w:space="0" w:color="auto"/>
        <w:bottom w:val="none" w:sz="0" w:space="0" w:color="auto"/>
        <w:right w:val="none" w:sz="0" w:space="0" w:color="auto"/>
      </w:divBdr>
    </w:div>
    <w:div w:id="736973895">
      <w:bodyDiv w:val="1"/>
      <w:marLeft w:val="0"/>
      <w:marRight w:val="0"/>
      <w:marTop w:val="0"/>
      <w:marBottom w:val="0"/>
      <w:divBdr>
        <w:top w:val="none" w:sz="0" w:space="0" w:color="auto"/>
        <w:left w:val="none" w:sz="0" w:space="0" w:color="auto"/>
        <w:bottom w:val="none" w:sz="0" w:space="0" w:color="auto"/>
        <w:right w:val="none" w:sz="0" w:space="0" w:color="auto"/>
      </w:divBdr>
    </w:div>
    <w:div w:id="816191802">
      <w:bodyDiv w:val="1"/>
      <w:marLeft w:val="0"/>
      <w:marRight w:val="0"/>
      <w:marTop w:val="0"/>
      <w:marBottom w:val="0"/>
      <w:divBdr>
        <w:top w:val="none" w:sz="0" w:space="0" w:color="auto"/>
        <w:left w:val="none" w:sz="0" w:space="0" w:color="auto"/>
        <w:bottom w:val="none" w:sz="0" w:space="0" w:color="auto"/>
        <w:right w:val="none" w:sz="0" w:space="0" w:color="auto"/>
      </w:divBdr>
    </w:div>
    <w:div w:id="979919900">
      <w:bodyDiv w:val="1"/>
      <w:marLeft w:val="0"/>
      <w:marRight w:val="0"/>
      <w:marTop w:val="0"/>
      <w:marBottom w:val="0"/>
      <w:divBdr>
        <w:top w:val="none" w:sz="0" w:space="0" w:color="auto"/>
        <w:left w:val="none" w:sz="0" w:space="0" w:color="auto"/>
        <w:bottom w:val="none" w:sz="0" w:space="0" w:color="auto"/>
        <w:right w:val="none" w:sz="0" w:space="0" w:color="auto"/>
      </w:divBdr>
    </w:div>
    <w:div w:id="1040671559">
      <w:bodyDiv w:val="1"/>
      <w:marLeft w:val="0"/>
      <w:marRight w:val="0"/>
      <w:marTop w:val="0"/>
      <w:marBottom w:val="0"/>
      <w:divBdr>
        <w:top w:val="none" w:sz="0" w:space="0" w:color="auto"/>
        <w:left w:val="none" w:sz="0" w:space="0" w:color="auto"/>
        <w:bottom w:val="none" w:sz="0" w:space="0" w:color="auto"/>
        <w:right w:val="none" w:sz="0" w:space="0" w:color="auto"/>
      </w:divBdr>
    </w:div>
    <w:div w:id="1209337285">
      <w:bodyDiv w:val="1"/>
      <w:marLeft w:val="0"/>
      <w:marRight w:val="0"/>
      <w:marTop w:val="0"/>
      <w:marBottom w:val="0"/>
      <w:divBdr>
        <w:top w:val="none" w:sz="0" w:space="0" w:color="auto"/>
        <w:left w:val="none" w:sz="0" w:space="0" w:color="auto"/>
        <w:bottom w:val="none" w:sz="0" w:space="0" w:color="auto"/>
        <w:right w:val="none" w:sz="0" w:space="0" w:color="auto"/>
      </w:divBdr>
    </w:div>
    <w:div w:id="1215460198">
      <w:bodyDiv w:val="1"/>
      <w:marLeft w:val="0"/>
      <w:marRight w:val="0"/>
      <w:marTop w:val="0"/>
      <w:marBottom w:val="0"/>
      <w:divBdr>
        <w:top w:val="none" w:sz="0" w:space="0" w:color="auto"/>
        <w:left w:val="none" w:sz="0" w:space="0" w:color="auto"/>
        <w:bottom w:val="none" w:sz="0" w:space="0" w:color="auto"/>
        <w:right w:val="none" w:sz="0" w:space="0" w:color="auto"/>
      </w:divBdr>
    </w:div>
    <w:div w:id="1262185927">
      <w:bodyDiv w:val="1"/>
      <w:marLeft w:val="0"/>
      <w:marRight w:val="0"/>
      <w:marTop w:val="0"/>
      <w:marBottom w:val="0"/>
      <w:divBdr>
        <w:top w:val="none" w:sz="0" w:space="0" w:color="auto"/>
        <w:left w:val="none" w:sz="0" w:space="0" w:color="auto"/>
        <w:bottom w:val="none" w:sz="0" w:space="0" w:color="auto"/>
        <w:right w:val="none" w:sz="0" w:space="0" w:color="auto"/>
      </w:divBdr>
    </w:div>
    <w:div w:id="1291934359">
      <w:bodyDiv w:val="1"/>
      <w:marLeft w:val="0"/>
      <w:marRight w:val="0"/>
      <w:marTop w:val="0"/>
      <w:marBottom w:val="0"/>
      <w:divBdr>
        <w:top w:val="none" w:sz="0" w:space="0" w:color="auto"/>
        <w:left w:val="none" w:sz="0" w:space="0" w:color="auto"/>
        <w:bottom w:val="none" w:sz="0" w:space="0" w:color="auto"/>
        <w:right w:val="none" w:sz="0" w:space="0" w:color="auto"/>
      </w:divBdr>
    </w:div>
    <w:div w:id="1430002958">
      <w:bodyDiv w:val="1"/>
      <w:marLeft w:val="0"/>
      <w:marRight w:val="0"/>
      <w:marTop w:val="0"/>
      <w:marBottom w:val="0"/>
      <w:divBdr>
        <w:top w:val="none" w:sz="0" w:space="0" w:color="auto"/>
        <w:left w:val="none" w:sz="0" w:space="0" w:color="auto"/>
        <w:bottom w:val="none" w:sz="0" w:space="0" w:color="auto"/>
        <w:right w:val="none" w:sz="0" w:space="0" w:color="auto"/>
      </w:divBdr>
    </w:div>
    <w:div w:id="1434743439">
      <w:bodyDiv w:val="1"/>
      <w:marLeft w:val="0"/>
      <w:marRight w:val="0"/>
      <w:marTop w:val="0"/>
      <w:marBottom w:val="0"/>
      <w:divBdr>
        <w:top w:val="none" w:sz="0" w:space="0" w:color="auto"/>
        <w:left w:val="none" w:sz="0" w:space="0" w:color="auto"/>
        <w:bottom w:val="none" w:sz="0" w:space="0" w:color="auto"/>
        <w:right w:val="none" w:sz="0" w:space="0" w:color="auto"/>
      </w:divBdr>
      <w:divsChild>
        <w:div w:id="1957641845">
          <w:marLeft w:val="0"/>
          <w:marRight w:val="0"/>
          <w:marTop w:val="0"/>
          <w:marBottom w:val="0"/>
          <w:divBdr>
            <w:top w:val="single" w:sz="2" w:space="0" w:color="E3E3E3"/>
            <w:left w:val="single" w:sz="2" w:space="0" w:color="E3E3E3"/>
            <w:bottom w:val="single" w:sz="2" w:space="0" w:color="E3E3E3"/>
            <w:right w:val="single" w:sz="2" w:space="0" w:color="E3E3E3"/>
          </w:divBdr>
          <w:divsChild>
            <w:div w:id="1180436750">
              <w:marLeft w:val="0"/>
              <w:marRight w:val="0"/>
              <w:marTop w:val="0"/>
              <w:marBottom w:val="0"/>
              <w:divBdr>
                <w:top w:val="single" w:sz="2" w:space="0" w:color="E3E3E3"/>
                <w:left w:val="single" w:sz="2" w:space="0" w:color="E3E3E3"/>
                <w:bottom w:val="single" w:sz="2" w:space="0" w:color="E3E3E3"/>
                <w:right w:val="single" w:sz="2" w:space="0" w:color="E3E3E3"/>
              </w:divBdr>
              <w:divsChild>
                <w:div w:id="643236689">
                  <w:marLeft w:val="0"/>
                  <w:marRight w:val="0"/>
                  <w:marTop w:val="0"/>
                  <w:marBottom w:val="0"/>
                  <w:divBdr>
                    <w:top w:val="single" w:sz="2" w:space="0" w:color="E3E3E3"/>
                    <w:left w:val="single" w:sz="2" w:space="0" w:color="E3E3E3"/>
                    <w:bottom w:val="single" w:sz="2" w:space="0" w:color="E3E3E3"/>
                    <w:right w:val="single" w:sz="2" w:space="0" w:color="E3E3E3"/>
                  </w:divBdr>
                  <w:divsChild>
                    <w:div w:id="2044556954">
                      <w:marLeft w:val="0"/>
                      <w:marRight w:val="0"/>
                      <w:marTop w:val="0"/>
                      <w:marBottom w:val="0"/>
                      <w:divBdr>
                        <w:top w:val="single" w:sz="2" w:space="0" w:color="E3E3E3"/>
                        <w:left w:val="single" w:sz="2" w:space="0" w:color="E3E3E3"/>
                        <w:bottom w:val="single" w:sz="2" w:space="0" w:color="E3E3E3"/>
                        <w:right w:val="single" w:sz="2" w:space="0" w:color="E3E3E3"/>
                      </w:divBdr>
                      <w:divsChild>
                        <w:div w:id="1401752860">
                          <w:marLeft w:val="0"/>
                          <w:marRight w:val="0"/>
                          <w:marTop w:val="0"/>
                          <w:marBottom w:val="0"/>
                          <w:divBdr>
                            <w:top w:val="single" w:sz="2" w:space="0" w:color="E3E3E3"/>
                            <w:left w:val="single" w:sz="2" w:space="0" w:color="E3E3E3"/>
                            <w:bottom w:val="single" w:sz="2" w:space="0" w:color="E3E3E3"/>
                            <w:right w:val="single" w:sz="2" w:space="0" w:color="E3E3E3"/>
                          </w:divBdr>
                          <w:divsChild>
                            <w:div w:id="2128236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77751639">
                                  <w:marLeft w:val="0"/>
                                  <w:marRight w:val="0"/>
                                  <w:marTop w:val="0"/>
                                  <w:marBottom w:val="0"/>
                                  <w:divBdr>
                                    <w:top w:val="single" w:sz="2" w:space="0" w:color="E3E3E3"/>
                                    <w:left w:val="single" w:sz="2" w:space="0" w:color="E3E3E3"/>
                                    <w:bottom w:val="single" w:sz="2" w:space="0" w:color="E3E3E3"/>
                                    <w:right w:val="single" w:sz="2" w:space="0" w:color="E3E3E3"/>
                                  </w:divBdr>
                                  <w:divsChild>
                                    <w:div w:id="439420629">
                                      <w:marLeft w:val="0"/>
                                      <w:marRight w:val="0"/>
                                      <w:marTop w:val="0"/>
                                      <w:marBottom w:val="0"/>
                                      <w:divBdr>
                                        <w:top w:val="single" w:sz="2" w:space="0" w:color="E3E3E3"/>
                                        <w:left w:val="single" w:sz="2" w:space="0" w:color="E3E3E3"/>
                                        <w:bottom w:val="single" w:sz="2" w:space="0" w:color="E3E3E3"/>
                                        <w:right w:val="single" w:sz="2" w:space="0" w:color="E3E3E3"/>
                                      </w:divBdr>
                                      <w:divsChild>
                                        <w:div w:id="152726273">
                                          <w:marLeft w:val="0"/>
                                          <w:marRight w:val="0"/>
                                          <w:marTop w:val="0"/>
                                          <w:marBottom w:val="0"/>
                                          <w:divBdr>
                                            <w:top w:val="single" w:sz="2" w:space="0" w:color="E3E3E3"/>
                                            <w:left w:val="single" w:sz="2" w:space="0" w:color="E3E3E3"/>
                                            <w:bottom w:val="single" w:sz="2" w:space="0" w:color="E3E3E3"/>
                                            <w:right w:val="single" w:sz="2" w:space="0" w:color="E3E3E3"/>
                                          </w:divBdr>
                                          <w:divsChild>
                                            <w:div w:id="2121755789">
                                              <w:marLeft w:val="0"/>
                                              <w:marRight w:val="0"/>
                                              <w:marTop w:val="0"/>
                                              <w:marBottom w:val="0"/>
                                              <w:divBdr>
                                                <w:top w:val="single" w:sz="2" w:space="0" w:color="E3E3E3"/>
                                                <w:left w:val="single" w:sz="2" w:space="0" w:color="E3E3E3"/>
                                                <w:bottom w:val="single" w:sz="2" w:space="0" w:color="E3E3E3"/>
                                                <w:right w:val="single" w:sz="2" w:space="0" w:color="E3E3E3"/>
                                              </w:divBdr>
                                              <w:divsChild>
                                                <w:div w:id="1693995924">
                                                  <w:marLeft w:val="0"/>
                                                  <w:marRight w:val="0"/>
                                                  <w:marTop w:val="0"/>
                                                  <w:marBottom w:val="0"/>
                                                  <w:divBdr>
                                                    <w:top w:val="single" w:sz="2" w:space="0" w:color="E3E3E3"/>
                                                    <w:left w:val="single" w:sz="2" w:space="0" w:color="E3E3E3"/>
                                                    <w:bottom w:val="single" w:sz="2" w:space="0" w:color="E3E3E3"/>
                                                    <w:right w:val="single" w:sz="2" w:space="0" w:color="E3E3E3"/>
                                                  </w:divBdr>
                                                  <w:divsChild>
                                                    <w:div w:id="13574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0711924">
          <w:marLeft w:val="0"/>
          <w:marRight w:val="0"/>
          <w:marTop w:val="0"/>
          <w:marBottom w:val="0"/>
          <w:divBdr>
            <w:top w:val="none" w:sz="0" w:space="0" w:color="auto"/>
            <w:left w:val="none" w:sz="0" w:space="0" w:color="auto"/>
            <w:bottom w:val="none" w:sz="0" w:space="0" w:color="auto"/>
            <w:right w:val="none" w:sz="0" w:space="0" w:color="auto"/>
          </w:divBdr>
        </w:div>
      </w:divsChild>
    </w:div>
    <w:div w:id="1608152504">
      <w:bodyDiv w:val="1"/>
      <w:marLeft w:val="0"/>
      <w:marRight w:val="0"/>
      <w:marTop w:val="0"/>
      <w:marBottom w:val="0"/>
      <w:divBdr>
        <w:top w:val="none" w:sz="0" w:space="0" w:color="auto"/>
        <w:left w:val="none" w:sz="0" w:space="0" w:color="auto"/>
        <w:bottom w:val="none" w:sz="0" w:space="0" w:color="auto"/>
        <w:right w:val="none" w:sz="0" w:space="0" w:color="auto"/>
      </w:divBdr>
    </w:div>
    <w:div w:id="1649434603">
      <w:bodyDiv w:val="1"/>
      <w:marLeft w:val="0"/>
      <w:marRight w:val="0"/>
      <w:marTop w:val="0"/>
      <w:marBottom w:val="0"/>
      <w:divBdr>
        <w:top w:val="none" w:sz="0" w:space="0" w:color="auto"/>
        <w:left w:val="none" w:sz="0" w:space="0" w:color="auto"/>
        <w:bottom w:val="none" w:sz="0" w:space="0" w:color="auto"/>
        <w:right w:val="none" w:sz="0" w:space="0" w:color="auto"/>
      </w:divBdr>
    </w:div>
    <w:div w:id="1869835526">
      <w:bodyDiv w:val="1"/>
      <w:marLeft w:val="0"/>
      <w:marRight w:val="0"/>
      <w:marTop w:val="0"/>
      <w:marBottom w:val="0"/>
      <w:divBdr>
        <w:top w:val="none" w:sz="0" w:space="0" w:color="auto"/>
        <w:left w:val="none" w:sz="0" w:space="0" w:color="auto"/>
        <w:bottom w:val="none" w:sz="0" w:space="0" w:color="auto"/>
        <w:right w:val="none" w:sz="0" w:space="0" w:color="auto"/>
      </w:divBdr>
    </w:div>
    <w:div w:id="1928421306">
      <w:bodyDiv w:val="1"/>
      <w:marLeft w:val="0"/>
      <w:marRight w:val="0"/>
      <w:marTop w:val="0"/>
      <w:marBottom w:val="0"/>
      <w:divBdr>
        <w:top w:val="none" w:sz="0" w:space="0" w:color="auto"/>
        <w:left w:val="none" w:sz="0" w:space="0" w:color="auto"/>
        <w:bottom w:val="none" w:sz="0" w:space="0" w:color="auto"/>
        <w:right w:val="none" w:sz="0" w:space="0" w:color="auto"/>
      </w:divBdr>
    </w:div>
    <w:div w:id="1967004846">
      <w:bodyDiv w:val="1"/>
      <w:marLeft w:val="0"/>
      <w:marRight w:val="0"/>
      <w:marTop w:val="0"/>
      <w:marBottom w:val="0"/>
      <w:divBdr>
        <w:top w:val="none" w:sz="0" w:space="0" w:color="auto"/>
        <w:left w:val="none" w:sz="0" w:space="0" w:color="auto"/>
        <w:bottom w:val="none" w:sz="0" w:space="0" w:color="auto"/>
        <w:right w:val="none" w:sz="0" w:space="0" w:color="auto"/>
      </w:divBdr>
    </w:div>
    <w:div w:id="21229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917F-B4E2-4C96-B091-D8AF8147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5793</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38737</CharactersWithSpaces>
  <SharedDoc>false</SharedDoc>
  <HLinks>
    <vt:vector size="18" baseType="variant">
      <vt:variant>
        <vt:i4>4063318</vt:i4>
      </vt:variant>
      <vt:variant>
        <vt:i4>6</vt:i4>
      </vt:variant>
      <vt:variant>
        <vt:i4>0</vt:i4>
      </vt:variant>
      <vt:variant>
        <vt:i4>5</vt:i4>
      </vt:variant>
      <vt:variant>
        <vt:lpwstr>http://en.wikipedia.org/wiki/Viola%E2%80%93Jones_object_detection_framework</vt:lpwstr>
      </vt:variant>
      <vt:variant>
        <vt:lpwstr/>
      </vt:variant>
      <vt:variant>
        <vt:i4>6160427</vt:i4>
      </vt:variant>
      <vt:variant>
        <vt:i4>3</vt:i4>
      </vt:variant>
      <vt:variant>
        <vt:i4>0</vt:i4>
      </vt:variant>
      <vt:variant>
        <vt:i4>5</vt:i4>
      </vt:variant>
      <vt:variant>
        <vt:lpwstr>http://en.wikipedia.org/wiki/Face_detection</vt:lpwstr>
      </vt:variant>
      <vt:variant>
        <vt:lpwstr/>
      </vt:variant>
      <vt:variant>
        <vt:i4>6488112</vt:i4>
      </vt:variant>
      <vt:variant>
        <vt:i4>0</vt:i4>
      </vt:variant>
      <vt:variant>
        <vt:i4>0</vt:i4>
      </vt:variant>
      <vt:variant>
        <vt:i4>5</vt:i4>
      </vt:variant>
      <vt:variant>
        <vt:lpwstr>http://www.stanford.edu/class/ee368/Android/index.html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dc:creator>
  <cp:lastModifiedBy>BULC</cp:lastModifiedBy>
  <cp:revision>3</cp:revision>
  <cp:lastPrinted>2018-02-02T10:17:00Z</cp:lastPrinted>
  <dcterms:created xsi:type="dcterms:W3CDTF">2024-03-11T12:22:00Z</dcterms:created>
  <dcterms:modified xsi:type="dcterms:W3CDTF">2024-03-13T07:08:00Z</dcterms:modified>
</cp:coreProperties>
</file>